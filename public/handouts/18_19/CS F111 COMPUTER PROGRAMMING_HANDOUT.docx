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6B6D0" w14:textId="77777777" w:rsidR="00731246" w:rsidRDefault="00C55624">
      <w:pPr>
        <w:jc w:val="center"/>
      </w:pPr>
      <w:r>
        <w:rPr>
          <w:noProof/>
          <w:lang w:bidi="te-IN"/>
        </w:rPr>
        <w:drawing>
          <wp:inline distT="0" distB="0" distL="0" distR="0" wp14:anchorId="3B3446A1" wp14:editId="5F86543F">
            <wp:extent cx="4914900"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Horizontal_longVersion"/>
                    <pic:cNvPicPr>
                      <a:picLocks noChangeAspect="1" noChangeArrowheads="1"/>
                    </pic:cNvPicPr>
                  </pic:nvPicPr>
                  <pic:blipFill>
                    <a:blip r:embed="rId7"/>
                    <a:stretch>
                      <a:fillRect/>
                    </a:stretch>
                  </pic:blipFill>
                  <pic:spPr bwMode="auto">
                    <a:xfrm>
                      <a:off x="0" y="0"/>
                      <a:ext cx="4914900" cy="1019175"/>
                    </a:xfrm>
                    <a:prstGeom prst="rect">
                      <a:avLst/>
                    </a:prstGeom>
                  </pic:spPr>
                </pic:pic>
              </a:graphicData>
            </a:graphic>
          </wp:inline>
        </w:drawing>
      </w:r>
    </w:p>
    <w:p w14:paraId="4A621B2F" w14:textId="52994B08" w:rsidR="008744DC" w:rsidDel="00937D30" w:rsidRDefault="008744DC" w:rsidP="008744DC">
      <w:pPr>
        <w:jc w:val="center"/>
        <w:rPr>
          <w:ins w:id="0" w:author="Aruna" w:date="2019-01-03T10:02:00Z"/>
          <w:del w:id="1" w:author="admin" w:date="2019-01-03T18:39:00Z"/>
          <w:b/>
          <w:bCs/>
        </w:rPr>
      </w:pPr>
      <w:ins w:id="2" w:author="Aruna" w:date="2019-01-03T10:02:00Z">
        <w:del w:id="3" w:author="admin" w:date="2019-01-03T18:39:00Z">
          <w:r w:rsidDel="00937D30">
            <w:rPr>
              <w:b/>
              <w:bCs/>
            </w:rPr>
            <w:delText>Academic – Undergraduate Studies Division</w:delText>
          </w:r>
        </w:del>
      </w:ins>
    </w:p>
    <w:p w14:paraId="0ED02833" w14:textId="63686474" w:rsidR="00731246" w:rsidDel="008744DC" w:rsidRDefault="00C55624">
      <w:pPr>
        <w:jc w:val="center"/>
        <w:rPr>
          <w:del w:id="4" w:author="Aruna" w:date="2019-01-03T10:02:00Z"/>
          <w:b/>
          <w:bCs/>
        </w:rPr>
      </w:pPr>
      <w:del w:id="5" w:author="Aruna" w:date="2019-01-03T10:02:00Z">
        <w:r w:rsidDel="008744DC">
          <w:rPr>
            <w:b/>
            <w:bCs/>
          </w:rPr>
          <w:delText>INSTRUCTION DIVISION</w:delText>
        </w:r>
      </w:del>
    </w:p>
    <w:p w14:paraId="62A2EFD0" w14:textId="77777777" w:rsidR="00731246" w:rsidRDefault="00C55624">
      <w:pPr>
        <w:jc w:val="center"/>
      </w:pPr>
      <w:r>
        <w:rPr>
          <w:b/>
          <w:bCs/>
        </w:rPr>
        <w:t>SECOND SEMESTER 2018-2019</w:t>
      </w:r>
    </w:p>
    <w:p w14:paraId="1FD6DCC0" w14:textId="77777777" w:rsidR="00731246" w:rsidRDefault="00C55624">
      <w:pPr>
        <w:pStyle w:val="Heading1"/>
        <w:jc w:val="center"/>
      </w:pPr>
      <w:r>
        <w:t>Course Handout Part II</w:t>
      </w:r>
    </w:p>
    <w:p w14:paraId="10DF7198" w14:textId="3F0C6F7E" w:rsidR="00731246" w:rsidRDefault="00C55624">
      <w:pPr>
        <w:jc w:val="right"/>
      </w:pPr>
      <w:r>
        <w:t xml:space="preserve">Date: </w:t>
      </w:r>
      <w:del w:id="6" w:author="admin" w:date="2018-12-14T11:44:00Z">
        <w:r w:rsidDel="00C34D36">
          <w:delText>22</w:delText>
        </w:r>
      </w:del>
      <w:ins w:id="7" w:author="admin" w:date="2018-12-14T11:44:00Z">
        <w:r w:rsidR="00937D30">
          <w:t>07</w:t>
        </w:r>
      </w:ins>
      <w:r>
        <w:t>-</w:t>
      </w:r>
      <w:ins w:id="8" w:author="admin" w:date="2018-12-14T11:45:00Z">
        <w:r w:rsidR="00C34D36">
          <w:t>1</w:t>
        </w:r>
      </w:ins>
      <w:del w:id="9" w:author="admin" w:date="2018-12-14T11:45:00Z">
        <w:r w:rsidDel="00C34D36">
          <w:delText>07</w:delText>
        </w:r>
      </w:del>
      <w:ins w:id="10" w:author="admin" w:date="2019-01-03T18:39:00Z">
        <w:r w:rsidR="00937D30">
          <w:t>01</w:t>
        </w:r>
      </w:ins>
      <w:r>
        <w:t>-201</w:t>
      </w:r>
      <w:del w:id="11" w:author="admin" w:date="2019-01-03T18:39:00Z">
        <w:r w:rsidDel="00937D30">
          <w:delText>8</w:delText>
        </w:r>
      </w:del>
      <w:ins w:id="12" w:author="admin" w:date="2019-01-03T18:39:00Z">
        <w:r w:rsidR="00937D30">
          <w:t>9</w:t>
        </w:r>
      </w:ins>
    </w:p>
    <w:p w14:paraId="67157E67" w14:textId="77777777" w:rsidR="00731246" w:rsidRDefault="00731246">
      <w:pPr>
        <w:pStyle w:val="BodyText"/>
      </w:pPr>
    </w:p>
    <w:p w14:paraId="3E9F195F" w14:textId="77777777" w:rsidR="00731246" w:rsidRDefault="00C55624">
      <w:pPr>
        <w:pStyle w:val="BodyText"/>
      </w:pPr>
      <w:r>
        <w:t>In addition to part-I (General Handout for all courses appended to the time table) this portion gives further specific details regarding the course.</w:t>
      </w:r>
    </w:p>
    <w:p w14:paraId="789D3730" w14:textId="77777777" w:rsidR="00731246" w:rsidRDefault="00731246">
      <w:pPr>
        <w:jc w:val="both"/>
        <w:rPr>
          <w:sz w:val="22"/>
          <w:szCs w:val="22"/>
        </w:rPr>
      </w:pPr>
    </w:p>
    <w:p w14:paraId="425B18EF" w14:textId="77777777" w:rsidR="00731246" w:rsidRDefault="00C55624">
      <w:r>
        <w:t xml:space="preserve">Course Number        </w:t>
      </w:r>
      <w:r>
        <w:tab/>
        <w:t>: CS F111</w:t>
      </w:r>
    </w:p>
    <w:p w14:paraId="3BD86343" w14:textId="77777777" w:rsidR="00731246" w:rsidRDefault="00C55624">
      <w:r>
        <w:t xml:space="preserve">Course Title              </w:t>
      </w:r>
      <w:r>
        <w:tab/>
        <w:t>: Computer Programming</w:t>
      </w:r>
    </w:p>
    <w:p w14:paraId="7764E464" w14:textId="2EDAF840" w:rsidR="00731246" w:rsidRDefault="00C55624">
      <w:r>
        <w:t xml:space="preserve">Instructor-In-Charge </w:t>
      </w:r>
      <w:r>
        <w:tab/>
        <w:t xml:space="preserve">: </w:t>
      </w:r>
      <w:ins w:id="13" w:author="Abhishek Thakur" w:date="2018-07-26T11:57:00Z">
        <w:del w:id="14" w:author="admin" w:date="2018-12-14T11:45:00Z">
          <w:r w:rsidR="005B37CA" w:rsidDel="00C34D36">
            <w:delText>M</w:delText>
          </w:r>
        </w:del>
      </w:ins>
      <w:ins w:id="15" w:author="admin" w:date="2018-12-14T11:45:00Z">
        <w:r w:rsidR="00C34D36">
          <w:t>D</w:t>
        </w:r>
      </w:ins>
      <w:del w:id="16" w:author="Abhishek Thakur" w:date="2018-07-26T11:57:00Z">
        <w:r w:rsidDel="005B37CA">
          <w:delText>D</w:delText>
        </w:r>
      </w:del>
      <w:r>
        <w:t>r.</w:t>
      </w:r>
      <w:r>
        <w:rPr>
          <w:i/>
          <w:iCs/>
        </w:rPr>
        <w:t xml:space="preserve"> </w:t>
      </w:r>
      <w:del w:id="17" w:author="Abhishek Thakur" w:date="2018-07-26T11:57:00Z">
        <w:r w:rsidDel="005B37CA">
          <w:rPr>
            <w:i/>
            <w:iCs/>
          </w:rPr>
          <w:delText xml:space="preserve">Sudeepta </w:delText>
        </w:r>
      </w:del>
      <w:ins w:id="18" w:author="Abhishek Thakur" w:date="2018-07-26T11:57:00Z">
        <w:del w:id="19" w:author="admin" w:date="2018-12-14T11:45:00Z">
          <w:r w:rsidR="005B37CA" w:rsidDel="00C34D36">
            <w:rPr>
              <w:i/>
              <w:iCs/>
            </w:rPr>
            <w:delText xml:space="preserve">Abhishek </w:delText>
          </w:r>
        </w:del>
      </w:ins>
      <w:del w:id="20" w:author="admin" w:date="2018-12-14T11:45:00Z">
        <w:r w:rsidDel="00C34D36">
          <w:rPr>
            <w:i/>
            <w:iCs/>
          </w:rPr>
          <w:delText>Mishra</w:delText>
        </w:r>
      </w:del>
      <w:ins w:id="21" w:author="Abhishek Thakur" w:date="2018-07-26T11:57:00Z">
        <w:del w:id="22" w:author="admin" w:date="2018-12-14T11:45:00Z">
          <w:r w:rsidR="005B37CA" w:rsidDel="00C34D36">
            <w:rPr>
              <w:i/>
              <w:iCs/>
            </w:rPr>
            <w:delText>Thakur</w:delText>
          </w:r>
        </w:del>
      </w:ins>
      <w:proofErr w:type="spellStart"/>
      <w:ins w:id="23" w:author="admin" w:date="2018-12-14T11:45:00Z">
        <w:r w:rsidR="00C34D36">
          <w:rPr>
            <w:i/>
            <w:iCs/>
          </w:rPr>
          <w:t>Subhrakanta</w:t>
        </w:r>
        <w:proofErr w:type="spellEnd"/>
        <w:r w:rsidR="00C34D36">
          <w:rPr>
            <w:i/>
            <w:iCs/>
          </w:rPr>
          <w:t xml:space="preserve"> Panda</w:t>
        </w:r>
      </w:ins>
    </w:p>
    <w:p w14:paraId="749AD579" w14:textId="4FD512FC" w:rsidR="00731246" w:rsidRDefault="00C55624">
      <w:r>
        <w:t>Team Members</w:t>
      </w:r>
      <w:r>
        <w:tab/>
        <w:t xml:space="preserve">: Dr. </w:t>
      </w:r>
      <w:del w:id="24" w:author="admin" w:date="2018-12-14T11:45:00Z">
        <w:r w:rsidDel="00C34D36">
          <w:delText>Lov Kumar</w:delText>
        </w:r>
      </w:del>
      <w:proofErr w:type="spellStart"/>
      <w:ins w:id="25" w:author="admin" w:date="2018-12-14T11:45:00Z">
        <w:r w:rsidR="00C34D36">
          <w:t>Odelu</w:t>
        </w:r>
        <w:proofErr w:type="spellEnd"/>
        <w:r w:rsidR="00C34D36">
          <w:t xml:space="preserve"> </w:t>
        </w:r>
        <w:proofErr w:type="spellStart"/>
        <w:r w:rsidR="00C34D36">
          <w:t>Vanga</w:t>
        </w:r>
      </w:ins>
      <w:proofErr w:type="spellEnd"/>
      <w:r>
        <w:t xml:space="preserve">, </w:t>
      </w:r>
      <w:del w:id="26" w:author="admin" w:date="2018-12-14T11:45:00Z">
        <w:r w:rsidDel="00C34D36">
          <w:delText>Dr</w:delText>
        </w:r>
      </w:del>
      <w:ins w:id="27" w:author="admin" w:date="2018-12-14T11:45:00Z">
        <w:r w:rsidR="00C34D36">
          <w:t>Mr</w:t>
        </w:r>
      </w:ins>
      <w:r>
        <w:t xml:space="preserve">. </w:t>
      </w:r>
      <w:del w:id="28" w:author="Abhishek Thakur" w:date="2018-07-26T11:56:00Z">
        <w:r w:rsidDel="005B37CA">
          <w:delText xml:space="preserve">Jabez </w:delText>
        </w:r>
      </w:del>
      <w:proofErr w:type="spellStart"/>
      <w:ins w:id="29" w:author="Abhishek Thakur" w:date="2018-07-26T11:56:00Z">
        <w:r w:rsidR="005B37CA">
          <w:t>Su</w:t>
        </w:r>
      </w:ins>
      <w:ins w:id="30" w:author="admin" w:date="2018-12-14T11:45:00Z">
        <w:r w:rsidR="00C34D36">
          <w:t>rend</w:t>
        </w:r>
      </w:ins>
      <w:ins w:id="31" w:author="admin" w:date="2018-12-14T11:48:00Z">
        <w:r w:rsidR="00C34D36">
          <w:t>er</w:t>
        </w:r>
      </w:ins>
      <w:proofErr w:type="spellEnd"/>
      <w:ins w:id="32" w:author="admin" w:date="2018-12-14T11:45:00Z">
        <w:r w:rsidR="00C34D36">
          <w:t xml:space="preserve"> Singh </w:t>
        </w:r>
        <w:proofErr w:type="spellStart"/>
        <w:r w:rsidR="00C34D36">
          <w:t>Samant</w:t>
        </w:r>
      </w:ins>
      <w:proofErr w:type="spellEnd"/>
      <w:ins w:id="33" w:author="admin" w:date="2018-12-14T11:46:00Z">
        <w:r w:rsidR="00C34D36">
          <w:t xml:space="preserve">, Ms. B. S. A. S. </w:t>
        </w:r>
        <w:proofErr w:type="spellStart"/>
        <w:r w:rsidR="007F72CA">
          <w:t>Rajit</w:t>
        </w:r>
        <w:r w:rsidR="00C34D36">
          <w:t>a</w:t>
        </w:r>
        <w:proofErr w:type="spellEnd"/>
        <w:r w:rsidR="00C34D36">
          <w:t xml:space="preserve">, Mr. </w:t>
        </w:r>
        <w:proofErr w:type="spellStart"/>
        <w:r w:rsidR="00C34D36">
          <w:t>Sanket</w:t>
        </w:r>
        <w:proofErr w:type="spellEnd"/>
        <w:r w:rsidR="00C34D36">
          <w:t xml:space="preserve"> Mishra, Mr. Rajesh Kumar </w:t>
        </w:r>
        <w:proofErr w:type="spellStart"/>
        <w:r w:rsidR="00C34D36">
          <w:t>Srivastav</w:t>
        </w:r>
        <w:proofErr w:type="spellEnd"/>
        <w:r w:rsidR="00C34D36">
          <w:t>,</w:t>
        </w:r>
      </w:ins>
      <w:ins w:id="34" w:author="admin" w:date="2018-12-14T11:47:00Z">
        <w:r w:rsidR="00C34D36">
          <w:t xml:space="preserve"> Ms.</w:t>
        </w:r>
      </w:ins>
      <w:ins w:id="35" w:author="admin" w:date="2018-12-14T11:46:00Z">
        <w:r w:rsidR="00C34D36">
          <w:t xml:space="preserve"> </w:t>
        </w:r>
        <w:proofErr w:type="spellStart"/>
        <w:r w:rsidR="00C34D36">
          <w:t>Sahithi</w:t>
        </w:r>
        <w:proofErr w:type="spellEnd"/>
        <w:r w:rsidR="00C34D36">
          <w:t xml:space="preserve"> T.</w:t>
        </w:r>
      </w:ins>
      <w:ins w:id="36" w:author="admin" w:date="2018-12-14T11:45:00Z">
        <w:r w:rsidR="00C34D36">
          <w:t xml:space="preserve"> </w:t>
        </w:r>
      </w:ins>
      <w:ins w:id="37" w:author="Abhishek Thakur" w:date="2018-07-26T11:56:00Z">
        <w:del w:id="38" w:author="admin" w:date="2018-12-14T11:47:00Z">
          <w:r w:rsidR="005B37CA" w:rsidDel="00C34D36">
            <w:delText>deepta Mishra</w:delText>
          </w:r>
        </w:del>
      </w:ins>
      <w:ins w:id="39" w:author="Abhishek Thakur" w:date="2018-07-27T12:28:00Z">
        <w:del w:id="40" w:author="admin" w:date="2018-12-14T11:47:00Z">
          <w:r w:rsidR="00877E3B" w:rsidDel="00C34D36">
            <w:delText>,</w:delText>
          </w:r>
        </w:del>
        <w:r w:rsidR="00877E3B">
          <w:t xml:space="preserve"> </w:t>
        </w:r>
      </w:ins>
      <w:del w:id="41" w:author="Abhishek Thakur" w:date="2018-07-26T11:57:00Z">
        <w:r w:rsidDel="005B37CA">
          <w:delText xml:space="preserve">J Christopher </w:delText>
        </w:r>
      </w:del>
    </w:p>
    <w:p w14:paraId="72FC7A9D" w14:textId="77777777" w:rsidR="00731246" w:rsidRDefault="00731246">
      <w:pPr>
        <w:pStyle w:val="Default"/>
        <w:rPr>
          <w:rFonts w:ascii="Times New Roman" w:hAnsi="Times New Roman" w:cs="Times New Roman"/>
          <w:b/>
          <w:color w:val="00000A"/>
          <w:sz w:val="22"/>
          <w:szCs w:val="22"/>
        </w:rPr>
      </w:pPr>
    </w:p>
    <w:p w14:paraId="5AF8DC62" w14:textId="77777777" w:rsidR="00731246" w:rsidRDefault="00C55624">
      <w:pPr>
        <w:rPr>
          <w:b/>
          <w:bCs/>
        </w:rPr>
      </w:pPr>
      <w:r>
        <w:rPr>
          <w:b/>
          <w:bCs/>
        </w:rPr>
        <w:t>Scope and Objective of the Course:</w:t>
      </w:r>
    </w:p>
    <w:p w14:paraId="182B857A" w14:textId="77777777" w:rsidR="00731246" w:rsidRDefault="00C55624">
      <w:pPr>
        <w:pStyle w:val="Default"/>
        <w:jc w:val="both"/>
        <w:rPr>
          <w:rFonts w:ascii="Times New Roman" w:hAnsi="Times New Roman" w:cs="Times New Roman"/>
          <w:sz w:val="22"/>
          <w:szCs w:val="22"/>
        </w:rPr>
      </w:pPr>
      <w:r>
        <w:rPr>
          <w:rFonts w:ascii="Times New Roman" w:hAnsi="Times New Roman" w:cs="Times New Roman"/>
          <w:sz w:val="22"/>
          <w:szCs w:val="22"/>
        </w:rPr>
        <w:t xml:space="preserve">The course covers the following topics: Basic Model of a Computer; Problem Solving – Basic Computing Steps and Flow Charting (Assignment, Sequencing, Conditionals, Iteration). Programming Constructs – Expressions, Statements, Conditionals, Iterators/Loops, Functions/Procedures; Data Types – Primitive Types, Tuples, Choices (Unions or Enumerations), Lists/Arrays, Pointers and Dynamically Allocated Data. Input output and Files. </w:t>
      </w:r>
    </w:p>
    <w:p w14:paraId="1854C60A" w14:textId="77777777" w:rsidR="00C34D36" w:rsidRDefault="00C34D36">
      <w:pPr>
        <w:jc w:val="both"/>
        <w:rPr>
          <w:ins w:id="42" w:author="admin" w:date="2018-12-14T11:49:00Z"/>
          <w:sz w:val="22"/>
          <w:szCs w:val="22"/>
        </w:rPr>
      </w:pPr>
    </w:p>
    <w:p w14:paraId="58AC660C" w14:textId="556ED7AC" w:rsidR="00731246" w:rsidRDefault="00C55624">
      <w:pPr>
        <w:jc w:val="both"/>
        <w:rPr>
          <w:sz w:val="22"/>
          <w:szCs w:val="22"/>
        </w:rPr>
      </w:pPr>
      <w:r>
        <w:rPr>
          <w:sz w:val="22"/>
          <w:szCs w:val="22"/>
        </w:rPr>
        <w:t>While the topics are taught using a specific language, the intent of the course is to teach a programming methodology, and not a programming language. There is also a laboratory component that involves development and testing of iterative and procedural programs using bounded and unbounded iterations, function composition, random access lists, sequential access lists, dynamically allocated lists, and file access. Finally, sincerely putting effort will reward you making you a good problem solver which is very much required in every sphere of life and course.</w:t>
      </w:r>
    </w:p>
    <w:p w14:paraId="68D3B432" w14:textId="77777777" w:rsidR="00731246" w:rsidRDefault="00731246">
      <w:pPr>
        <w:rPr>
          <w:b/>
          <w:bCs/>
        </w:rPr>
      </w:pPr>
    </w:p>
    <w:p w14:paraId="1CB4DA34" w14:textId="19B7BD51" w:rsidR="00731246" w:rsidRDefault="00C55624">
      <w:pPr>
        <w:pStyle w:val="Default"/>
        <w:rPr>
          <w:rFonts w:ascii="Times New Roman" w:hAnsi="Times New Roman" w:cs="Times New Roman"/>
          <w:sz w:val="22"/>
          <w:szCs w:val="22"/>
        </w:rPr>
      </w:pPr>
      <w:r>
        <w:rPr>
          <w:rFonts w:ascii="Times New Roman" w:hAnsi="Times New Roman" w:cs="Times New Roman"/>
          <w:sz w:val="22"/>
          <w:szCs w:val="22"/>
        </w:rPr>
        <w:t xml:space="preserve">The primary </w:t>
      </w:r>
      <w:del w:id="43" w:author="Aruna" w:date="2019-01-02T15:10:00Z">
        <w:r w:rsidDel="004B51F7">
          <w:rPr>
            <w:rFonts w:ascii="Times New Roman" w:hAnsi="Times New Roman" w:cs="Times New Roman"/>
            <w:sz w:val="22"/>
            <w:szCs w:val="22"/>
          </w:rPr>
          <w:delText xml:space="preserve">goals </w:delText>
        </w:r>
      </w:del>
      <w:ins w:id="44" w:author="Aruna" w:date="2019-01-02T15:10:00Z">
        <w:r w:rsidR="004B51F7">
          <w:rPr>
            <w:rFonts w:ascii="Times New Roman" w:hAnsi="Times New Roman" w:cs="Times New Roman"/>
            <w:sz w:val="22"/>
            <w:szCs w:val="22"/>
          </w:rPr>
          <w:t xml:space="preserve">objectives </w:t>
        </w:r>
      </w:ins>
      <w:r>
        <w:rPr>
          <w:rFonts w:ascii="Times New Roman" w:hAnsi="Times New Roman" w:cs="Times New Roman"/>
          <w:sz w:val="22"/>
          <w:szCs w:val="22"/>
        </w:rPr>
        <w:t xml:space="preserve">of the course are to introduce: </w:t>
      </w:r>
    </w:p>
    <w:p w14:paraId="6123AFEA" w14:textId="77777777" w:rsidR="00731246" w:rsidRDefault="00C55624">
      <w:pPr>
        <w:pStyle w:val="Default"/>
        <w:numPr>
          <w:ilvl w:val="0"/>
          <w:numId w:val="1"/>
        </w:numPr>
        <w:rPr>
          <w:rFonts w:ascii="Times New Roman" w:hAnsi="Times New Roman" w:cs="Times New Roman"/>
        </w:rPr>
      </w:pPr>
      <w:r>
        <w:rPr>
          <w:rFonts w:ascii="Times New Roman" w:hAnsi="Times New Roman" w:cs="Times New Roman"/>
          <w:sz w:val="22"/>
          <w:szCs w:val="22"/>
        </w:rPr>
        <w:t xml:space="preserve">Basic representation of data and how to process data using the representation inside a computer. </w:t>
      </w:r>
    </w:p>
    <w:p w14:paraId="31209899" w14:textId="77777777" w:rsidR="00731246" w:rsidRDefault="00C55624">
      <w:pPr>
        <w:pStyle w:val="Default"/>
        <w:numPr>
          <w:ilvl w:val="0"/>
          <w:numId w:val="1"/>
        </w:numPr>
        <w:spacing w:after="70"/>
        <w:rPr>
          <w:rFonts w:ascii="Times New Roman" w:hAnsi="Times New Roman" w:cs="Times New Roman"/>
          <w:sz w:val="22"/>
          <w:szCs w:val="22"/>
        </w:rPr>
      </w:pPr>
      <w:r>
        <w:rPr>
          <w:rFonts w:ascii="Times New Roman" w:hAnsi="Times New Roman" w:cs="Times New Roman"/>
          <w:sz w:val="22"/>
          <w:szCs w:val="22"/>
        </w:rPr>
        <w:t>Techniques for specifying data, operations on data, and problem solving using C.</w:t>
      </w:r>
    </w:p>
    <w:p w14:paraId="4A8AF156" w14:textId="77777777" w:rsidR="00731246" w:rsidRDefault="00C55624">
      <w:pPr>
        <w:pStyle w:val="Default"/>
        <w:numPr>
          <w:ilvl w:val="0"/>
          <w:numId w:val="1"/>
        </w:numPr>
        <w:rPr>
          <w:rFonts w:ascii="Times New Roman" w:hAnsi="Times New Roman" w:cs="Times New Roman"/>
          <w:sz w:val="22"/>
          <w:szCs w:val="22"/>
        </w:rPr>
      </w:pPr>
      <w:r>
        <w:rPr>
          <w:rFonts w:ascii="Times New Roman" w:hAnsi="Times New Roman" w:cs="Times New Roman"/>
          <w:sz w:val="22"/>
          <w:szCs w:val="22"/>
        </w:rPr>
        <w:t>Systematic techniques and approaches for constructing programs.</w:t>
      </w:r>
    </w:p>
    <w:p w14:paraId="4F593C38" w14:textId="77777777" w:rsidR="00731246" w:rsidRDefault="00731246">
      <w:pPr>
        <w:pStyle w:val="Default"/>
        <w:rPr>
          <w:rFonts w:ascii="Times New Roman" w:hAnsi="Times New Roman" w:cs="Times New Roman"/>
          <w:sz w:val="22"/>
          <w:szCs w:val="22"/>
        </w:rPr>
      </w:pPr>
    </w:p>
    <w:p w14:paraId="2D68113A" w14:textId="77777777" w:rsidR="00731246" w:rsidRDefault="00C55624">
      <w:pPr>
        <w:pStyle w:val="Default"/>
        <w:rPr>
          <w:rFonts w:ascii="Times New Roman" w:hAnsi="Times New Roman" w:cs="Times New Roman"/>
          <w:sz w:val="22"/>
          <w:szCs w:val="22"/>
        </w:rPr>
      </w:pPr>
      <w:r>
        <w:rPr>
          <w:rFonts w:ascii="Times New Roman" w:hAnsi="Times New Roman" w:cs="Times New Roman"/>
          <w:b/>
          <w:bCs/>
          <w:sz w:val="22"/>
          <w:szCs w:val="22"/>
        </w:rPr>
        <w:t xml:space="preserve">Text and Reference: </w:t>
      </w:r>
    </w:p>
    <w:p w14:paraId="0C69B298" w14:textId="77777777" w:rsidR="00731246" w:rsidRDefault="00C55624">
      <w:pPr>
        <w:pStyle w:val="Default"/>
        <w:rPr>
          <w:rFonts w:ascii="Times New Roman" w:hAnsi="Times New Roman" w:cs="Times New Roman"/>
          <w:sz w:val="22"/>
          <w:szCs w:val="22"/>
        </w:rPr>
      </w:pPr>
      <w:r>
        <w:rPr>
          <w:rFonts w:ascii="Times New Roman" w:hAnsi="Times New Roman" w:cs="Times New Roman"/>
          <w:b/>
          <w:bCs/>
          <w:sz w:val="22"/>
          <w:szCs w:val="22"/>
        </w:rPr>
        <w:t xml:space="preserve">T1. </w:t>
      </w:r>
      <w:proofErr w:type="spellStart"/>
      <w:r>
        <w:rPr>
          <w:rFonts w:ascii="Times New Roman" w:hAnsi="Times New Roman" w:cs="Times New Roman"/>
          <w:sz w:val="22"/>
          <w:szCs w:val="22"/>
        </w:rPr>
        <w:t>J.R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Hanly</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E.B</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Koffman</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Problem Solving and Program Design in C</w:t>
      </w:r>
      <w:r>
        <w:rPr>
          <w:rFonts w:ascii="Times New Roman" w:hAnsi="Times New Roman" w:cs="Times New Roman"/>
          <w:sz w:val="22"/>
          <w:szCs w:val="22"/>
        </w:rPr>
        <w:t>. 7</w:t>
      </w:r>
      <w:r>
        <w:rPr>
          <w:rFonts w:ascii="Times New Roman" w:hAnsi="Times New Roman" w:cs="Times New Roman"/>
          <w:sz w:val="22"/>
          <w:szCs w:val="22"/>
          <w:vertAlign w:val="superscript"/>
        </w:rPr>
        <w:t>th</w:t>
      </w:r>
      <w:r>
        <w:rPr>
          <w:rFonts w:ascii="Times New Roman" w:hAnsi="Times New Roman" w:cs="Times New Roman"/>
          <w:sz w:val="22"/>
          <w:szCs w:val="22"/>
        </w:rPr>
        <w:t xml:space="preserve"> Edition. Pearson Education </w:t>
      </w:r>
    </w:p>
    <w:p w14:paraId="4DF5207F" w14:textId="77777777" w:rsidR="00731246" w:rsidRDefault="00C55624">
      <w:pPr>
        <w:pStyle w:val="Default"/>
        <w:rPr>
          <w:rFonts w:ascii="Times New Roman" w:hAnsi="Times New Roman" w:cs="Times New Roman"/>
          <w:b/>
          <w:bCs/>
          <w:sz w:val="23"/>
          <w:szCs w:val="23"/>
        </w:rPr>
      </w:pPr>
      <w:r>
        <w:rPr>
          <w:rFonts w:ascii="Times New Roman" w:hAnsi="Times New Roman" w:cs="Times New Roman"/>
          <w:b/>
          <w:bCs/>
          <w:sz w:val="23"/>
          <w:szCs w:val="23"/>
        </w:rPr>
        <w:t xml:space="preserve">Reference Books: </w:t>
      </w:r>
    </w:p>
    <w:p w14:paraId="4FEC9994" w14:textId="77777777" w:rsidR="00731246" w:rsidRDefault="00C55624">
      <w:pPr>
        <w:rPr>
          <w:sz w:val="23"/>
          <w:szCs w:val="23"/>
        </w:rPr>
      </w:pPr>
      <w:r>
        <w:rPr>
          <w:b/>
          <w:bCs/>
          <w:sz w:val="23"/>
          <w:szCs w:val="23"/>
        </w:rPr>
        <w:t xml:space="preserve">R1. </w:t>
      </w:r>
      <w:r>
        <w:rPr>
          <w:bCs/>
          <w:sz w:val="23"/>
          <w:szCs w:val="23"/>
        </w:rPr>
        <w:t>Programming with C Bryon Gottfried, Jitendra Chhabra</w:t>
      </w:r>
      <w:r>
        <w:rPr>
          <w:b/>
          <w:bCs/>
          <w:sz w:val="23"/>
          <w:szCs w:val="23"/>
        </w:rPr>
        <w:t xml:space="preserve"> </w:t>
      </w:r>
      <w:r>
        <w:rPr>
          <w:sz w:val="23"/>
          <w:szCs w:val="23"/>
        </w:rPr>
        <w:t>TMH 3</w:t>
      </w:r>
      <w:r>
        <w:rPr>
          <w:sz w:val="23"/>
          <w:szCs w:val="23"/>
          <w:vertAlign w:val="superscript"/>
        </w:rPr>
        <w:t>rd</w:t>
      </w:r>
      <w:r>
        <w:rPr>
          <w:sz w:val="23"/>
          <w:szCs w:val="23"/>
        </w:rPr>
        <w:t xml:space="preserve"> Edition.</w:t>
      </w:r>
    </w:p>
    <w:p w14:paraId="42CC9CC1" w14:textId="77777777" w:rsidR="00731246" w:rsidRDefault="00C55624">
      <w:r>
        <w:rPr>
          <w:b/>
          <w:bCs/>
          <w:sz w:val="23"/>
          <w:szCs w:val="23"/>
        </w:rPr>
        <w:t xml:space="preserve">R2. </w:t>
      </w:r>
      <w:r>
        <w:rPr>
          <w:sz w:val="23"/>
          <w:szCs w:val="23"/>
        </w:rPr>
        <w:t xml:space="preserve">Brian W. Kernighan, Dennis Ritchie. </w:t>
      </w:r>
      <w:r>
        <w:rPr>
          <w:i/>
          <w:iCs/>
          <w:sz w:val="23"/>
          <w:szCs w:val="23"/>
        </w:rPr>
        <w:t>The C Programming Language</w:t>
      </w:r>
      <w:r>
        <w:rPr>
          <w:sz w:val="23"/>
          <w:szCs w:val="23"/>
        </w:rPr>
        <w:t>. Prentice Hall. 2</w:t>
      </w:r>
      <w:r>
        <w:rPr>
          <w:sz w:val="16"/>
          <w:szCs w:val="16"/>
          <w:vertAlign w:val="superscript"/>
        </w:rPr>
        <w:t xml:space="preserve">nd </w:t>
      </w:r>
      <w:r>
        <w:rPr>
          <w:sz w:val="23"/>
          <w:szCs w:val="23"/>
        </w:rPr>
        <w:t>Edition.</w:t>
      </w:r>
    </w:p>
    <w:p w14:paraId="3EA677B9" w14:textId="77777777" w:rsidR="00731246" w:rsidRDefault="00C55624">
      <w:pPr>
        <w:pStyle w:val="Default"/>
      </w:pPr>
      <w:r>
        <w:rPr>
          <w:rFonts w:ascii="Times New Roman" w:hAnsi="Times New Roman" w:cs="Times New Roman"/>
          <w:b/>
          <w:bCs/>
          <w:sz w:val="23"/>
          <w:szCs w:val="23"/>
        </w:rPr>
        <w:t xml:space="preserve">R3. </w:t>
      </w:r>
      <w:r>
        <w:rPr>
          <w:rFonts w:ascii="Times New Roman" w:hAnsi="Times New Roman" w:cs="Times New Roman"/>
          <w:sz w:val="23"/>
          <w:szCs w:val="23"/>
        </w:rPr>
        <w:t xml:space="preserve">Yale </w:t>
      </w:r>
      <w:proofErr w:type="spellStart"/>
      <w:r>
        <w:rPr>
          <w:rFonts w:ascii="Times New Roman" w:hAnsi="Times New Roman" w:cs="Times New Roman"/>
          <w:sz w:val="23"/>
          <w:szCs w:val="23"/>
        </w:rPr>
        <w:t>Patt</w:t>
      </w:r>
      <w:proofErr w:type="spellEnd"/>
      <w:r>
        <w:rPr>
          <w:rFonts w:ascii="Times New Roman" w:hAnsi="Times New Roman" w:cs="Times New Roman"/>
          <w:sz w:val="23"/>
          <w:szCs w:val="23"/>
        </w:rPr>
        <w:t xml:space="preserve">, Sanjay Patel. </w:t>
      </w:r>
      <w:r>
        <w:rPr>
          <w:rFonts w:ascii="Times New Roman" w:hAnsi="Times New Roman" w:cs="Times New Roman"/>
          <w:i/>
          <w:iCs/>
          <w:sz w:val="23"/>
          <w:szCs w:val="23"/>
        </w:rPr>
        <w:t>Introduction to Computing Systems: From bits &amp; gates to C &amp; beyond</w:t>
      </w:r>
      <w:r>
        <w:rPr>
          <w:rFonts w:ascii="Times New Roman" w:hAnsi="Times New Roman" w:cs="Times New Roman"/>
          <w:sz w:val="23"/>
          <w:szCs w:val="23"/>
        </w:rPr>
        <w:t>, Second edition, McGraw Hill.</w:t>
      </w:r>
      <w:r>
        <w:br w:type="page"/>
      </w:r>
    </w:p>
    <w:p w14:paraId="134BC55C" w14:textId="77777777" w:rsidR="00731246" w:rsidRDefault="00C55624">
      <w:r>
        <w:rPr>
          <w:b/>
          <w:bCs/>
          <w:sz w:val="22"/>
          <w:szCs w:val="22"/>
        </w:rPr>
        <w:lastRenderedPageBreak/>
        <w:t>Course Plan:</w:t>
      </w:r>
    </w:p>
    <w:tbl>
      <w:tblPr>
        <w:tblpPr w:leftFromText="180" w:rightFromText="180" w:vertAnchor="text" w:horzAnchor="margin" w:tblpXSpec="center" w:tblpY="296"/>
        <w:tblW w:w="102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39" w:type="dxa"/>
          <w:right w:w="144" w:type="dxa"/>
        </w:tblCellMar>
        <w:tblLook w:val="01E0" w:firstRow="1" w:lastRow="1" w:firstColumn="1" w:lastColumn="1" w:noHBand="0" w:noVBand="0"/>
      </w:tblPr>
      <w:tblGrid>
        <w:gridCol w:w="1134"/>
        <w:gridCol w:w="3421"/>
        <w:gridCol w:w="4230"/>
        <w:gridCol w:w="1475"/>
      </w:tblGrid>
      <w:tr w:rsidR="00731246" w14:paraId="2FAC34F8" w14:textId="77777777" w:rsidTr="007F72CA">
        <w:trPr>
          <w:trHeight w:val="738"/>
          <w:jc w:val="center"/>
        </w:trPr>
        <w:tc>
          <w:tcPr>
            <w:tcW w:w="113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39" w:type="dxa"/>
            </w:tcMar>
            <w:vAlign w:val="center"/>
          </w:tcPr>
          <w:p w14:paraId="5CDF0308" w14:textId="77777777" w:rsidR="00731246" w:rsidRDefault="00C55624">
            <w:pPr>
              <w:jc w:val="center"/>
              <w:rPr>
                <w:b/>
                <w:bCs/>
                <w:sz w:val="22"/>
                <w:szCs w:val="22"/>
              </w:rPr>
            </w:pPr>
            <w:r>
              <w:rPr>
                <w:b/>
                <w:bCs/>
                <w:sz w:val="22"/>
                <w:szCs w:val="22"/>
              </w:rPr>
              <w:t>Lecture No.</w:t>
            </w:r>
          </w:p>
        </w:tc>
        <w:tc>
          <w:tcPr>
            <w:tcW w:w="3421"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39" w:type="dxa"/>
            </w:tcMar>
            <w:vAlign w:val="center"/>
          </w:tcPr>
          <w:p w14:paraId="728434FA" w14:textId="77777777" w:rsidR="00731246" w:rsidRDefault="00C55624">
            <w:pPr>
              <w:jc w:val="center"/>
              <w:rPr>
                <w:b/>
                <w:bCs/>
                <w:sz w:val="22"/>
                <w:szCs w:val="22"/>
              </w:rPr>
            </w:pPr>
            <w:r>
              <w:rPr>
                <w:b/>
                <w:bCs/>
                <w:sz w:val="22"/>
                <w:szCs w:val="22"/>
              </w:rPr>
              <w:t>Learning objectives</w:t>
            </w:r>
          </w:p>
        </w:tc>
        <w:tc>
          <w:tcPr>
            <w:tcW w:w="4230"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39" w:type="dxa"/>
            </w:tcMar>
            <w:vAlign w:val="center"/>
          </w:tcPr>
          <w:p w14:paraId="54F14A50" w14:textId="77777777" w:rsidR="00731246" w:rsidRDefault="00C55624">
            <w:pPr>
              <w:jc w:val="center"/>
              <w:rPr>
                <w:b/>
                <w:bCs/>
                <w:sz w:val="22"/>
                <w:szCs w:val="22"/>
              </w:rPr>
            </w:pPr>
            <w:r>
              <w:rPr>
                <w:b/>
                <w:bCs/>
                <w:sz w:val="22"/>
                <w:szCs w:val="22"/>
              </w:rPr>
              <w:t>Topics to be covered</w:t>
            </w:r>
          </w:p>
        </w:tc>
        <w:tc>
          <w:tcPr>
            <w:tcW w:w="147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39" w:type="dxa"/>
            </w:tcMar>
            <w:vAlign w:val="center"/>
          </w:tcPr>
          <w:p w14:paraId="47BCC3B1" w14:textId="77777777" w:rsidR="00731246" w:rsidRDefault="00C55624">
            <w:pPr>
              <w:jc w:val="center"/>
              <w:rPr>
                <w:b/>
                <w:bCs/>
                <w:sz w:val="22"/>
                <w:szCs w:val="22"/>
              </w:rPr>
            </w:pPr>
            <w:r>
              <w:rPr>
                <w:b/>
                <w:bCs/>
                <w:sz w:val="22"/>
                <w:szCs w:val="22"/>
              </w:rPr>
              <w:t>Chapter in the Text Book</w:t>
            </w:r>
          </w:p>
        </w:tc>
      </w:tr>
      <w:tr w:rsidR="00731246" w14:paraId="66E4C7AB" w14:textId="77777777" w:rsidTr="007F72CA">
        <w:trPr>
          <w:trHeight w:val="704"/>
          <w:jc w:val="center"/>
        </w:trPr>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7C78D57F" w14:textId="77777777" w:rsidR="00731246" w:rsidRDefault="00C55624">
            <w:pPr>
              <w:jc w:val="center"/>
              <w:rPr>
                <w:sz w:val="22"/>
                <w:szCs w:val="22"/>
              </w:rPr>
            </w:pPr>
            <w:r>
              <w:rPr>
                <w:sz w:val="22"/>
                <w:szCs w:val="22"/>
              </w:rPr>
              <w:t>1</w:t>
            </w:r>
          </w:p>
        </w:tc>
        <w:tc>
          <w:tcPr>
            <w:tcW w:w="3421"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42A36D4F" w14:textId="3FE62864" w:rsidR="00731246" w:rsidDel="007F72CA" w:rsidRDefault="007F72CA">
            <w:pPr>
              <w:rPr>
                <w:del w:id="45" w:author="admin" w:date="2018-12-17T10:47:00Z"/>
              </w:rPr>
            </w:pPr>
            <w:ins w:id="46" w:author="admin" w:date="2018-12-17T10:47:00Z">
              <w:r w:rsidRPr="003B47A1">
                <w:rPr>
                  <w:sz w:val="22"/>
                  <w:szCs w:val="22"/>
                </w:rPr>
                <w:t xml:space="preserve">To understand the </w:t>
              </w:r>
              <w:r>
                <w:rPr>
                  <w:sz w:val="22"/>
                  <w:szCs w:val="22"/>
                </w:rPr>
                <w:t>evolution of Programming Paradigms</w:t>
              </w:r>
              <w:r w:rsidRPr="003B47A1">
                <w:rPr>
                  <w:sz w:val="22"/>
                  <w:szCs w:val="22"/>
                </w:rPr>
                <w:t xml:space="preserve">, </w:t>
              </w:r>
            </w:ins>
            <w:ins w:id="47" w:author="admin" w:date="2018-12-17T10:48:00Z">
              <w:r>
                <w:rPr>
                  <w:sz w:val="22"/>
                  <w:szCs w:val="22"/>
                </w:rPr>
                <w:t xml:space="preserve">and </w:t>
              </w:r>
            </w:ins>
            <w:ins w:id="48" w:author="admin" w:date="2018-12-17T10:47:00Z">
              <w:r w:rsidRPr="003B47A1">
                <w:rPr>
                  <w:sz w:val="22"/>
                  <w:szCs w:val="22"/>
                </w:rPr>
                <w:t>fundamentals of programming</w:t>
              </w:r>
            </w:ins>
            <w:ins w:id="49" w:author="admin" w:date="2018-12-17T10:48:00Z">
              <w:r>
                <w:rPr>
                  <w:sz w:val="22"/>
                  <w:szCs w:val="22"/>
                </w:rPr>
                <w:t>.</w:t>
              </w:r>
            </w:ins>
            <w:del w:id="50" w:author="admin" w:date="2018-12-17T10:47:00Z">
              <w:r w:rsidR="00C55624" w:rsidDel="007F72CA">
                <w:rPr>
                  <w:sz w:val="22"/>
                  <w:szCs w:val="22"/>
                </w:rPr>
                <w:delText>To list computer hardware and</w:delText>
              </w:r>
            </w:del>
          </w:p>
          <w:p w14:paraId="12A5596D" w14:textId="7EF5AAB4" w:rsidR="00731246" w:rsidRDefault="00C55624">
            <w:del w:id="51" w:author="admin" w:date="2018-12-17T10:47:00Z">
              <w:r w:rsidDel="007F72CA">
                <w:rPr>
                  <w:sz w:val="22"/>
                  <w:szCs w:val="22"/>
                </w:rPr>
                <w:delText>computer software.</w:delText>
              </w:r>
            </w:del>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6C646963" w14:textId="0AF58AF3" w:rsidR="00731246" w:rsidRDefault="00C55624">
            <w:pPr>
              <w:jc w:val="both"/>
            </w:pPr>
            <w:r>
              <w:rPr>
                <w:sz w:val="22"/>
                <w:szCs w:val="22"/>
              </w:rPr>
              <w:t xml:space="preserve">Introduction to computers, </w:t>
            </w:r>
            <w:del w:id="52" w:author="admin" w:date="2018-12-17T10:48:00Z">
              <w:r w:rsidDel="007F72CA">
                <w:rPr>
                  <w:sz w:val="22"/>
                  <w:szCs w:val="22"/>
                </w:rPr>
                <w:delText xml:space="preserve">number systems and data representation, </w:delText>
              </w:r>
            </w:del>
            <w:r>
              <w:rPr>
                <w:sz w:val="22"/>
                <w:szCs w:val="22"/>
              </w:rPr>
              <w:t>programming,</w:t>
            </w:r>
          </w:p>
          <w:p w14:paraId="632BDD0B" w14:textId="232D3C28" w:rsidR="00731246" w:rsidDel="007F72CA" w:rsidRDefault="00C55624" w:rsidP="004B51F7">
            <w:pPr>
              <w:jc w:val="both"/>
              <w:rPr>
                <w:del w:id="53" w:author="admin" w:date="2018-12-17T10:48:00Z"/>
              </w:rPr>
            </w:pPr>
            <w:r>
              <w:rPr>
                <w:sz w:val="22"/>
                <w:szCs w:val="22"/>
              </w:rPr>
              <w:t>high level languages</w:t>
            </w:r>
            <w:ins w:id="54" w:author="admin" w:date="2018-12-17T10:49:00Z">
              <w:r w:rsidR="007F72CA">
                <w:rPr>
                  <w:sz w:val="22"/>
                  <w:szCs w:val="22"/>
                </w:rPr>
                <w:t>.</w:t>
              </w:r>
            </w:ins>
            <w:del w:id="55" w:author="admin" w:date="2018-12-17T10:49:00Z">
              <w:r w:rsidDel="007F72CA">
                <w:rPr>
                  <w:sz w:val="22"/>
                  <w:szCs w:val="22"/>
                </w:rPr>
                <w:delText>,</w:delText>
              </w:r>
            </w:del>
            <w:r>
              <w:rPr>
                <w:sz w:val="22"/>
                <w:szCs w:val="22"/>
              </w:rPr>
              <w:t xml:space="preserve"> </w:t>
            </w:r>
            <w:del w:id="56" w:author="admin" w:date="2018-12-17T10:48:00Z">
              <w:r w:rsidDel="007F72CA">
                <w:rPr>
                  <w:sz w:val="22"/>
                  <w:szCs w:val="22"/>
                </w:rPr>
                <w:delText>compiling programs,</w:delText>
              </w:r>
            </w:del>
          </w:p>
          <w:p w14:paraId="24CBE65C" w14:textId="0C8EA0ED" w:rsidR="00731246" w:rsidRDefault="00C55624" w:rsidP="008744DC">
            <w:pPr>
              <w:jc w:val="both"/>
            </w:pPr>
            <w:del w:id="57" w:author="admin" w:date="2018-12-17T10:48:00Z">
              <w:r w:rsidDel="007F72CA">
                <w:rPr>
                  <w:sz w:val="22"/>
                  <w:szCs w:val="22"/>
                </w:rPr>
                <w:delText>integrated development environments</w:delText>
              </w:r>
            </w:del>
          </w:p>
        </w:tc>
        <w:tc>
          <w:tcPr>
            <w:tcW w:w="1475"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3D511876" w14:textId="77777777" w:rsidR="00731246" w:rsidRDefault="00C55624">
            <w:pPr>
              <w:jc w:val="center"/>
              <w:rPr>
                <w:sz w:val="22"/>
                <w:szCs w:val="22"/>
              </w:rPr>
            </w:pPr>
            <w:r>
              <w:rPr>
                <w:sz w:val="22"/>
                <w:szCs w:val="22"/>
              </w:rPr>
              <w:t>T1 (Chap 1)</w:t>
            </w:r>
          </w:p>
          <w:p w14:paraId="6B2433D1" w14:textId="77777777" w:rsidR="00731246" w:rsidRDefault="00C55624">
            <w:pPr>
              <w:jc w:val="center"/>
              <w:rPr>
                <w:sz w:val="22"/>
                <w:szCs w:val="22"/>
              </w:rPr>
            </w:pPr>
            <w:r>
              <w:rPr>
                <w:sz w:val="22"/>
                <w:szCs w:val="22"/>
              </w:rPr>
              <w:t>R1 (Chap 1)</w:t>
            </w:r>
          </w:p>
        </w:tc>
      </w:tr>
      <w:tr w:rsidR="007F72CA" w14:paraId="7E15F029" w14:textId="77777777" w:rsidTr="007F72CA">
        <w:trPr>
          <w:trHeight w:val="704"/>
          <w:jc w:val="center"/>
          <w:ins w:id="58" w:author="admin" w:date="2018-12-17T10:49:00Z"/>
        </w:trPr>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31D63071" w14:textId="3B8288A9" w:rsidR="007F72CA" w:rsidRDefault="007F72CA" w:rsidP="004B51F7">
            <w:pPr>
              <w:jc w:val="center"/>
              <w:rPr>
                <w:ins w:id="59" w:author="admin" w:date="2018-12-17T10:49:00Z"/>
                <w:sz w:val="22"/>
                <w:szCs w:val="22"/>
              </w:rPr>
            </w:pPr>
            <w:ins w:id="60" w:author="admin" w:date="2018-12-17T10:49:00Z">
              <w:r>
                <w:rPr>
                  <w:sz w:val="22"/>
                  <w:szCs w:val="22"/>
                </w:rPr>
                <w:t>2-</w:t>
              </w:r>
            </w:ins>
            <w:ins w:id="61" w:author="admin" w:date="2018-12-17T11:05:00Z">
              <w:r w:rsidR="00DA21A7">
                <w:rPr>
                  <w:sz w:val="22"/>
                  <w:szCs w:val="22"/>
                </w:rPr>
                <w:t>3</w:t>
              </w:r>
            </w:ins>
          </w:p>
        </w:tc>
        <w:tc>
          <w:tcPr>
            <w:tcW w:w="3421"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2D506C24" w14:textId="77777777" w:rsidR="007F72CA" w:rsidRDefault="007F72CA" w:rsidP="007F72CA">
            <w:pPr>
              <w:jc w:val="both"/>
              <w:rPr>
                <w:ins w:id="62" w:author="admin" w:date="2018-12-17T10:50:00Z"/>
                <w:sz w:val="22"/>
                <w:szCs w:val="22"/>
              </w:rPr>
            </w:pPr>
            <w:ins w:id="63" w:author="admin" w:date="2018-12-17T10:50:00Z">
              <w:r w:rsidRPr="003B47A1">
                <w:rPr>
                  <w:sz w:val="22"/>
                  <w:szCs w:val="22"/>
                </w:rPr>
                <w:t xml:space="preserve">To </w:t>
              </w:r>
              <w:r>
                <w:rPr>
                  <w:sz w:val="22"/>
                  <w:szCs w:val="22"/>
                </w:rPr>
                <w:t xml:space="preserve">identify </w:t>
              </w:r>
              <w:r w:rsidRPr="003B47A1">
                <w:rPr>
                  <w:sz w:val="22"/>
                  <w:szCs w:val="22"/>
                </w:rPr>
                <w:t>basic data, data types and data representation</w:t>
              </w:r>
              <w:r>
                <w:rPr>
                  <w:sz w:val="22"/>
                  <w:szCs w:val="22"/>
                </w:rPr>
                <w:t xml:space="preserve"> for a given problem.</w:t>
              </w:r>
            </w:ins>
          </w:p>
          <w:p w14:paraId="010D25DD" w14:textId="01517A79" w:rsidR="007F72CA" w:rsidRPr="003B47A1" w:rsidRDefault="007F72CA" w:rsidP="007F72CA">
            <w:pPr>
              <w:rPr>
                <w:ins w:id="64" w:author="admin" w:date="2018-12-17T10:49:00Z"/>
                <w:sz w:val="22"/>
                <w:szCs w:val="22"/>
              </w:rPr>
            </w:pPr>
            <w:ins w:id="65" w:author="admin" w:date="2018-12-17T10:50:00Z">
              <w:r>
                <w:rPr>
                  <w:sz w:val="22"/>
                  <w:szCs w:val="22"/>
                </w:rPr>
                <w:t>To be able to covert data given in number system to the other</w:t>
              </w:r>
            </w:ins>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70723559" w14:textId="76210FF7" w:rsidR="007F72CA" w:rsidRDefault="007F72CA">
            <w:pPr>
              <w:jc w:val="both"/>
              <w:rPr>
                <w:ins w:id="66" w:author="admin" w:date="2018-12-17T10:49:00Z"/>
                <w:sz w:val="22"/>
                <w:szCs w:val="22"/>
              </w:rPr>
            </w:pPr>
            <w:ins w:id="67" w:author="admin" w:date="2018-12-17T10:49:00Z">
              <w:r w:rsidRPr="003B47A1">
                <w:rPr>
                  <w:sz w:val="22"/>
                  <w:szCs w:val="22"/>
                </w:rPr>
                <w:t>Binary number system, Data representation: Unsigned Integers, Signed Integers: Signed Magnitude, One’s complement, two’s complement, floating point data representation, octal, hexadecimal and octal number systems and conversions.</w:t>
              </w:r>
            </w:ins>
          </w:p>
        </w:tc>
        <w:tc>
          <w:tcPr>
            <w:tcW w:w="1475"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68757BA9" w14:textId="39683D32" w:rsidR="007F72CA" w:rsidRDefault="007F72CA" w:rsidP="004B51F7">
            <w:pPr>
              <w:jc w:val="center"/>
              <w:rPr>
                <w:ins w:id="68" w:author="admin" w:date="2018-12-17T10:49:00Z"/>
                <w:sz w:val="22"/>
                <w:szCs w:val="22"/>
              </w:rPr>
            </w:pPr>
            <w:ins w:id="69" w:author="admin" w:date="2018-12-17T10:51:00Z">
              <w:r w:rsidRPr="003B47A1">
                <w:rPr>
                  <w:sz w:val="22"/>
                  <w:szCs w:val="22"/>
                </w:rPr>
                <w:t>R</w:t>
              </w:r>
              <w:r>
                <w:rPr>
                  <w:sz w:val="22"/>
                  <w:szCs w:val="22"/>
                </w:rPr>
                <w:t>3</w:t>
              </w:r>
              <w:r w:rsidRPr="003B47A1">
                <w:rPr>
                  <w:sz w:val="22"/>
                  <w:szCs w:val="22"/>
                </w:rPr>
                <w:t>(Chap 2)</w:t>
              </w:r>
            </w:ins>
          </w:p>
        </w:tc>
      </w:tr>
      <w:tr w:rsidR="00731246" w14:paraId="771B8407" w14:textId="77777777" w:rsidTr="007F72CA">
        <w:trPr>
          <w:trHeight w:val="1040"/>
          <w:jc w:val="center"/>
        </w:trPr>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71CCD6F1" w14:textId="193228E4" w:rsidR="00731246" w:rsidRDefault="00C55624" w:rsidP="004B51F7">
            <w:pPr>
              <w:jc w:val="center"/>
              <w:rPr>
                <w:sz w:val="22"/>
                <w:szCs w:val="22"/>
              </w:rPr>
            </w:pPr>
            <w:del w:id="70" w:author="admin" w:date="2018-12-17T10:50:00Z">
              <w:r w:rsidDel="007F72CA">
                <w:rPr>
                  <w:sz w:val="22"/>
                  <w:szCs w:val="22"/>
                </w:rPr>
                <w:delText>2</w:delText>
              </w:r>
            </w:del>
            <w:ins w:id="71" w:author="admin" w:date="2018-12-17T11:05:00Z">
              <w:r w:rsidR="00DA21A7">
                <w:rPr>
                  <w:sz w:val="22"/>
                  <w:szCs w:val="22"/>
                </w:rPr>
                <w:t>4</w:t>
              </w:r>
            </w:ins>
            <w:ins w:id="72" w:author="admin" w:date="2018-12-17T10:50:00Z">
              <w:r w:rsidR="007F72CA">
                <w:rPr>
                  <w:sz w:val="22"/>
                  <w:szCs w:val="22"/>
                </w:rPr>
                <w:t>-</w:t>
              </w:r>
            </w:ins>
            <w:ins w:id="73" w:author="admin" w:date="2018-12-17T11:05:00Z">
              <w:r w:rsidR="00E36A8E">
                <w:rPr>
                  <w:sz w:val="22"/>
                  <w:szCs w:val="22"/>
                </w:rPr>
                <w:t>6</w:t>
              </w:r>
            </w:ins>
          </w:p>
        </w:tc>
        <w:tc>
          <w:tcPr>
            <w:tcW w:w="3421"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5A5EC400" w14:textId="77777777" w:rsidR="00731246" w:rsidRDefault="00C55624">
            <w:pPr>
              <w:shd w:val="clear" w:color="auto" w:fill="FFFFFF"/>
              <w:spacing w:line="269" w:lineRule="atLeast"/>
              <w:jc w:val="both"/>
              <w:textAlignment w:val="baseline"/>
            </w:pPr>
            <w:r>
              <w:rPr>
                <w:sz w:val="22"/>
                <w:szCs w:val="22"/>
              </w:rPr>
              <w:t>To solve problems and formulate solutions to computing problems.</w:t>
            </w:r>
          </w:p>
          <w:p w14:paraId="009215EF" w14:textId="77777777" w:rsidR="00731246" w:rsidRDefault="00C55624">
            <w:pPr>
              <w:jc w:val="both"/>
              <w:rPr>
                <w:sz w:val="22"/>
                <w:szCs w:val="22"/>
              </w:rPr>
            </w:pPr>
            <w:r>
              <w:rPr>
                <w:sz w:val="22"/>
                <w:szCs w:val="22"/>
              </w:rPr>
              <w:t>To be able to apply and use correct symbols for flowcharting given a problem</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7F6034CE" w14:textId="77777777" w:rsidR="00731246" w:rsidRDefault="00C55624">
            <w:pPr>
              <w:jc w:val="both"/>
              <w:rPr>
                <w:sz w:val="22"/>
                <w:szCs w:val="22"/>
              </w:rPr>
            </w:pPr>
            <w:r>
              <w:rPr>
                <w:sz w:val="22"/>
                <w:szCs w:val="22"/>
              </w:rPr>
              <w:t>Problem statement, input/output description, the notion of an algorithm, algorithm development, flow charts</w:t>
            </w:r>
          </w:p>
        </w:tc>
        <w:tc>
          <w:tcPr>
            <w:tcW w:w="1475"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28D6D1E1" w14:textId="77777777" w:rsidR="00731246" w:rsidRDefault="00C55624">
            <w:pPr>
              <w:jc w:val="center"/>
              <w:rPr>
                <w:sz w:val="22"/>
                <w:szCs w:val="22"/>
              </w:rPr>
            </w:pPr>
            <w:r>
              <w:rPr>
                <w:sz w:val="22"/>
                <w:szCs w:val="22"/>
              </w:rPr>
              <w:t>T1 (Chap 1)</w:t>
            </w:r>
          </w:p>
          <w:p w14:paraId="543E5A50" w14:textId="77777777" w:rsidR="00731246" w:rsidRDefault="00C55624">
            <w:pPr>
              <w:jc w:val="center"/>
              <w:rPr>
                <w:sz w:val="22"/>
                <w:szCs w:val="22"/>
              </w:rPr>
            </w:pPr>
            <w:r>
              <w:rPr>
                <w:sz w:val="22"/>
                <w:szCs w:val="22"/>
              </w:rPr>
              <w:t>R1(Chap 1)</w:t>
            </w:r>
          </w:p>
        </w:tc>
      </w:tr>
      <w:tr w:rsidR="00731246" w14:paraId="51420E08" w14:textId="77777777" w:rsidTr="007F72CA">
        <w:trPr>
          <w:trHeight w:val="800"/>
          <w:jc w:val="center"/>
        </w:trPr>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75A4FFFE" w14:textId="5ADD4650" w:rsidR="00731246" w:rsidRDefault="00C55624" w:rsidP="004B51F7">
            <w:pPr>
              <w:jc w:val="center"/>
              <w:rPr>
                <w:sz w:val="22"/>
                <w:szCs w:val="22"/>
              </w:rPr>
            </w:pPr>
            <w:del w:id="74" w:author="admin" w:date="2018-12-17T10:50:00Z">
              <w:r w:rsidDel="007F72CA">
                <w:rPr>
                  <w:sz w:val="22"/>
                  <w:szCs w:val="22"/>
                </w:rPr>
                <w:delText>3</w:delText>
              </w:r>
            </w:del>
            <w:ins w:id="75" w:author="admin" w:date="2018-12-17T11:05:00Z">
              <w:r w:rsidR="00E36A8E">
                <w:rPr>
                  <w:sz w:val="22"/>
                  <w:szCs w:val="22"/>
                </w:rPr>
                <w:t>7</w:t>
              </w:r>
            </w:ins>
            <w:r>
              <w:rPr>
                <w:sz w:val="22"/>
                <w:szCs w:val="22"/>
              </w:rPr>
              <w:t>-1</w:t>
            </w:r>
            <w:del w:id="76" w:author="admin" w:date="2018-12-17T11:05:00Z">
              <w:r w:rsidDel="00E36A8E">
                <w:rPr>
                  <w:sz w:val="22"/>
                  <w:szCs w:val="22"/>
                </w:rPr>
                <w:delText>2</w:delText>
              </w:r>
            </w:del>
            <w:ins w:id="77" w:author="admin" w:date="2018-12-17T11:05:00Z">
              <w:r w:rsidR="00E36A8E">
                <w:rPr>
                  <w:sz w:val="22"/>
                  <w:szCs w:val="22"/>
                </w:rPr>
                <w:t>1</w:t>
              </w:r>
            </w:ins>
          </w:p>
        </w:tc>
        <w:tc>
          <w:tcPr>
            <w:tcW w:w="3421"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55FDB26D" w14:textId="77777777" w:rsidR="00731246" w:rsidRDefault="00C55624">
            <w:pPr>
              <w:jc w:val="both"/>
            </w:pPr>
            <w:r>
              <w:rPr>
                <w:sz w:val="22"/>
                <w:szCs w:val="22"/>
              </w:rPr>
              <w:t>To be able to demonstrate the</w:t>
            </w:r>
          </w:p>
          <w:p w14:paraId="00B2E2E2" w14:textId="77777777" w:rsidR="00731246" w:rsidRDefault="00C55624">
            <w:pPr>
              <w:jc w:val="both"/>
            </w:pPr>
            <w:r>
              <w:rPr>
                <w:sz w:val="22"/>
                <w:szCs w:val="22"/>
              </w:rPr>
              <w:t>use of operators and data types</w:t>
            </w:r>
          </w:p>
          <w:p w14:paraId="69B69F10" w14:textId="77777777" w:rsidR="00731246" w:rsidRDefault="00C55624">
            <w:pPr>
              <w:jc w:val="both"/>
            </w:pPr>
            <w:r>
              <w:rPr>
                <w:sz w:val="22"/>
                <w:szCs w:val="22"/>
              </w:rPr>
              <w:t>in writing C expressions.</w:t>
            </w:r>
          </w:p>
          <w:p w14:paraId="1E01140A" w14:textId="77777777" w:rsidR="00731246" w:rsidRDefault="00C55624">
            <w:pPr>
              <w:jc w:val="both"/>
            </w:pPr>
            <w:r>
              <w:rPr>
                <w:sz w:val="22"/>
                <w:szCs w:val="22"/>
              </w:rPr>
              <w:t>To be able to represent data in</w:t>
            </w:r>
          </w:p>
          <w:p w14:paraId="2A6A7FCD" w14:textId="77777777" w:rsidR="00731246" w:rsidRDefault="00C55624">
            <w:pPr>
              <w:jc w:val="both"/>
            </w:pPr>
            <w:r>
              <w:rPr>
                <w:sz w:val="22"/>
                <w:szCs w:val="22"/>
              </w:rPr>
              <w:t>different number systems and</w:t>
            </w:r>
          </w:p>
          <w:p w14:paraId="52B5AFD7" w14:textId="77777777" w:rsidR="00731246" w:rsidRDefault="00C55624">
            <w:pPr>
              <w:jc w:val="both"/>
              <w:rPr>
                <w:sz w:val="22"/>
                <w:szCs w:val="22"/>
              </w:rPr>
            </w:pPr>
            <w:r>
              <w:rPr>
                <w:sz w:val="22"/>
                <w:szCs w:val="22"/>
              </w:rPr>
              <w:t>perform conversions.</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1F27B92D" w14:textId="77777777" w:rsidR="00731246" w:rsidRDefault="00C55624">
            <w:r>
              <w:rPr>
                <w:sz w:val="22"/>
                <w:szCs w:val="22"/>
              </w:rPr>
              <w:t>C language elements: variables, data types</w:t>
            </w:r>
          </w:p>
          <w:p w14:paraId="51F7C6AB" w14:textId="77777777" w:rsidR="00731246" w:rsidRDefault="00C55624">
            <w:r>
              <w:rPr>
                <w:sz w:val="22"/>
                <w:szCs w:val="22"/>
              </w:rPr>
              <w:t>and sizes, operators, expressions,</w:t>
            </w:r>
          </w:p>
          <w:p w14:paraId="298D675D" w14:textId="77777777" w:rsidR="00731246" w:rsidRDefault="00C55624">
            <w:r>
              <w:rPr>
                <w:sz w:val="22"/>
                <w:szCs w:val="22"/>
              </w:rPr>
              <w:t>precedence and associativity, general form</w:t>
            </w:r>
          </w:p>
          <w:p w14:paraId="30C31B13" w14:textId="77777777" w:rsidR="00731246" w:rsidRDefault="00C55624">
            <w:r>
              <w:rPr>
                <w:sz w:val="22"/>
                <w:szCs w:val="22"/>
              </w:rPr>
              <w:t>of a C program</w:t>
            </w:r>
          </w:p>
        </w:tc>
        <w:tc>
          <w:tcPr>
            <w:tcW w:w="1475"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47F27BE6" w14:textId="77777777" w:rsidR="00731246" w:rsidRDefault="00C55624">
            <w:pPr>
              <w:jc w:val="center"/>
            </w:pPr>
            <w:r>
              <w:rPr>
                <w:sz w:val="22"/>
                <w:szCs w:val="22"/>
              </w:rPr>
              <w:t>T1 (Chap 2)</w:t>
            </w:r>
          </w:p>
          <w:p w14:paraId="3C87F1C9" w14:textId="77777777" w:rsidR="00731246" w:rsidRDefault="00C55624">
            <w:pPr>
              <w:jc w:val="center"/>
            </w:pPr>
            <w:r>
              <w:rPr>
                <w:sz w:val="22"/>
                <w:szCs w:val="22"/>
              </w:rPr>
              <w:t>R1 (Chap 2, 3)</w:t>
            </w:r>
          </w:p>
          <w:p w14:paraId="46536D95" w14:textId="77777777" w:rsidR="00731246" w:rsidRDefault="00C55624">
            <w:pPr>
              <w:jc w:val="center"/>
            </w:pPr>
            <w:r>
              <w:rPr>
                <w:sz w:val="22"/>
                <w:szCs w:val="22"/>
              </w:rPr>
              <w:t>R2 (Chap 2)</w:t>
            </w:r>
          </w:p>
          <w:p w14:paraId="099FC480" w14:textId="77777777" w:rsidR="00731246" w:rsidRDefault="00C55624">
            <w:pPr>
              <w:jc w:val="center"/>
            </w:pPr>
            <w:r>
              <w:rPr>
                <w:sz w:val="22"/>
                <w:szCs w:val="22"/>
              </w:rPr>
              <w:t>R3(Chap 2)</w:t>
            </w:r>
          </w:p>
        </w:tc>
      </w:tr>
      <w:tr w:rsidR="00731246" w14:paraId="43552F79" w14:textId="77777777" w:rsidTr="007F72CA">
        <w:trPr>
          <w:trHeight w:val="575"/>
          <w:jc w:val="center"/>
        </w:trPr>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6E213733" w14:textId="2E83761B" w:rsidR="00731246" w:rsidRDefault="00C55624" w:rsidP="004B51F7">
            <w:pPr>
              <w:jc w:val="center"/>
              <w:rPr>
                <w:sz w:val="22"/>
                <w:szCs w:val="22"/>
              </w:rPr>
            </w:pPr>
            <w:del w:id="78" w:author="admin" w:date="2018-12-17T11:05:00Z">
              <w:r w:rsidDel="00E36A8E">
                <w:rPr>
                  <w:sz w:val="22"/>
                  <w:szCs w:val="22"/>
                </w:rPr>
                <w:delText>13</w:delText>
              </w:r>
            </w:del>
            <w:ins w:id="79" w:author="admin" w:date="2018-12-17T11:05:00Z">
              <w:r w:rsidR="00E36A8E">
                <w:rPr>
                  <w:sz w:val="22"/>
                  <w:szCs w:val="22"/>
                </w:rPr>
                <w:t>12</w:t>
              </w:r>
            </w:ins>
            <w:r>
              <w:rPr>
                <w:sz w:val="22"/>
                <w:szCs w:val="22"/>
              </w:rPr>
              <w:t>-1</w:t>
            </w:r>
            <w:del w:id="80" w:author="admin" w:date="2018-12-17T11:05:00Z">
              <w:r w:rsidDel="00E36A8E">
                <w:rPr>
                  <w:sz w:val="22"/>
                  <w:szCs w:val="22"/>
                </w:rPr>
                <w:delText>4</w:delText>
              </w:r>
            </w:del>
            <w:ins w:id="81" w:author="admin" w:date="2018-12-17T11:05:00Z">
              <w:r w:rsidR="00E36A8E">
                <w:rPr>
                  <w:sz w:val="22"/>
                  <w:szCs w:val="22"/>
                </w:rPr>
                <w:t>3</w:t>
              </w:r>
            </w:ins>
          </w:p>
        </w:tc>
        <w:tc>
          <w:tcPr>
            <w:tcW w:w="3421"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0B4F87C2" w14:textId="77777777" w:rsidR="00731246" w:rsidRDefault="00C55624">
            <w:pPr>
              <w:jc w:val="both"/>
              <w:rPr>
                <w:sz w:val="22"/>
                <w:szCs w:val="22"/>
              </w:rPr>
            </w:pPr>
            <w:r>
              <w:rPr>
                <w:sz w:val="22"/>
                <w:szCs w:val="22"/>
              </w:rPr>
              <w:t>To be able to demonstrate and</w:t>
            </w:r>
          </w:p>
          <w:p w14:paraId="0517C412" w14:textId="77777777" w:rsidR="00731246" w:rsidRDefault="00C55624">
            <w:pPr>
              <w:jc w:val="both"/>
              <w:rPr>
                <w:sz w:val="22"/>
                <w:szCs w:val="22"/>
              </w:rPr>
            </w:pPr>
            <w:r>
              <w:rPr>
                <w:sz w:val="22"/>
                <w:szCs w:val="22"/>
              </w:rPr>
              <w:t>apply the formatted input output</w:t>
            </w:r>
          </w:p>
          <w:p w14:paraId="7BC9888E" w14:textId="77777777" w:rsidR="00731246" w:rsidRDefault="00C55624">
            <w:pPr>
              <w:jc w:val="both"/>
            </w:pPr>
            <w:r>
              <w:rPr>
                <w:sz w:val="22"/>
                <w:szCs w:val="22"/>
              </w:rPr>
              <w:t>statements.</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7D889B41" w14:textId="77777777" w:rsidR="00731246" w:rsidRDefault="00C55624">
            <w:pPr>
              <w:jc w:val="both"/>
              <w:rPr>
                <w:sz w:val="22"/>
                <w:szCs w:val="22"/>
              </w:rPr>
            </w:pPr>
            <w:r>
              <w:rPr>
                <w:sz w:val="22"/>
                <w:szCs w:val="22"/>
              </w:rPr>
              <w:t xml:space="preserve">How </w:t>
            </w:r>
            <w:proofErr w:type="spellStart"/>
            <w:r>
              <w:rPr>
                <w:sz w:val="22"/>
                <w:szCs w:val="22"/>
              </w:rPr>
              <w:t>printf</w:t>
            </w:r>
            <w:proofErr w:type="spellEnd"/>
            <w:r>
              <w:rPr>
                <w:sz w:val="22"/>
                <w:szCs w:val="22"/>
              </w:rPr>
              <w:t xml:space="preserve">(), </w:t>
            </w:r>
            <w:proofErr w:type="spellStart"/>
            <w:r>
              <w:rPr>
                <w:sz w:val="22"/>
                <w:szCs w:val="22"/>
              </w:rPr>
              <w:t>scanf</w:t>
            </w:r>
            <w:proofErr w:type="spellEnd"/>
            <w:r>
              <w:rPr>
                <w:sz w:val="22"/>
                <w:szCs w:val="22"/>
              </w:rPr>
              <w:t>() works and field widths and precisions ?</w:t>
            </w:r>
          </w:p>
        </w:tc>
        <w:tc>
          <w:tcPr>
            <w:tcW w:w="1475"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7CB90D90" w14:textId="77777777" w:rsidR="00731246" w:rsidRDefault="00C55624">
            <w:pPr>
              <w:jc w:val="center"/>
            </w:pPr>
            <w:r>
              <w:rPr>
                <w:sz w:val="22"/>
                <w:szCs w:val="22"/>
              </w:rPr>
              <w:t>T1 (Chap 2)</w:t>
            </w:r>
          </w:p>
          <w:p w14:paraId="624A3E61" w14:textId="77777777" w:rsidR="00731246" w:rsidRDefault="00C55624">
            <w:pPr>
              <w:jc w:val="center"/>
            </w:pPr>
            <w:r>
              <w:rPr>
                <w:sz w:val="22"/>
                <w:szCs w:val="22"/>
              </w:rPr>
              <w:t>R1(Chap 4)</w:t>
            </w:r>
          </w:p>
          <w:p w14:paraId="5547ECD3" w14:textId="77777777" w:rsidR="00731246" w:rsidRDefault="00C55624">
            <w:pPr>
              <w:jc w:val="center"/>
            </w:pPr>
            <w:r>
              <w:rPr>
                <w:sz w:val="22"/>
                <w:szCs w:val="22"/>
              </w:rPr>
              <w:t>R2(Chap 7)</w:t>
            </w:r>
          </w:p>
        </w:tc>
      </w:tr>
      <w:tr w:rsidR="00DA21A7" w14:paraId="157CE8F4" w14:textId="77777777" w:rsidTr="007F72CA">
        <w:trPr>
          <w:trHeight w:val="575"/>
          <w:jc w:val="center"/>
          <w:ins w:id="82" w:author="admin" w:date="2018-12-17T10:59:00Z"/>
        </w:trPr>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1A236E45" w14:textId="1F567B68" w:rsidR="00DA21A7" w:rsidRDefault="00DA21A7" w:rsidP="004B51F7">
            <w:pPr>
              <w:jc w:val="center"/>
              <w:rPr>
                <w:ins w:id="83" w:author="admin" w:date="2018-12-17T10:59:00Z"/>
                <w:sz w:val="22"/>
                <w:szCs w:val="22"/>
              </w:rPr>
            </w:pPr>
            <w:ins w:id="84" w:author="admin" w:date="2018-12-17T11:00:00Z">
              <w:r>
                <w:rPr>
                  <w:sz w:val="22"/>
                  <w:szCs w:val="22"/>
                </w:rPr>
                <w:t>1</w:t>
              </w:r>
            </w:ins>
            <w:ins w:id="85" w:author="admin" w:date="2018-12-17T11:06:00Z">
              <w:r w:rsidR="00E36A8E">
                <w:rPr>
                  <w:sz w:val="22"/>
                  <w:szCs w:val="22"/>
                </w:rPr>
                <w:t>4</w:t>
              </w:r>
            </w:ins>
            <w:ins w:id="86" w:author="admin" w:date="2018-12-17T11:00:00Z">
              <w:r>
                <w:rPr>
                  <w:sz w:val="22"/>
                  <w:szCs w:val="22"/>
                </w:rPr>
                <w:t>-1</w:t>
              </w:r>
            </w:ins>
            <w:ins w:id="87" w:author="admin" w:date="2018-12-17T11:06:00Z">
              <w:r w:rsidR="00E36A8E">
                <w:rPr>
                  <w:sz w:val="22"/>
                  <w:szCs w:val="22"/>
                </w:rPr>
                <w:t>5</w:t>
              </w:r>
            </w:ins>
          </w:p>
        </w:tc>
        <w:tc>
          <w:tcPr>
            <w:tcW w:w="3421"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122CAA44" w14:textId="77777777" w:rsidR="00DA21A7" w:rsidRDefault="00DA21A7" w:rsidP="00DA21A7">
            <w:pPr>
              <w:rPr>
                <w:ins w:id="88" w:author="admin" w:date="2018-12-17T11:00:00Z"/>
              </w:rPr>
            </w:pPr>
            <w:ins w:id="89" w:author="admin" w:date="2018-12-17T11:00:00Z">
              <w:r>
                <w:rPr>
                  <w:sz w:val="22"/>
                  <w:szCs w:val="22"/>
                </w:rPr>
                <w:t>To understand bit-level</w:t>
              </w:r>
            </w:ins>
          </w:p>
          <w:p w14:paraId="5C4A0184" w14:textId="568C9ADD" w:rsidR="00DA21A7" w:rsidRDefault="00DA21A7" w:rsidP="00DA21A7">
            <w:pPr>
              <w:jc w:val="both"/>
              <w:rPr>
                <w:ins w:id="90" w:author="admin" w:date="2018-12-17T10:59:00Z"/>
                <w:sz w:val="22"/>
                <w:szCs w:val="22"/>
              </w:rPr>
            </w:pPr>
            <w:ins w:id="91" w:author="admin" w:date="2018-12-17T11:00:00Z">
              <w:r>
                <w:rPr>
                  <w:sz w:val="22"/>
                  <w:szCs w:val="22"/>
                </w:rPr>
                <w:t>manipulations.</w:t>
              </w:r>
            </w:ins>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1E29047D" w14:textId="3C345AA3" w:rsidR="00DA21A7" w:rsidRDefault="00DA21A7" w:rsidP="004B51F7">
            <w:pPr>
              <w:jc w:val="both"/>
              <w:rPr>
                <w:ins w:id="92" w:author="admin" w:date="2018-12-17T10:59:00Z"/>
                <w:sz w:val="22"/>
                <w:szCs w:val="22"/>
              </w:rPr>
            </w:pPr>
            <w:ins w:id="93" w:author="admin" w:date="2018-12-17T11:00:00Z">
              <w:r>
                <w:rPr>
                  <w:sz w:val="22"/>
                  <w:szCs w:val="22"/>
                </w:rPr>
                <w:t xml:space="preserve">Operators in C, Bitwise operators, bit-fields, shift function, rotating bits. </w:t>
              </w:r>
            </w:ins>
          </w:p>
        </w:tc>
        <w:tc>
          <w:tcPr>
            <w:tcW w:w="1475"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16A71C09" w14:textId="77777777" w:rsidR="00DA21A7" w:rsidRDefault="00DA21A7" w:rsidP="00DA21A7">
            <w:pPr>
              <w:jc w:val="center"/>
              <w:rPr>
                <w:ins w:id="94" w:author="admin" w:date="2018-12-17T11:00:00Z"/>
              </w:rPr>
            </w:pPr>
            <w:ins w:id="95" w:author="admin" w:date="2018-12-17T11:00:00Z">
              <w:r>
                <w:rPr>
                  <w:sz w:val="22"/>
                  <w:szCs w:val="22"/>
                </w:rPr>
                <w:t>R1(Chap 14)</w:t>
              </w:r>
            </w:ins>
          </w:p>
          <w:p w14:paraId="269DF997" w14:textId="23EB335A" w:rsidR="00DA21A7" w:rsidRDefault="00DA21A7" w:rsidP="00DA21A7">
            <w:pPr>
              <w:jc w:val="center"/>
              <w:rPr>
                <w:ins w:id="96" w:author="admin" w:date="2018-12-17T10:59:00Z"/>
                <w:sz w:val="22"/>
                <w:szCs w:val="22"/>
              </w:rPr>
            </w:pPr>
            <w:ins w:id="97" w:author="admin" w:date="2018-12-17T11:00:00Z">
              <w:r>
                <w:rPr>
                  <w:sz w:val="22"/>
                  <w:szCs w:val="22"/>
                </w:rPr>
                <w:t>R2(Chap 2)</w:t>
              </w:r>
            </w:ins>
          </w:p>
        </w:tc>
      </w:tr>
      <w:tr w:rsidR="007F72CA" w14:paraId="11EAFB9B" w14:textId="77777777" w:rsidTr="007F72CA">
        <w:trPr>
          <w:trHeight w:val="575"/>
          <w:jc w:val="center"/>
          <w:ins w:id="98" w:author="admin" w:date="2018-12-17T10:52:00Z"/>
        </w:trPr>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276853FE" w14:textId="6D62CC3A" w:rsidR="007F72CA" w:rsidRDefault="00DA21A7" w:rsidP="004B51F7">
            <w:pPr>
              <w:jc w:val="center"/>
              <w:rPr>
                <w:ins w:id="99" w:author="admin" w:date="2018-12-17T10:52:00Z"/>
                <w:sz w:val="22"/>
                <w:szCs w:val="22"/>
              </w:rPr>
            </w:pPr>
            <w:ins w:id="100" w:author="admin" w:date="2018-12-17T11:01:00Z">
              <w:r>
                <w:rPr>
                  <w:sz w:val="22"/>
                  <w:szCs w:val="22"/>
                </w:rPr>
                <w:t>1</w:t>
              </w:r>
            </w:ins>
            <w:ins w:id="101" w:author="admin" w:date="2018-12-17T11:06:00Z">
              <w:r w:rsidR="00E36A8E">
                <w:rPr>
                  <w:sz w:val="22"/>
                  <w:szCs w:val="22"/>
                </w:rPr>
                <w:t>6</w:t>
              </w:r>
            </w:ins>
            <w:ins w:id="102" w:author="admin" w:date="2018-12-17T11:01:00Z">
              <w:r>
                <w:rPr>
                  <w:sz w:val="22"/>
                  <w:szCs w:val="22"/>
                </w:rPr>
                <w:t>-1</w:t>
              </w:r>
            </w:ins>
            <w:ins w:id="103" w:author="admin" w:date="2018-12-17T11:06:00Z">
              <w:r w:rsidR="00E36A8E">
                <w:rPr>
                  <w:sz w:val="22"/>
                  <w:szCs w:val="22"/>
                </w:rPr>
                <w:t>7</w:t>
              </w:r>
            </w:ins>
          </w:p>
        </w:tc>
        <w:tc>
          <w:tcPr>
            <w:tcW w:w="3421"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1F37EA27" w14:textId="77777777" w:rsidR="007F72CA" w:rsidRDefault="007F72CA" w:rsidP="007F72CA">
            <w:pPr>
              <w:jc w:val="both"/>
              <w:rPr>
                <w:ins w:id="104" w:author="admin" w:date="2018-12-17T10:52:00Z"/>
                <w:sz w:val="22"/>
                <w:szCs w:val="22"/>
              </w:rPr>
            </w:pPr>
            <w:ins w:id="105" w:author="admin" w:date="2018-12-17T10:52:00Z">
              <w:r>
                <w:rPr>
                  <w:sz w:val="22"/>
                  <w:szCs w:val="22"/>
                </w:rPr>
                <w:t>To be able to demonstrate and apply the C programming language constructs and solve problems.</w:t>
              </w:r>
            </w:ins>
          </w:p>
          <w:p w14:paraId="686AFA55" w14:textId="77777777" w:rsidR="007F72CA" w:rsidRDefault="007F72CA" w:rsidP="007F72CA">
            <w:pPr>
              <w:jc w:val="both"/>
              <w:rPr>
                <w:ins w:id="106" w:author="admin" w:date="2018-12-17T10:52:00Z"/>
                <w:sz w:val="22"/>
                <w:szCs w:val="22"/>
              </w:rPr>
            </w:pP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6B127E85" w14:textId="3F1E943D" w:rsidR="007F72CA" w:rsidRDefault="007F72CA" w:rsidP="007F72CA">
            <w:pPr>
              <w:jc w:val="both"/>
              <w:rPr>
                <w:ins w:id="107" w:author="admin" w:date="2018-12-17T10:52:00Z"/>
                <w:sz w:val="22"/>
                <w:szCs w:val="22"/>
              </w:rPr>
            </w:pPr>
            <w:ins w:id="108" w:author="admin" w:date="2018-12-17T10:52:00Z">
              <w:r>
                <w:rPr>
                  <w:sz w:val="22"/>
                  <w:szCs w:val="22"/>
                </w:rPr>
                <w:t>C statements and blocks, Making decisions: if-else, else-if, switch construct</w:t>
              </w:r>
            </w:ins>
          </w:p>
        </w:tc>
        <w:tc>
          <w:tcPr>
            <w:tcW w:w="1475"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1329B93C" w14:textId="77777777" w:rsidR="007F72CA" w:rsidRDefault="007F72CA" w:rsidP="007F72CA">
            <w:pPr>
              <w:jc w:val="center"/>
              <w:rPr>
                <w:ins w:id="109" w:author="admin" w:date="2018-12-17T10:52:00Z"/>
              </w:rPr>
            </w:pPr>
            <w:ins w:id="110" w:author="admin" w:date="2018-12-17T10:52:00Z">
              <w:r>
                <w:rPr>
                  <w:sz w:val="22"/>
                  <w:szCs w:val="22"/>
                </w:rPr>
                <w:t>T1(Chap 4)</w:t>
              </w:r>
            </w:ins>
          </w:p>
          <w:p w14:paraId="3F8CA6E2" w14:textId="42B3FACE" w:rsidR="007F72CA" w:rsidRDefault="007F72CA" w:rsidP="007F72CA">
            <w:pPr>
              <w:jc w:val="center"/>
              <w:rPr>
                <w:ins w:id="111" w:author="admin" w:date="2018-12-17T10:52:00Z"/>
                <w:sz w:val="22"/>
                <w:szCs w:val="22"/>
              </w:rPr>
            </w:pPr>
            <w:ins w:id="112" w:author="admin" w:date="2018-12-17T10:52:00Z">
              <w:r>
                <w:rPr>
                  <w:sz w:val="22"/>
                  <w:szCs w:val="22"/>
                </w:rPr>
                <w:t>R1(Chap 6)</w:t>
              </w:r>
            </w:ins>
          </w:p>
        </w:tc>
      </w:tr>
      <w:tr w:rsidR="007F72CA" w14:paraId="285A1367" w14:textId="77777777" w:rsidTr="007F72CA">
        <w:trPr>
          <w:trHeight w:val="575"/>
          <w:jc w:val="center"/>
          <w:ins w:id="113" w:author="admin" w:date="2018-12-17T10:52:00Z"/>
        </w:trPr>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533D0AF2" w14:textId="0ADCD7E2" w:rsidR="007F72CA" w:rsidRDefault="00DA21A7" w:rsidP="004B51F7">
            <w:pPr>
              <w:jc w:val="center"/>
              <w:rPr>
                <w:ins w:id="114" w:author="admin" w:date="2018-12-17T10:52:00Z"/>
                <w:sz w:val="22"/>
                <w:szCs w:val="22"/>
              </w:rPr>
            </w:pPr>
            <w:ins w:id="115" w:author="admin" w:date="2018-12-17T11:01:00Z">
              <w:r>
                <w:rPr>
                  <w:sz w:val="22"/>
                  <w:szCs w:val="22"/>
                </w:rPr>
                <w:t>1</w:t>
              </w:r>
            </w:ins>
            <w:ins w:id="116" w:author="admin" w:date="2018-12-17T11:06:00Z">
              <w:r w:rsidR="00E36A8E">
                <w:rPr>
                  <w:sz w:val="22"/>
                  <w:szCs w:val="22"/>
                </w:rPr>
                <w:t>8</w:t>
              </w:r>
            </w:ins>
            <w:ins w:id="117" w:author="admin" w:date="2018-12-17T11:01:00Z">
              <w:r>
                <w:rPr>
                  <w:sz w:val="22"/>
                  <w:szCs w:val="22"/>
                </w:rPr>
                <w:t>-2</w:t>
              </w:r>
            </w:ins>
            <w:ins w:id="118" w:author="admin" w:date="2018-12-17T11:07:00Z">
              <w:r w:rsidR="00E36A8E">
                <w:rPr>
                  <w:sz w:val="22"/>
                  <w:szCs w:val="22"/>
                </w:rPr>
                <w:t>0</w:t>
              </w:r>
            </w:ins>
          </w:p>
        </w:tc>
        <w:tc>
          <w:tcPr>
            <w:tcW w:w="3421"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67D9C60C" w14:textId="06B6D405" w:rsidR="007F72CA" w:rsidRDefault="007F72CA" w:rsidP="007F72CA">
            <w:pPr>
              <w:jc w:val="both"/>
              <w:rPr>
                <w:ins w:id="119" w:author="admin" w:date="2018-12-17T10:52:00Z"/>
                <w:sz w:val="22"/>
                <w:szCs w:val="22"/>
              </w:rPr>
            </w:pPr>
            <w:ins w:id="120" w:author="admin" w:date="2018-12-17T10:53:00Z">
              <w:r>
                <w:rPr>
                  <w:sz w:val="22"/>
                  <w:szCs w:val="22"/>
                </w:rPr>
                <w:t>To understand and be able apply looping constructs to solve problems.</w:t>
              </w:r>
            </w:ins>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288F95EC" w14:textId="7884AB6B" w:rsidR="007F72CA" w:rsidRDefault="007F72CA" w:rsidP="004B51F7">
            <w:pPr>
              <w:jc w:val="both"/>
              <w:rPr>
                <w:ins w:id="121" w:author="admin" w:date="2018-12-17T10:52:00Z"/>
                <w:sz w:val="22"/>
                <w:szCs w:val="22"/>
              </w:rPr>
            </w:pPr>
            <w:ins w:id="122" w:author="admin" w:date="2018-12-17T10:53:00Z">
              <w:r>
                <w:rPr>
                  <w:sz w:val="22"/>
                  <w:szCs w:val="22"/>
                </w:rPr>
                <w:t>while, do-while, for, break and continue.</w:t>
              </w:r>
            </w:ins>
          </w:p>
        </w:tc>
        <w:tc>
          <w:tcPr>
            <w:tcW w:w="1475"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1BD63C84" w14:textId="77777777" w:rsidR="007F72CA" w:rsidRDefault="007F72CA" w:rsidP="007F72CA">
            <w:pPr>
              <w:jc w:val="center"/>
              <w:rPr>
                <w:ins w:id="123" w:author="admin" w:date="2018-12-17T10:53:00Z"/>
              </w:rPr>
            </w:pPr>
            <w:ins w:id="124" w:author="admin" w:date="2018-12-17T10:53:00Z">
              <w:r>
                <w:rPr>
                  <w:sz w:val="22"/>
                  <w:szCs w:val="22"/>
                </w:rPr>
                <w:t>T1(Chap 5)</w:t>
              </w:r>
            </w:ins>
          </w:p>
          <w:p w14:paraId="04DC5DB0" w14:textId="77777777" w:rsidR="007F72CA" w:rsidRDefault="007F72CA" w:rsidP="007F72CA">
            <w:pPr>
              <w:jc w:val="center"/>
              <w:rPr>
                <w:ins w:id="125" w:author="admin" w:date="2018-12-17T10:53:00Z"/>
              </w:rPr>
            </w:pPr>
            <w:ins w:id="126" w:author="admin" w:date="2018-12-17T10:53:00Z">
              <w:r>
                <w:rPr>
                  <w:sz w:val="22"/>
                  <w:szCs w:val="22"/>
                </w:rPr>
                <w:t>R1(Chap 6)</w:t>
              </w:r>
            </w:ins>
          </w:p>
          <w:p w14:paraId="2777573A" w14:textId="1502D23A" w:rsidR="007F72CA" w:rsidRDefault="007F72CA" w:rsidP="007F72CA">
            <w:pPr>
              <w:jc w:val="center"/>
              <w:rPr>
                <w:ins w:id="127" w:author="admin" w:date="2018-12-17T10:52:00Z"/>
                <w:sz w:val="22"/>
                <w:szCs w:val="22"/>
              </w:rPr>
            </w:pPr>
            <w:ins w:id="128" w:author="admin" w:date="2018-12-17T10:53:00Z">
              <w:r>
                <w:rPr>
                  <w:sz w:val="22"/>
                  <w:szCs w:val="22"/>
                </w:rPr>
                <w:t>R2(Chap 3)</w:t>
              </w:r>
            </w:ins>
          </w:p>
        </w:tc>
      </w:tr>
      <w:tr w:rsidR="00731246" w14:paraId="247B8445" w14:textId="77777777" w:rsidTr="007F72CA">
        <w:trPr>
          <w:trHeight w:val="593"/>
          <w:jc w:val="center"/>
        </w:trPr>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1800FFBD" w14:textId="4CEACA5D" w:rsidR="00731246" w:rsidRDefault="00C55624" w:rsidP="004B51F7">
            <w:pPr>
              <w:jc w:val="center"/>
            </w:pPr>
            <w:del w:id="129" w:author="admin" w:date="2018-12-17T11:01:00Z">
              <w:r w:rsidDel="00DA21A7">
                <w:delText>20-21</w:delText>
              </w:r>
            </w:del>
            <w:ins w:id="130" w:author="admin" w:date="2018-12-17T11:01:00Z">
              <w:r w:rsidR="00DA21A7">
                <w:t>2</w:t>
              </w:r>
            </w:ins>
            <w:ins w:id="131" w:author="admin" w:date="2018-12-17T11:07:00Z">
              <w:r w:rsidR="00E36A8E">
                <w:t>1</w:t>
              </w:r>
            </w:ins>
            <w:ins w:id="132" w:author="admin" w:date="2018-12-17T11:01:00Z">
              <w:r w:rsidR="00DA21A7">
                <w:t>-2</w:t>
              </w:r>
            </w:ins>
            <w:ins w:id="133" w:author="admin" w:date="2018-12-17T11:07:00Z">
              <w:r w:rsidR="00E36A8E">
                <w:t>2</w:t>
              </w:r>
            </w:ins>
          </w:p>
        </w:tc>
        <w:tc>
          <w:tcPr>
            <w:tcW w:w="3421"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795FB7D2" w14:textId="77777777" w:rsidR="00731246" w:rsidRDefault="00C55624">
            <w:r>
              <w:t>To be able to write programs</w:t>
            </w:r>
          </w:p>
          <w:p w14:paraId="681BDC09" w14:textId="77777777" w:rsidR="00731246" w:rsidRDefault="00C55624">
            <w:r>
              <w:t>using functions and</w:t>
            </w:r>
          </w:p>
          <w:p w14:paraId="0FD54314" w14:textId="77777777" w:rsidR="00731246" w:rsidRDefault="00C55624">
            <w:r>
              <w:t>comprehend the various types</w:t>
            </w:r>
          </w:p>
          <w:p w14:paraId="037B08C5" w14:textId="77777777" w:rsidR="00731246" w:rsidRDefault="00C55624">
            <w:r>
              <w:t>of parameter passing and also</w:t>
            </w:r>
          </w:p>
          <w:p w14:paraId="220C3161" w14:textId="77777777" w:rsidR="00731246" w:rsidRDefault="00C55624">
            <w:r>
              <w:t>passing different data types.</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48CF187A" w14:textId="0E2E27B1" w:rsidR="00731246" w:rsidRDefault="00C55624">
            <w:pPr>
              <w:jc w:val="both"/>
              <w:pPrChange w:id="134" w:author="admin" w:date="2018-12-17T10:55:00Z">
                <w:pPr>
                  <w:framePr w:hSpace="180" w:wrap="around" w:vAnchor="text" w:hAnchor="margin" w:xAlign="center" w:y="296"/>
                </w:pPr>
              </w:pPrChange>
            </w:pPr>
            <w:r>
              <w:t>Functions and program structure, arguments</w:t>
            </w:r>
            <w:ins w:id="135" w:author="admin" w:date="2018-12-17T10:54:00Z">
              <w:r w:rsidR="007F72CA">
                <w:t xml:space="preserve"> </w:t>
              </w:r>
            </w:ins>
          </w:p>
          <w:p w14:paraId="4BEAC9AD" w14:textId="75471F43" w:rsidR="00731246" w:rsidRDefault="00C55624">
            <w:pPr>
              <w:jc w:val="both"/>
              <w:pPrChange w:id="136" w:author="admin" w:date="2018-12-17T10:55:00Z">
                <w:pPr>
                  <w:framePr w:hSpace="180" w:wrap="around" w:vAnchor="text" w:hAnchor="margin" w:xAlign="center" w:y="296"/>
                </w:pPr>
              </w:pPrChange>
            </w:pPr>
            <w:r>
              <w:t>and local variables, function prototype,</w:t>
            </w:r>
            <w:ins w:id="137" w:author="admin" w:date="2018-12-17T10:55:00Z">
              <w:r w:rsidR="00DA21A7">
                <w:t xml:space="preserve"> </w:t>
              </w:r>
            </w:ins>
          </w:p>
          <w:p w14:paraId="0947C506" w14:textId="77777777" w:rsidR="00731246" w:rsidRDefault="00C55624">
            <w:pPr>
              <w:jc w:val="both"/>
              <w:pPrChange w:id="138" w:author="admin" w:date="2018-12-17T10:55:00Z">
                <w:pPr>
                  <w:framePr w:hSpace="180" w:wrap="around" w:vAnchor="text" w:hAnchor="margin" w:xAlign="center" w:y="296"/>
                </w:pPr>
              </w:pPrChange>
            </w:pPr>
            <w:r>
              <w:t>function definition, calling functions,</w:t>
            </w:r>
          </w:p>
          <w:p w14:paraId="215E1C1F" w14:textId="77777777" w:rsidR="00731246" w:rsidRDefault="00C55624">
            <w:pPr>
              <w:jc w:val="both"/>
              <w:pPrChange w:id="139" w:author="admin" w:date="2018-12-17T10:55:00Z">
                <w:pPr>
                  <w:framePr w:hSpace="180" w:wrap="around" w:vAnchor="text" w:hAnchor="margin" w:xAlign="center" w:y="296"/>
                </w:pPr>
              </w:pPrChange>
            </w:pPr>
            <w:r>
              <w:t>returning function results, call by value.</w:t>
            </w:r>
          </w:p>
        </w:tc>
        <w:tc>
          <w:tcPr>
            <w:tcW w:w="1475"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326999CB" w14:textId="77777777" w:rsidR="00731246" w:rsidRDefault="00C55624">
            <w:pPr>
              <w:jc w:val="center"/>
            </w:pPr>
            <w:r>
              <w:t>T1(Chap 6)</w:t>
            </w:r>
          </w:p>
          <w:p w14:paraId="183DD3FF" w14:textId="77777777" w:rsidR="00731246" w:rsidRDefault="00C55624">
            <w:pPr>
              <w:jc w:val="center"/>
            </w:pPr>
            <w:r>
              <w:t>R1(Chap 7)</w:t>
            </w:r>
          </w:p>
          <w:p w14:paraId="16FA898C" w14:textId="77777777" w:rsidR="00731246" w:rsidRDefault="00C55624">
            <w:pPr>
              <w:jc w:val="center"/>
            </w:pPr>
            <w:r>
              <w:t>R2(Chap 4)</w:t>
            </w:r>
          </w:p>
        </w:tc>
      </w:tr>
      <w:tr w:rsidR="00731246" w14:paraId="13C53FFA" w14:textId="77777777" w:rsidTr="007F72CA">
        <w:trPr>
          <w:trHeight w:val="593"/>
          <w:jc w:val="center"/>
        </w:trPr>
        <w:tc>
          <w:tcPr>
            <w:tcW w:w="1134" w:type="dxa"/>
            <w:tcBorders>
              <w:left w:val="single" w:sz="4" w:space="0" w:color="00000A"/>
              <w:bottom w:val="single" w:sz="4" w:space="0" w:color="00000A"/>
              <w:right w:val="single" w:sz="4" w:space="0" w:color="00000A"/>
            </w:tcBorders>
            <w:shd w:val="clear" w:color="auto" w:fill="auto"/>
            <w:tcMar>
              <w:left w:w="139" w:type="dxa"/>
            </w:tcMar>
          </w:tcPr>
          <w:p w14:paraId="318E1EB0" w14:textId="35586671" w:rsidR="00731246" w:rsidRDefault="00C55624" w:rsidP="004B51F7">
            <w:pPr>
              <w:jc w:val="center"/>
            </w:pPr>
            <w:del w:id="140" w:author="admin" w:date="2018-12-17T11:01:00Z">
              <w:r w:rsidDel="00DA21A7">
                <w:delText>22</w:delText>
              </w:r>
            </w:del>
            <w:ins w:id="141" w:author="admin" w:date="2018-12-17T11:01:00Z">
              <w:r w:rsidR="00DA21A7">
                <w:t>2</w:t>
              </w:r>
            </w:ins>
            <w:ins w:id="142" w:author="admin" w:date="2018-12-17T11:07:00Z">
              <w:r w:rsidR="00E36A8E">
                <w:t>3</w:t>
              </w:r>
            </w:ins>
            <w:ins w:id="143" w:author="admin" w:date="2018-12-17T11:01:00Z">
              <w:r w:rsidR="00DA21A7">
                <w:t>-2</w:t>
              </w:r>
            </w:ins>
            <w:ins w:id="144" w:author="admin" w:date="2018-12-17T11:07:00Z">
              <w:r w:rsidR="00E36A8E">
                <w:t>4</w:t>
              </w:r>
            </w:ins>
          </w:p>
        </w:tc>
        <w:tc>
          <w:tcPr>
            <w:tcW w:w="3421" w:type="dxa"/>
            <w:tcBorders>
              <w:left w:val="single" w:sz="4" w:space="0" w:color="00000A"/>
              <w:bottom w:val="single" w:sz="4" w:space="0" w:color="00000A"/>
              <w:right w:val="single" w:sz="4" w:space="0" w:color="00000A"/>
            </w:tcBorders>
            <w:shd w:val="clear" w:color="auto" w:fill="auto"/>
            <w:tcMar>
              <w:left w:w="139" w:type="dxa"/>
            </w:tcMar>
          </w:tcPr>
          <w:p w14:paraId="343C14B0" w14:textId="04EF62EF" w:rsidR="00731246" w:rsidDel="00DA21A7" w:rsidRDefault="00C55624" w:rsidP="008744DC">
            <w:pPr>
              <w:rPr>
                <w:del w:id="145" w:author="admin" w:date="2018-12-17T10:56:00Z"/>
              </w:rPr>
            </w:pPr>
            <w:r>
              <w:t xml:space="preserve">To be able to </w:t>
            </w:r>
            <w:del w:id="146" w:author="admin" w:date="2018-12-17T10:55:00Z">
              <w:r w:rsidDel="00DA21A7">
                <w:delText xml:space="preserve">write </w:delText>
              </w:r>
            </w:del>
            <w:ins w:id="147" w:author="admin" w:date="2018-12-17T10:55:00Z">
              <w:r w:rsidR="00DA21A7">
                <w:t xml:space="preserve">apply recursion in solving </w:t>
              </w:r>
            </w:ins>
            <w:r>
              <w:t>recursive</w:t>
            </w:r>
            <w:ins w:id="148" w:author="admin" w:date="2018-12-17T10:56:00Z">
              <w:r w:rsidR="00DA21A7">
                <w:t xml:space="preserve"> </w:t>
              </w:r>
            </w:ins>
            <w:proofErr w:type="spellStart"/>
            <w:ins w:id="149" w:author="admin" w:date="2018-12-17T11:09:00Z">
              <w:r w:rsidR="00DC315F">
                <w:t>problems.</w:t>
              </w:r>
            </w:ins>
          </w:p>
          <w:p w14:paraId="7FF27A1A" w14:textId="1D96CC8B" w:rsidR="00731246" w:rsidRDefault="00C55624">
            <w:pPr>
              <w:pPrChange w:id="150" w:author="admin" w:date="2018-12-17T11:08:00Z">
                <w:pPr>
                  <w:framePr w:hSpace="180" w:wrap="around" w:vAnchor="text" w:hAnchor="margin" w:xAlign="center" w:y="296"/>
                </w:pPr>
              </w:pPrChange>
            </w:pPr>
            <w:proofErr w:type="spellEnd"/>
            <w:del w:id="151" w:author="admin" w:date="2018-12-17T11:08:00Z">
              <w:r w:rsidDel="00DC315F">
                <w:delText>program</w:delText>
              </w:r>
            </w:del>
            <w:proofErr w:type="spellStart"/>
            <w:ins w:id="152" w:author="admin" w:date="2018-12-17T11:08:00Z">
              <w:r w:rsidR="00DC315F">
                <w:t>rograms</w:t>
              </w:r>
            </w:ins>
            <w:r>
              <w:t>s</w:t>
            </w:r>
            <w:proofErr w:type="spellEnd"/>
            <w:r>
              <w:t>.</w:t>
            </w:r>
          </w:p>
        </w:tc>
        <w:tc>
          <w:tcPr>
            <w:tcW w:w="4230" w:type="dxa"/>
            <w:tcBorders>
              <w:left w:val="single" w:sz="4" w:space="0" w:color="00000A"/>
              <w:bottom w:val="single" w:sz="4" w:space="0" w:color="00000A"/>
              <w:right w:val="single" w:sz="4" w:space="0" w:color="00000A"/>
            </w:tcBorders>
            <w:shd w:val="clear" w:color="auto" w:fill="auto"/>
            <w:tcMar>
              <w:left w:w="139" w:type="dxa"/>
            </w:tcMar>
          </w:tcPr>
          <w:p w14:paraId="1443334E" w14:textId="77777777" w:rsidR="00731246" w:rsidRDefault="00C55624">
            <w:r>
              <w:t>Recursion</w:t>
            </w:r>
          </w:p>
        </w:tc>
        <w:tc>
          <w:tcPr>
            <w:tcW w:w="1475" w:type="dxa"/>
            <w:tcBorders>
              <w:left w:val="single" w:sz="4" w:space="0" w:color="00000A"/>
              <w:bottom w:val="single" w:sz="4" w:space="0" w:color="00000A"/>
              <w:right w:val="single" w:sz="4" w:space="0" w:color="00000A"/>
            </w:tcBorders>
            <w:shd w:val="clear" w:color="auto" w:fill="auto"/>
            <w:tcMar>
              <w:left w:w="139" w:type="dxa"/>
            </w:tcMar>
          </w:tcPr>
          <w:p w14:paraId="7113F48D" w14:textId="77777777" w:rsidR="00731246" w:rsidRDefault="00C55624">
            <w:pPr>
              <w:jc w:val="center"/>
            </w:pPr>
            <w:r>
              <w:t>T1 (Chap 9)</w:t>
            </w:r>
          </w:p>
          <w:p w14:paraId="2599AE6D" w14:textId="77777777" w:rsidR="00731246" w:rsidRDefault="00C55624">
            <w:pPr>
              <w:jc w:val="center"/>
            </w:pPr>
            <w:r>
              <w:t>R1(Chap 7)</w:t>
            </w:r>
          </w:p>
        </w:tc>
      </w:tr>
      <w:tr w:rsidR="00731246" w14:paraId="77964D24" w14:textId="77777777" w:rsidTr="007F72CA">
        <w:trPr>
          <w:trHeight w:val="593"/>
          <w:jc w:val="center"/>
        </w:trPr>
        <w:tc>
          <w:tcPr>
            <w:tcW w:w="1134" w:type="dxa"/>
            <w:tcBorders>
              <w:left w:val="single" w:sz="4" w:space="0" w:color="00000A"/>
              <w:bottom w:val="single" w:sz="4" w:space="0" w:color="00000A"/>
              <w:right w:val="single" w:sz="4" w:space="0" w:color="00000A"/>
            </w:tcBorders>
            <w:shd w:val="clear" w:color="auto" w:fill="auto"/>
            <w:tcMar>
              <w:left w:w="139" w:type="dxa"/>
            </w:tcMar>
          </w:tcPr>
          <w:p w14:paraId="11340C07" w14:textId="7526EDA5" w:rsidR="00731246" w:rsidRDefault="00C55624" w:rsidP="004B51F7">
            <w:pPr>
              <w:jc w:val="center"/>
            </w:pPr>
            <w:del w:id="153" w:author="admin" w:date="2018-12-17T11:02:00Z">
              <w:r w:rsidDel="00DA21A7">
                <w:rPr>
                  <w:sz w:val="22"/>
                  <w:szCs w:val="22"/>
                </w:rPr>
                <w:delText>23-</w:delText>
              </w:r>
            </w:del>
            <w:r>
              <w:rPr>
                <w:sz w:val="22"/>
                <w:szCs w:val="22"/>
              </w:rPr>
              <w:t>2</w:t>
            </w:r>
            <w:del w:id="154" w:author="admin" w:date="2018-12-17T11:07:00Z">
              <w:r w:rsidDel="00E36A8E">
                <w:rPr>
                  <w:sz w:val="22"/>
                  <w:szCs w:val="22"/>
                </w:rPr>
                <w:delText>6</w:delText>
              </w:r>
            </w:del>
            <w:ins w:id="155" w:author="admin" w:date="2018-12-17T11:07:00Z">
              <w:r w:rsidR="00E36A8E">
                <w:rPr>
                  <w:sz w:val="22"/>
                  <w:szCs w:val="22"/>
                </w:rPr>
                <w:t>5</w:t>
              </w:r>
            </w:ins>
            <w:ins w:id="156" w:author="admin" w:date="2018-12-17T11:02:00Z">
              <w:r w:rsidR="00DA21A7">
                <w:rPr>
                  <w:sz w:val="22"/>
                  <w:szCs w:val="22"/>
                </w:rPr>
                <w:t>-2</w:t>
              </w:r>
            </w:ins>
            <w:ins w:id="157" w:author="admin" w:date="2018-12-17T11:07:00Z">
              <w:r w:rsidR="00E36A8E">
                <w:rPr>
                  <w:sz w:val="22"/>
                  <w:szCs w:val="22"/>
                </w:rPr>
                <w:t>7</w:t>
              </w:r>
            </w:ins>
          </w:p>
        </w:tc>
        <w:tc>
          <w:tcPr>
            <w:tcW w:w="3421" w:type="dxa"/>
            <w:tcBorders>
              <w:left w:val="single" w:sz="4" w:space="0" w:color="00000A"/>
              <w:bottom w:val="single" w:sz="4" w:space="0" w:color="00000A"/>
              <w:right w:val="single" w:sz="4" w:space="0" w:color="00000A"/>
            </w:tcBorders>
            <w:shd w:val="clear" w:color="auto" w:fill="auto"/>
            <w:tcMar>
              <w:left w:w="139" w:type="dxa"/>
            </w:tcMar>
          </w:tcPr>
          <w:p w14:paraId="14BE107C" w14:textId="77777777" w:rsidR="00731246" w:rsidRDefault="00C55624">
            <w:r>
              <w:rPr>
                <w:sz w:val="22"/>
                <w:szCs w:val="22"/>
              </w:rPr>
              <w:t>To be able to write programs</w:t>
            </w:r>
          </w:p>
          <w:p w14:paraId="5A8B1167" w14:textId="77777777" w:rsidR="00731246" w:rsidRDefault="00C55624">
            <w:r>
              <w:rPr>
                <w:sz w:val="22"/>
                <w:szCs w:val="22"/>
              </w:rPr>
              <w:t>using arrays and apply them for</w:t>
            </w:r>
          </w:p>
          <w:p w14:paraId="24278AA4" w14:textId="77777777" w:rsidR="00731246" w:rsidRDefault="00C55624">
            <w:r>
              <w:rPr>
                <w:sz w:val="22"/>
                <w:szCs w:val="22"/>
              </w:rPr>
              <w:t>searching and sorting.</w:t>
            </w:r>
          </w:p>
        </w:tc>
        <w:tc>
          <w:tcPr>
            <w:tcW w:w="4230" w:type="dxa"/>
            <w:tcBorders>
              <w:left w:val="single" w:sz="4" w:space="0" w:color="00000A"/>
              <w:bottom w:val="single" w:sz="4" w:space="0" w:color="00000A"/>
              <w:right w:val="single" w:sz="4" w:space="0" w:color="00000A"/>
            </w:tcBorders>
            <w:shd w:val="clear" w:color="auto" w:fill="auto"/>
            <w:tcMar>
              <w:left w:w="139" w:type="dxa"/>
            </w:tcMar>
          </w:tcPr>
          <w:p w14:paraId="1BFE7079" w14:textId="77777777" w:rsidR="00731246" w:rsidRDefault="00C55624">
            <w:r>
              <w:rPr>
                <w:sz w:val="22"/>
                <w:szCs w:val="22"/>
              </w:rPr>
              <w:t>Declaring and referencing arrays, using</w:t>
            </w:r>
          </w:p>
          <w:p w14:paraId="0B2DA2F5" w14:textId="77777777" w:rsidR="00731246" w:rsidRDefault="00C55624">
            <w:r>
              <w:rPr>
                <w:sz w:val="22"/>
                <w:szCs w:val="22"/>
              </w:rPr>
              <w:t>array elements as counters, initializing</w:t>
            </w:r>
          </w:p>
          <w:p w14:paraId="70D1520A" w14:textId="77777777" w:rsidR="00731246" w:rsidRDefault="00C55624">
            <w:r>
              <w:rPr>
                <w:sz w:val="22"/>
                <w:szCs w:val="22"/>
              </w:rPr>
              <w:t>arrays, 1-D and 2-D arrays, passing arrays</w:t>
            </w:r>
          </w:p>
          <w:p w14:paraId="29453CF3" w14:textId="77777777" w:rsidR="00731246" w:rsidRDefault="00C55624">
            <w:r>
              <w:rPr>
                <w:sz w:val="22"/>
                <w:szCs w:val="22"/>
              </w:rPr>
              <w:t>to functions, Searching and Sorting</w:t>
            </w:r>
          </w:p>
        </w:tc>
        <w:tc>
          <w:tcPr>
            <w:tcW w:w="1475" w:type="dxa"/>
            <w:tcBorders>
              <w:left w:val="single" w:sz="4" w:space="0" w:color="00000A"/>
              <w:bottom w:val="single" w:sz="4" w:space="0" w:color="00000A"/>
              <w:right w:val="single" w:sz="4" w:space="0" w:color="00000A"/>
            </w:tcBorders>
            <w:shd w:val="clear" w:color="auto" w:fill="auto"/>
            <w:tcMar>
              <w:left w:w="139" w:type="dxa"/>
            </w:tcMar>
          </w:tcPr>
          <w:p w14:paraId="603FFEBB" w14:textId="77777777" w:rsidR="00731246" w:rsidRDefault="00C55624">
            <w:pPr>
              <w:jc w:val="center"/>
            </w:pPr>
            <w:r>
              <w:rPr>
                <w:sz w:val="22"/>
                <w:szCs w:val="22"/>
              </w:rPr>
              <w:t>T1(Chap 7)</w:t>
            </w:r>
          </w:p>
          <w:p w14:paraId="121C3E94" w14:textId="77777777" w:rsidR="00731246" w:rsidRDefault="00C55624">
            <w:pPr>
              <w:jc w:val="center"/>
            </w:pPr>
            <w:r>
              <w:rPr>
                <w:sz w:val="22"/>
                <w:szCs w:val="22"/>
              </w:rPr>
              <w:t>R1(Chap 9)</w:t>
            </w:r>
          </w:p>
          <w:p w14:paraId="609963CB" w14:textId="77777777" w:rsidR="00731246" w:rsidRDefault="00C55624">
            <w:pPr>
              <w:jc w:val="center"/>
            </w:pPr>
            <w:r>
              <w:rPr>
                <w:sz w:val="22"/>
                <w:szCs w:val="22"/>
              </w:rPr>
              <w:t>R2(Chap 5)</w:t>
            </w:r>
          </w:p>
        </w:tc>
      </w:tr>
      <w:tr w:rsidR="00731246" w14:paraId="43E3A420" w14:textId="77777777" w:rsidTr="007F72CA">
        <w:trPr>
          <w:trHeight w:val="593"/>
          <w:jc w:val="center"/>
        </w:trPr>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5C1A5B95" w14:textId="5D82AB30" w:rsidR="00731246" w:rsidRDefault="00C55624">
            <w:pPr>
              <w:jc w:val="center"/>
              <w:pPrChange w:id="158" w:author="admin" w:date="2018-12-17T11:07:00Z">
                <w:pPr>
                  <w:framePr w:hSpace="180" w:wrap="around" w:vAnchor="text" w:hAnchor="margin" w:xAlign="center" w:y="296"/>
                  <w:jc w:val="center"/>
                </w:pPr>
              </w:pPrChange>
            </w:pPr>
            <w:del w:id="159" w:author="admin" w:date="2018-12-17T11:02:00Z">
              <w:r w:rsidDel="00DA21A7">
                <w:rPr>
                  <w:sz w:val="22"/>
                  <w:szCs w:val="22"/>
                </w:rPr>
                <w:delText>27-28</w:delText>
              </w:r>
            </w:del>
            <w:ins w:id="160" w:author="admin" w:date="2018-12-17T11:02:00Z">
              <w:r w:rsidR="00DA21A7">
                <w:rPr>
                  <w:sz w:val="22"/>
                  <w:szCs w:val="22"/>
                </w:rPr>
                <w:t>2</w:t>
              </w:r>
            </w:ins>
            <w:ins w:id="161" w:author="admin" w:date="2018-12-17T11:07:00Z">
              <w:r w:rsidR="00E36A8E">
                <w:rPr>
                  <w:sz w:val="22"/>
                  <w:szCs w:val="22"/>
                </w:rPr>
                <w:t>8</w:t>
              </w:r>
            </w:ins>
            <w:ins w:id="162" w:author="admin" w:date="2018-12-17T11:02:00Z">
              <w:r w:rsidR="00DA21A7">
                <w:rPr>
                  <w:sz w:val="22"/>
                  <w:szCs w:val="22"/>
                </w:rPr>
                <w:t>-3</w:t>
              </w:r>
            </w:ins>
            <w:ins w:id="163" w:author="admin" w:date="2018-12-17T11:07:00Z">
              <w:r w:rsidR="00E36A8E">
                <w:rPr>
                  <w:sz w:val="22"/>
                  <w:szCs w:val="22"/>
                </w:rPr>
                <w:t>0</w:t>
              </w:r>
            </w:ins>
          </w:p>
        </w:tc>
        <w:tc>
          <w:tcPr>
            <w:tcW w:w="3421"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7A38468E" w14:textId="77777777" w:rsidR="00731246" w:rsidRDefault="00C55624">
            <w:r>
              <w:rPr>
                <w:sz w:val="22"/>
                <w:szCs w:val="22"/>
              </w:rPr>
              <w:t>To be able to use and write</w:t>
            </w:r>
          </w:p>
          <w:p w14:paraId="5BF7B736" w14:textId="77777777" w:rsidR="00731246" w:rsidRDefault="00C55624">
            <w:r>
              <w:rPr>
                <w:sz w:val="22"/>
                <w:szCs w:val="22"/>
              </w:rPr>
              <w:t>programs using pointers</w:t>
            </w:r>
          </w:p>
          <w:p w14:paraId="493C75BF" w14:textId="77777777" w:rsidR="00731246" w:rsidRDefault="00C55624">
            <w:r>
              <w:rPr>
                <w:sz w:val="22"/>
                <w:szCs w:val="22"/>
              </w:rPr>
              <w:t>efficiently.</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2F7E0624" w14:textId="77777777" w:rsidR="00731246" w:rsidRDefault="00C55624">
            <w:pPr>
              <w:jc w:val="both"/>
            </w:pPr>
            <w:r>
              <w:rPr>
                <w:sz w:val="22"/>
                <w:szCs w:val="22"/>
              </w:rPr>
              <w:t>Pointer variable declaration and</w:t>
            </w:r>
          </w:p>
          <w:p w14:paraId="10BE602F" w14:textId="77777777" w:rsidR="00731246" w:rsidRDefault="00C55624">
            <w:pPr>
              <w:jc w:val="both"/>
            </w:pPr>
            <w:r>
              <w:rPr>
                <w:sz w:val="22"/>
                <w:szCs w:val="22"/>
              </w:rPr>
              <w:t>initialization, pointer operators, pointers</w:t>
            </w:r>
          </w:p>
          <w:p w14:paraId="727C9B07" w14:textId="77777777" w:rsidR="00731246" w:rsidRDefault="00C55624">
            <w:pPr>
              <w:jc w:val="both"/>
            </w:pPr>
            <w:r>
              <w:rPr>
                <w:sz w:val="22"/>
                <w:szCs w:val="22"/>
              </w:rPr>
              <w:t>and addresses, pointer arithmetic, pointer</w:t>
            </w:r>
          </w:p>
          <w:p w14:paraId="31543EF9" w14:textId="77777777" w:rsidR="00731246" w:rsidRDefault="00C55624">
            <w:pPr>
              <w:jc w:val="both"/>
            </w:pPr>
            <w:r>
              <w:rPr>
                <w:sz w:val="22"/>
                <w:szCs w:val="22"/>
              </w:rPr>
              <w:lastRenderedPageBreak/>
              <w:t>arrays, pointer to a function, call by</w:t>
            </w:r>
          </w:p>
          <w:p w14:paraId="0800B1CC" w14:textId="77777777" w:rsidR="00731246" w:rsidRDefault="00C55624">
            <w:pPr>
              <w:jc w:val="both"/>
            </w:pPr>
            <w:r>
              <w:rPr>
                <w:sz w:val="22"/>
                <w:szCs w:val="22"/>
              </w:rPr>
              <w:t>reference</w:t>
            </w:r>
          </w:p>
        </w:tc>
        <w:tc>
          <w:tcPr>
            <w:tcW w:w="1475"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1DB1A2B2" w14:textId="77777777" w:rsidR="00731246" w:rsidRDefault="00C55624">
            <w:pPr>
              <w:jc w:val="center"/>
            </w:pPr>
            <w:r>
              <w:rPr>
                <w:sz w:val="22"/>
                <w:szCs w:val="22"/>
              </w:rPr>
              <w:lastRenderedPageBreak/>
              <w:t>T1(Chap 7)</w:t>
            </w:r>
          </w:p>
          <w:p w14:paraId="42BB5A5C" w14:textId="77777777" w:rsidR="00731246" w:rsidRDefault="00C55624">
            <w:pPr>
              <w:jc w:val="center"/>
            </w:pPr>
            <w:r>
              <w:rPr>
                <w:sz w:val="22"/>
                <w:szCs w:val="22"/>
              </w:rPr>
              <w:t>R1(Chap 9)</w:t>
            </w:r>
          </w:p>
          <w:p w14:paraId="28865124" w14:textId="77777777" w:rsidR="00731246" w:rsidRDefault="00C55624">
            <w:pPr>
              <w:jc w:val="center"/>
            </w:pPr>
            <w:r>
              <w:rPr>
                <w:sz w:val="22"/>
                <w:szCs w:val="22"/>
              </w:rPr>
              <w:t>R2(Chap 5)</w:t>
            </w:r>
          </w:p>
        </w:tc>
      </w:tr>
      <w:tr w:rsidR="00731246" w14:paraId="1E035D63" w14:textId="77777777" w:rsidTr="007F72CA">
        <w:trPr>
          <w:trHeight w:val="593"/>
          <w:jc w:val="center"/>
        </w:trPr>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0F1C357F" w14:textId="49BB2E28" w:rsidR="00731246" w:rsidRDefault="00C55624">
            <w:pPr>
              <w:jc w:val="center"/>
              <w:pPrChange w:id="164" w:author="admin" w:date="2018-12-17T11:07:00Z">
                <w:pPr>
                  <w:framePr w:hSpace="180" w:wrap="around" w:vAnchor="text" w:hAnchor="margin" w:xAlign="center" w:y="296"/>
                  <w:jc w:val="center"/>
                </w:pPr>
              </w:pPrChange>
            </w:pPr>
            <w:del w:id="165" w:author="admin" w:date="2018-12-17T11:03:00Z">
              <w:r w:rsidDel="00DA21A7">
                <w:rPr>
                  <w:sz w:val="22"/>
                  <w:szCs w:val="22"/>
                </w:rPr>
                <w:delText>29-30</w:delText>
              </w:r>
            </w:del>
            <w:ins w:id="166" w:author="admin" w:date="2018-12-17T11:03:00Z">
              <w:r w:rsidR="00DA21A7">
                <w:rPr>
                  <w:sz w:val="22"/>
                  <w:szCs w:val="22"/>
                </w:rPr>
                <w:t>3</w:t>
              </w:r>
            </w:ins>
            <w:ins w:id="167" w:author="admin" w:date="2018-12-17T11:07:00Z">
              <w:r w:rsidR="00E36A8E">
                <w:rPr>
                  <w:sz w:val="22"/>
                  <w:szCs w:val="22"/>
                </w:rPr>
                <w:t>1</w:t>
              </w:r>
            </w:ins>
            <w:ins w:id="168" w:author="admin" w:date="2018-12-17T11:03:00Z">
              <w:r w:rsidR="00DA21A7">
                <w:rPr>
                  <w:sz w:val="22"/>
                  <w:szCs w:val="22"/>
                </w:rPr>
                <w:t>-3</w:t>
              </w:r>
            </w:ins>
            <w:ins w:id="169" w:author="admin" w:date="2018-12-17T11:07:00Z">
              <w:r w:rsidR="00E36A8E">
                <w:rPr>
                  <w:sz w:val="22"/>
                  <w:szCs w:val="22"/>
                </w:rPr>
                <w:t>2</w:t>
              </w:r>
            </w:ins>
          </w:p>
        </w:tc>
        <w:tc>
          <w:tcPr>
            <w:tcW w:w="3421"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483D02C2" w14:textId="77777777" w:rsidR="00731246" w:rsidRDefault="00C55624">
            <w:r>
              <w:rPr>
                <w:sz w:val="22"/>
                <w:szCs w:val="22"/>
              </w:rPr>
              <w:t>To be able to use and write</w:t>
            </w:r>
          </w:p>
          <w:p w14:paraId="679F9A1A" w14:textId="77777777" w:rsidR="00731246" w:rsidRDefault="00C55624">
            <w:r>
              <w:rPr>
                <w:sz w:val="22"/>
                <w:szCs w:val="22"/>
              </w:rPr>
              <w:t>programs using strings and its</w:t>
            </w:r>
          </w:p>
          <w:p w14:paraId="70E7B82D" w14:textId="77777777" w:rsidR="00731246" w:rsidRDefault="00C55624">
            <w:r>
              <w:rPr>
                <w:sz w:val="22"/>
                <w:szCs w:val="22"/>
              </w:rPr>
              <w:t>library functions efficiently.</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0491834C" w14:textId="77777777" w:rsidR="00731246" w:rsidRDefault="00C55624">
            <w:pPr>
              <w:jc w:val="both"/>
            </w:pPr>
            <w:r>
              <w:rPr>
                <w:sz w:val="22"/>
                <w:szCs w:val="22"/>
              </w:rPr>
              <w:t>String basics, string library functions, string</w:t>
            </w:r>
          </w:p>
          <w:p w14:paraId="5D66B248" w14:textId="77777777" w:rsidR="00731246" w:rsidRDefault="00C55624">
            <w:pPr>
              <w:jc w:val="both"/>
            </w:pPr>
            <w:r>
              <w:rPr>
                <w:sz w:val="22"/>
                <w:szCs w:val="22"/>
              </w:rPr>
              <w:t>comparison, null string</w:t>
            </w:r>
          </w:p>
        </w:tc>
        <w:tc>
          <w:tcPr>
            <w:tcW w:w="1475"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47D24C6C" w14:textId="77777777" w:rsidR="00731246" w:rsidRDefault="00C55624">
            <w:pPr>
              <w:jc w:val="center"/>
            </w:pPr>
            <w:r>
              <w:rPr>
                <w:sz w:val="22"/>
                <w:szCs w:val="22"/>
              </w:rPr>
              <w:t>T1(Chap 8)</w:t>
            </w:r>
          </w:p>
          <w:p w14:paraId="69CAA406" w14:textId="77777777" w:rsidR="00731246" w:rsidRDefault="00C55624">
            <w:pPr>
              <w:jc w:val="center"/>
            </w:pPr>
            <w:r>
              <w:rPr>
                <w:sz w:val="22"/>
                <w:szCs w:val="22"/>
              </w:rPr>
              <w:t>R1(Chap 10)</w:t>
            </w:r>
          </w:p>
        </w:tc>
      </w:tr>
      <w:tr w:rsidR="00731246" w14:paraId="417596FE" w14:textId="77777777" w:rsidTr="007F72CA">
        <w:trPr>
          <w:trHeight w:val="1618"/>
          <w:jc w:val="center"/>
        </w:trPr>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02226554" w14:textId="4138D885" w:rsidR="00731246" w:rsidRDefault="00C55624">
            <w:pPr>
              <w:jc w:val="center"/>
              <w:pPrChange w:id="170" w:author="admin" w:date="2018-12-17T11:08:00Z">
                <w:pPr>
                  <w:framePr w:hSpace="180" w:wrap="around" w:vAnchor="text" w:hAnchor="margin" w:xAlign="center" w:y="296"/>
                  <w:jc w:val="center"/>
                </w:pPr>
              </w:pPrChange>
            </w:pPr>
            <w:del w:id="171" w:author="admin" w:date="2018-12-17T11:03:00Z">
              <w:r w:rsidDel="00DA21A7">
                <w:rPr>
                  <w:sz w:val="22"/>
                  <w:szCs w:val="22"/>
                </w:rPr>
                <w:delText>31-33</w:delText>
              </w:r>
            </w:del>
            <w:ins w:id="172" w:author="admin" w:date="2018-12-17T11:03:00Z">
              <w:r w:rsidR="00DA21A7">
                <w:rPr>
                  <w:sz w:val="22"/>
                  <w:szCs w:val="22"/>
                </w:rPr>
                <w:t>3</w:t>
              </w:r>
            </w:ins>
            <w:ins w:id="173" w:author="admin" w:date="2018-12-17T11:07:00Z">
              <w:r w:rsidR="00E36A8E">
                <w:rPr>
                  <w:sz w:val="22"/>
                  <w:szCs w:val="22"/>
                </w:rPr>
                <w:t>3</w:t>
              </w:r>
            </w:ins>
            <w:ins w:id="174" w:author="admin" w:date="2018-12-17T11:03:00Z">
              <w:r w:rsidR="00DA21A7">
                <w:rPr>
                  <w:sz w:val="22"/>
                  <w:szCs w:val="22"/>
                </w:rPr>
                <w:t>-3</w:t>
              </w:r>
            </w:ins>
            <w:ins w:id="175" w:author="admin" w:date="2018-12-17T11:08:00Z">
              <w:r w:rsidR="00E36A8E">
                <w:rPr>
                  <w:sz w:val="22"/>
                  <w:szCs w:val="22"/>
                </w:rPr>
                <w:t>5</w:t>
              </w:r>
            </w:ins>
          </w:p>
        </w:tc>
        <w:tc>
          <w:tcPr>
            <w:tcW w:w="3421"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7C95EA21" w14:textId="77777777" w:rsidR="00731246" w:rsidRDefault="00C55624">
            <w:r>
              <w:rPr>
                <w:sz w:val="22"/>
                <w:szCs w:val="22"/>
              </w:rPr>
              <w:t>To be able to use and write</w:t>
            </w:r>
          </w:p>
          <w:p w14:paraId="1E43F10C" w14:textId="77777777" w:rsidR="00731246" w:rsidRDefault="00C55624">
            <w:r>
              <w:rPr>
                <w:sz w:val="22"/>
                <w:szCs w:val="22"/>
              </w:rPr>
              <w:t>programs using structures,</w:t>
            </w:r>
          </w:p>
          <w:p w14:paraId="2F8329E9" w14:textId="77777777" w:rsidR="00731246" w:rsidRDefault="00C55624">
            <w:r>
              <w:rPr>
                <w:sz w:val="22"/>
                <w:szCs w:val="22"/>
              </w:rPr>
              <w:t xml:space="preserve">unions and </w:t>
            </w:r>
            <w:proofErr w:type="spellStart"/>
            <w:r>
              <w:rPr>
                <w:sz w:val="22"/>
                <w:szCs w:val="22"/>
              </w:rPr>
              <w:t>enums</w:t>
            </w:r>
            <w:proofErr w:type="spellEnd"/>
            <w:r>
              <w:rPr>
                <w:sz w:val="22"/>
                <w:szCs w:val="22"/>
              </w:rPr>
              <w:t xml:space="preserve"> efficiently</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55EB8D3C" w14:textId="77777777" w:rsidR="00731246" w:rsidRDefault="00C55624">
            <w:pPr>
              <w:jc w:val="both"/>
            </w:pPr>
            <w:r>
              <w:rPr>
                <w:sz w:val="22"/>
                <w:szCs w:val="22"/>
              </w:rPr>
              <w:t xml:space="preserve">Basics of structures, unions and </w:t>
            </w:r>
            <w:proofErr w:type="spellStart"/>
            <w:r>
              <w:rPr>
                <w:sz w:val="22"/>
                <w:szCs w:val="22"/>
              </w:rPr>
              <w:t>enums</w:t>
            </w:r>
            <w:proofErr w:type="spellEnd"/>
            <w:r>
              <w:rPr>
                <w:sz w:val="22"/>
                <w:szCs w:val="22"/>
              </w:rPr>
              <w:t>,</w:t>
            </w:r>
          </w:p>
          <w:p w14:paraId="48961C79" w14:textId="77777777" w:rsidR="00731246" w:rsidRDefault="00C55624">
            <w:pPr>
              <w:jc w:val="both"/>
            </w:pPr>
            <w:r>
              <w:rPr>
                <w:sz w:val="22"/>
                <w:szCs w:val="22"/>
              </w:rPr>
              <w:t>structure type data as input and output, array</w:t>
            </w:r>
          </w:p>
          <w:p w14:paraId="41CF3A74" w14:textId="77777777" w:rsidR="00731246" w:rsidRDefault="00C55624">
            <w:pPr>
              <w:jc w:val="both"/>
            </w:pPr>
            <w:r>
              <w:rPr>
                <w:sz w:val="22"/>
                <w:szCs w:val="22"/>
              </w:rPr>
              <w:t>of structures, structure containing structures,</w:t>
            </w:r>
          </w:p>
          <w:p w14:paraId="46024E94" w14:textId="77777777" w:rsidR="00731246" w:rsidRDefault="00C55624">
            <w:pPr>
              <w:jc w:val="both"/>
            </w:pPr>
            <w:r>
              <w:rPr>
                <w:sz w:val="22"/>
                <w:szCs w:val="22"/>
              </w:rPr>
              <w:t>pointers to structures, Self-referential</w:t>
            </w:r>
          </w:p>
          <w:p w14:paraId="618D66D2" w14:textId="77777777" w:rsidR="00731246" w:rsidRDefault="00C55624">
            <w:pPr>
              <w:jc w:val="both"/>
            </w:pPr>
            <w:r>
              <w:rPr>
                <w:sz w:val="22"/>
                <w:szCs w:val="22"/>
              </w:rPr>
              <w:t>structures. Difference between structures</w:t>
            </w:r>
          </w:p>
          <w:p w14:paraId="08AE6514" w14:textId="77777777" w:rsidR="00731246" w:rsidRDefault="00C55624">
            <w:pPr>
              <w:jc w:val="both"/>
            </w:pPr>
            <w:r>
              <w:rPr>
                <w:sz w:val="22"/>
                <w:szCs w:val="22"/>
              </w:rPr>
              <w:t>and unions</w:t>
            </w:r>
          </w:p>
        </w:tc>
        <w:tc>
          <w:tcPr>
            <w:tcW w:w="1475"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25685B20" w14:textId="77777777" w:rsidR="00731246" w:rsidRDefault="00C55624">
            <w:pPr>
              <w:jc w:val="center"/>
            </w:pPr>
            <w:r>
              <w:rPr>
                <w:sz w:val="22"/>
                <w:szCs w:val="22"/>
              </w:rPr>
              <w:t>T1(Chap 10)</w:t>
            </w:r>
          </w:p>
          <w:p w14:paraId="2F7CB092" w14:textId="77777777" w:rsidR="00731246" w:rsidRDefault="00C55624">
            <w:pPr>
              <w:jc w:val="center"/>
            </w:pPr>
            <w:r>
              <w:rPr>
                <w:sz w:val="22"/>
                <w:szCs w:val="22"/>
              </w:rPr>
              <w:t>R1(Chap 12)</w:t>
            </w:r>
          </w:p>
          <w:p w14:paraId="5D8E91A0" w14:textId="77777777" w:rsidR="00731246" w:rsidRDefault="00C55624">
            <w:pPr>
              <w:jc w:val="center"/>
            </w:pPr>
            <w:r>
              <w:rPr>
                <w:sz w:val="22"/>
                <w:szCs w:val="22"/>
              </w:rPr>
              <w:t>R2(Chap 6)</w:t>
            </w:r>
          </w:p>
        </w:tc>
      </w:tr>
      <w:tr w:rsidR="00DA21A7" w14:paraId="7BCA0AEE" w14:textId="77777777" w:rsidTr="007F72CA">
        <w:trPr>
          <w:trHeight w:val="1618"/>
          <w:jc w:val="center"/>
          <w:ins w:id="176" w:author="admin" w:date="2018-12-17T10:58:00Z"/>
        </w:trPr>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7EA929C4" w14:textId="4E6A1F00" w:rsidR="00DA21A7" w:rsidRDefault="00DA21A7">
            <w:pPr>
              <w:jc w:val="center"/>
              <w:rPr>
                <w:ins w:id="177" w:author="admin" w:date="2018-12-17T10:58:00Z"/>
                <w:sz w:val="22"/>
                <w:szCs w:val="22"/>
              </w:rPr>
              <w:pPrChange w:id="178" w:author="admin" w:date="2018-12-17T11:08:00Z">
                <w:pPr>
                  <w:framePr w:hSpace="180" w:wrap="around" w:vAnchor="text" w:hAnchor="margin" w:xAlign="center" w:y="296"/>
                  <w:jc w:val="center"/>
                </w:pPr>
              </w:pPrChange>
            </w:pPr>
            <w:ins w:id="179" w:author="admin" w:date="2018-12-17T11:03:00Z">
              <w:r>
                <w:rPr>
                  <w:sz w:val="22"/>
                  <w:szCs w:val="22"/>
                </w:rPr>
                <w:t>3</w:t>
              </w:r>
            </w:ins>
            <w:ins w:id="180" w:author="admin" w:date="2018-12-17T11:08:00Z">
              <w:r w:rsidR="00E36A8E">
                <w:rPr>
                  <w:sz w:val="22"/>
                  <w:szCs w:val="22"/>
                </w:rPr>
                <w:t>6</w:t>
              </w:r>
            </w:ins>
            <w:ins w:id="181" w:author="admin" w:date="2018-12-17T11:03:00Z">
              <w:r>
                <w:rPr>
                  <w:sz w:val="22"/>
                  <w:szCs w:val="22"/>
                </w:rPr>
                <w:t>-3</w:t>
              </w:r>
            </w:ins>
            <w:ins w:id="182" w:author="admin" w:date="2018-12-17T11:08:00Z">
              <w:r w:rsidR="00E36A8E">
                <w:rPr>
                  <w:sz w:val="22"/>
                  <w:szCs w:val="22"/>
                </w:rPr>
                <w:t>8</w:t>
              </w:r>
            </w:ins>
          </w:p>
        </w:tc>
        <w:tc>
          <w:tcPr>
            <w:tcW w:w="3421"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3AB44A1A" w14:textId="754FCA63" w:rsidR="00DA21A7" w:rsidRDefault="00DA21A7" w:rsidP="00DA21A7">
            <w:pPr>
              <w:rPr>
                <w:ins w:id="183" w:author="admin" w:date="2018-12-17T10:58:00Z"/>
                <w:sz w:val="22"/>
                <w:szCs w:val="22"/>
              </w:rPr>
            </w:pPr>
            <w:ins w:id="184" w:author="admin" w:date="2018-12-17T10:58:00Z">
              <w:r>
                <w:rPr>
                  <w:sz w:val="22"/>
                  <w:szCs w:val="22"/>
                </w:rPr>
                <w:t>To implement linked list in C.</w:t>
              </w:r>
            </w:ins>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318B91B3" w14:textId="11142284" w:rsidR="00DA21A7" w:rsidRDefault="00DA21A7" w:rsidP="00DA21A7">
            <w:pPr>
              <w:jc w:val="both"/>
              <w:rPr>
                <w:ins w:id="185" w:author="admin" w:date="2018-12-17T10:58:00Z"/>
                <w:sz w:val="22"/>
                <w:szCs w:val="22"/>
              </w:rPr>
            </w:pPr>
            <w:ins w:id="186" w:author="admin" w:date="2018-12-17T10:58:00Z">
              <w:r>
                <w:rPr>
                  <w:sz w:val="22"/>
                  <w:szCs w:val="22"/>
                </w:rPr>
                <w:t>Creation, traversal, search, deletion in the linked list</w:t>
              </w:r>
            </w:ins>
          </w:p>
        </w:tc>
        <w:tc>
          <w:tcPr>
            <w:tcW w:w="1475"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4C7CE0D1" w14:textId="77777777" w:rsidR="00DA21A7" w:rsidRDefault="00DA21A7" w:rsidP="00DA21A7">
            <w:pPr>
              <w:jc w:val="center"/>
              <w:rPr>
                <w:ins w:id="187" w:author="admin" w:date="2018-12-17T10:58:00Z"/>
              </w:rPr>
            </w:pPr>
            <w:ins w:id="188" w:author="admin" w:date="2018-12-17T10:58:00Z">
              <w:r>
                <w:rPr>
                  <w:sz w:val="22"/>
                  <w:szCs w:val="22"/>
                </w:rPr>
                <w:t>T1(Chap 13)</w:t>
              </w:r>
            </w:ins>
          </w:p>
          <w:p w14:paraId="52615A17" w14:textId="6DC99AF9" w:rsidR="00DA21A7" w:rsidRDefault="00DA21A7" w:rsidP="00DA21A7">
            <w:pPr>
              <w:jc w:val="center"/>
              <w:rPr>
                <w:ins w:id="189" w:author="admin" w:date="2018-12-17T10:58:00Z"/>
                <w:sz w:val="22"/>
                <w:szCs w:val="22"/>
              </w:rPr>
            </w:pPr>
            <w:ins w:id="190" w:author="admin" w:date="2018-12-17T10:58:00Z">
              <w:r>
                <w:rPr>
                  <w:sz w:val="22"/>
                  <w:szCs w:val="22"/>
                </w:rPr>
                <w:t>Lectures Notes</w:t>
              </w:r>
            </w:ins>
          </w:p>
        </w:tc>
      </w:tr>
      <w:tr w:rsidR="00731246" w14:paraId="64DF3559" w14:textId="77777777" w:rsidTr="007F72CA">
        <w:trPr>
          <w:trHeight w:val="800"/>
          <w:jc w:val="center"/>
        </w:trPr>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572E6F61" w14:textId="064E6317" w:rsidR="00731246" w:rsidRDefault="00C55624">
            <w:pPr>
              <w:jc w:val="center"/>
              <w:pPrChange w:id="191" w:author="admin" w:date="2018-12-17T11:08:00Z">
                <w:pPr>
                  <w:framePr w:hSpace="180" w:wrap="around" w:vAnchor="text" w:hAnchor="margin" w:xAlign="center" w:y="296"/>
                  <w:jc w:val="center"/>
                </w:pPr>
              </w:pPrChange>
            </w:pPr>
            <w:del w:id="192" w:author="admin" w:date="2018-12-17T10:58:00Z">
              <w:r w:rsidDel="00DA21A7">
                <w:rPr>
                  <w:sz w:val="22"/>
                  <w:szCs w:val="22"/>
                </w:rPr>
                <w:delText>34</w:delText>
              </w:r>
            </w:del>
            <w:ins w:id="193" w:author="admin" w:date="2018-12-17T11:08:00Z">
              <w:r w:rsidR="00E36A8E">
                <w:rPr>
                  <w:sz w:val="22"/>
                  <w:szCs w:val="22"/>
                </w:rPr>
                <w:t>39</w:t>
              </w:r>
            </w:ins>
            <w:r>
              <w:rPr>
                <w:sz w:val="22"/>
                <w:szCs w:val="22"/>
              </w:rPr>
              <w:t>-</w:t>
            </w:r>
            <w:del w:id="194" w:author="admin" w:date="2018-12-17T10:59:00Z">
              <w:r w:rsidDel="00DA21A7">
                <w:rPr>
                  <w:sz w:val="22"/>
                  <w:szCs w:val="22"/>
                </w:rPr>
                <w:delText>35</w:delText>
              </w:r>
            </w:del>
            <w:ins w:id="195" w:author="admin" w:date="2018-12-17T11:04:00Z">
              <w:r w:rsidR="00DA21A7">
                <w:rPr>
                  <w:sz w:val="22"/>
                  <w:szCs w:val="22"/>
                </w:rPr>
                <w:t>4</w:t>
              </w:r>
            </w:ins>
            <w:ins w:id="196" w:author="admin" w:date="2018-12-17T11:08:00Z">
              <w:r w:rsidR="00E36A8E">
                <w:rPr>
                  <w:sz w:val="22"/>
                  <w:szCs w:val="22"/>
                </w:rPr>
                <w:t>0</w:t>
              </w:r>
            </w:ins>
          </w:p>
        </w:tc>
        <w:tc>
          <w:tcPr>
            <w:tcW w:w="3421"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2B73C5AA" w14:textId="77777777" w:rsidR="00731246" w:rsidRDefault="00C55624">
            <w:r>
              <w:rPr>
                <w:sz w:val="22"/>
                <w:szCs w:val="22"/>
              </w:rPr>
              <w:t>To be able to distinguish</w:t>
            </w:r>
          </w:p>
          <w:p w14:paraId="1372D40A" w14:textId="77777777" w:rsidR="00731246" w:rsidRDefault="00C55624">
            <w:r>
              <w:rPr>
                <w:sz w:val="22"/>
                <w:szCs w:val="22"/>
              </w:rPr>
              <w:t>between different storage</w:t>
            </w:r>
          </w:p>
          <w:p w14:paraId="373D4FD6" w14:textId="77777777" w:rsidR="00731246" w:rsidRDefault="00C55624">
            <w:r>
              <w:rPr>
                <w:sz w:val="22"/>
                <w:szCs w:val="22"/>
              </w:rPr>
              <w:t>classes.</w:t>
            </w:r>
          </w:p>
          <w:p w14:paraId="462C942B" w14:textId="77777777" w:rsidR="00731246" w:rsidRDefault="00C55624">
            <w:r>
              <w:rPr>
                <w:sz w:val="22"/>
                <w:szCs w:val="22"/>
              </w:rPr>
              <w:t>To be able to use the right</w:t>
            </w:r>
          </w:p>
          <w:p w14:paraId="373CFDC7" w14:textId="77777777" w:rsidR="00731246" w:rsidRDefault="00C55624">
            <w:r>
              <w:rPr>
                <w:sz w:val="22"/>
                <w:szCs w:val="22"/>
              </w:rPr>
              <w:t>storage classes while writing</w:t>
            </w:r>
          </w:p>
          <w:p w14:paraId="39E09210" w14:textId="77777777" w:rsidR="00731246" w:rsidRDefault="00C55624">
            <w:r>
              <w:rPr>
                <w:sz w:val="22"/>
                <w:szCs w:val="22"/>
              </w:rPr>
              <w:t>programs.</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77503053" w14:textId="77777777" w:rsidR="00731246" w:rsidRDefault="00C55624">
            <w:pPr>
              <w:jc w:val="both"/>
            </w:pPr>
            <w:r>
              <w:rPr>
                <w:sz w:val="22"/>
                <w:szCs w:val="22"/>
              </w:rPr>
              <w:t>Memory segment of a C program in RAM</w:t>
            </w:r>
          </w:p>
          <w:p w14:paraId="5A5AC90D" w14:textId="77777777" w:rsidR="00731246" w:rsidRDefault="00C55624">
            <w:pPr>
              <w:jc w:val="both"/>
            </w:pPr>
            <w:r>
              <w:rPr>
                <w:sz w:val="22"/>
                <w:szCs w:val="22"/>
              </w:rPr>
              <w:t>and Different storage classes: auto, register</w:t>
            </w:r>
          </w:p>
          <w:p w14:paraId="67DFDCF3" w14:textId="77777777" w:rsidR="00731246" w:rsidRDefault="00C55624">
            <w:pPr>
              <w:jc w:val="both"/>
            </w:pPr>
            <w:r>
              <w:rPr>
                <w:sz w:val="22"/>
                <w:szCs w:val="22"/>
              </w:rPr>
              <w:t>static and external.</w:t>
            </w:r>
          </w:p>
        </w:tc>
        <w:tc>
          <w:tcPr>
            <w:tcW w:w="1475"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122C3F54" w14:textId="77777777" w:rsidR="00731246" w:rsidRDefault="00C55624">
            <w:pPr>
              <w:jc w:val="center"/>
            </w:pPr>
            <w:r>
              <w:rPr>
                <w:sz w:val="22"/>
                <w:szCs w:val="22"/>
              </w:rPr>
              <w:t>T1(Chap 12)</w:t>
            </w:r>
          </w:p>
          <w:p w14:paraId="46864651" w14:textId="77777777" w:rsidR="00731246" w:rsidRDefault="00C55624">
            <w:pPr>
              <w:jc w:val="center"/>
            </w:pPr>
            <w:r>
              <w:rPr>
                <w:sz w:val="22"/>
                <w:szCs w:val="22"/>
              </w:rPr>
              <w:t>R1(Chap 8,14)</w:t>
            </w:r>
          </w:p>
          <w:p w14:paraId="2844723C" w14:textId="77777777" w:rsidR="00731246" w:rsidRDefault="00C55624">
            <w:pPr>
              <w:jc w:val="center"/>
            </w:pPr>
            <w:r>
              <w:rPr>
                <w:sz w:val="22"/>
                <w:szCs w:val="22"/>
              </w:rPr>
              <w:t>R2(Chap 4)</w:t>
            </w:r>
          </w:p>
        </w:tc>
      </w:tr>
      <w:tr w:rsidR="00731246" w:rsidDel="00DA21A7" w14:paraId="30FC5D18" w14:textId="3079D0D2" w:rsidTr="007F72CA">
        <w:trPr>
          <w:trHeight w:val="593"/>
          <w:jc w:val="center"/>
          <w:del w:id="197" w:author="admin" w:date="2018-12-17T11:04:00Z"/>
        </w:trPr>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620E7118" w14:textId="18E54F86" w:rsidR="00731246" w:rsidDel="00DA21A7" w:rsidRDefault="00C55624">
            <w:pPr>
              <w:jc w:val="center"/>
              <w:rPr>
                <w:del w:id="198" w:author="admin" w:date="2018-12-17T11:04:00Z"/>
              </w:rPr>
              <w:pPrChange w:id="199" w:author="admin" w:date="2018-12-17T10:59:00Z">
                <w:pPr>
                  <w:framePr w:hSpace="180" w:wrap="around" w:vAnchor="text" w:hAnchor="margin" w:xAlign="center" w:y="296"/>
                  <w:jc w:val="center"/>
                </w:pPr>
              </w:pPrChange>
            </w:pPr>
            <w:del w:id="200" w:author="admin" w:date="2018-12-17T10:59:00Z">
              <w:r w:rsidDel="00DA21A7">
                <w:rPr>
                  <w:sz w:val="22"/>
                  <w:szCs w:val="22"/>
                </w:rPr>
                <w:delText>36-37</w:delText>
              </w:r>
            </w:del>
          </w:p>
        </w:tc>
        <w:tc>
          <w:tcPr>
            <w:tcW w:w="3421"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5F1596C9" w14:textId="15517C1D" w:rsidR="00731246" w:rsidDel="00DA21A7" w:rsidRDefault="00C55624">
            <w:pPr>
              <w:rPr>
                <w:del w:id="201" w:author="admin" w:date="2018-12-17T10:59:00Z"/>
              </w:rPr>
            </w:pPr>
            <w:del w:id="202" w:author="admin" w:date="2018-12-17T10:59:00Z">
              <w:r w:rsidDel="00DA21A7">
                <w:rPr>
                  <w:sz w:val="22"/>
                  <w:szCs w:val="22"/>
                </w:rPr>
                <w:delText>To understand bit-level</w:delText>
              </w:r>
            </w:del>
          </w:p>
          <w:p w14:paraId="5A467A87" w14:textId="302891DC" w:rsidR="00731246" w:rsidDel="00DA21A7" w:rsidRDefault="00C55624">
            <w:pPr>
              <w:rPr>
                <w:del w:id="203" w:author="admin" w:date="2018-12-17T11:04:00Z"/>
              </w:rPr>
            </w:pPr>
            <w:del w:id="204" w:author="admin" w:date="2018-12-17T10:59:00Z">
              <w:r w:rsidDel="00DA21A7">
                <w:rPr>
                  <w:sz w:val="22"/>
                  <w:szCs w:val="22"/>
                </w:rPr>
                <w:delText>manipulations.</w:delText>
              </w:r>
            </w:del>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5CD78141" w14:textId="2A9A47DD" w:rsidR="00731246" w:rsidDel="00DA21A7" w:rsidRDefault="00C55624">
            <w:pPr>
              <w:jc w:val="both"/>
              <w:rPr>
                <w:del w:id="205" w:author="admin" w:date="2018-12-17T10:59:00Z"/>
              </w:rPr>
            </w:pPr>
            <w:del w:id="206" w:author="admin" w:date="2018-12-17T10:59:00Z">
              <w:r w:rsidDel="00DA21A7">
                <w:rPr>
                  <w:sz w:val="22"/>
                  <w:szCs w:val="22"/>
                </w:rPr>
                <w:delText>Bitwise operators, bit-fields, shift function,</w:delText>
              </w:r>
            </w:del>
          </w:p>
          <w:p w14:paraId="52869040" w14:textId="1F707805" w:rsidR="00731246" w:rsidDel="00DA21A7" w:rsidRDefault="00C55624">
            <w:pPr>
              <w:jc w:val="both"/>
              <w:rPr>
                <w:del w:id="207" w:author="admin" w:date="2018-12-17T11:04:00Z"/>
                <w:sz w:val="22"/>
                <w:szCs w:val="22"/>
              </w:rPr>
            </w:pPr>
            <w:del w:id="208" w:author="admin" w:date="2018-12-17T10:59:00Z">
              <w:r w:rsidDel="00DA21A7">
                <w:rPr>
                  <w:sz w:val="22"/>
                  <w:szCs w:val="22"/>
                </w:rPr>
                <w:delText>rotating bits</w:delText>
              </w:r>
            </w:del>
          </w:p>
        </w:tc>
        <w:tc>
          <w:tcPr>
            <w:tcW w:w="1475"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0F58C7D6" w14:textId="3819362B" w:rsidR="00731246" w:rsidDel="00DA21A7" w:rsidRDefault="00C55624">
            <w:pPr>
              <w:jc w:val="center"/>
              <w:rPr>
                <w:del w:id="209" w:author="admin" w:date="2018-12-17T10:59:00Z"/>
              </w:rPr>
            </w:pPr>
            <w:del w:id="210" w:author="admin" w:date="2018-12-17T10:59:00Z">
              <w:r w:rsidDel="00DA21A7">
                <w:rPr>
                  <w:sz w:val="22"/>
                  <w:szCs w:val="22"/>
                </w:rPr>
                <w:delText>R1(Chap 14)</w:delText>
              </w:r>
            </w:del>
          </w:p>
          <w:p w14:paraId="5BF71563" w14:textId="38B91C27" w:rsidR="00731246" w:rsidDel="00DA21A7" w:rsidRDefault="00C55624">
            <w:pPr>
              <w:jc w:val="center"/>
              <w:rPr>
                <w:del w:id="211" w:author="admin" w:date="2018-12-17T11:04:00Z"/>
              </w:rPr>
            </w:pPr>
            <w:del w:id="212" w:author="admin" w:date="2018-12-17T10:59:00Z">
              <w:r w:rsidDel="00DA21A7">
                <w:rPr>
                  <w:sz w:val="22"/>
                  <w:szCs w:val="22"/>
                </w:rPr>
                <w:delText>R2(Chap 2)</w:delText>
              </w:r>
            </w:del>
          </w:p>
        </w:tc>
      </w:tr>
      <w:tr w:rsidR="00731246" w:rsidDel="00DA21A7" w14:paraId="726F65B1" w14:textId="5E45F552" w:rsidTr="007F72CA">
        <w:trPr>
          <w:trHeight w:val="593"/>
          <w:jc w:val="center"/>
          <w:del w:id="213" w:author="admin" w:date="2018-12-17T11:04:00Z"/>
        </w:trPr>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5C8C2B4C" w14:textId="4C4CDB29" w:rsidR="00731246" w:rsidDel="00DA21A7" w:rsidRDefault="00C55624">
            <w:pPr>
              <w:jc w:val="center"/>
              <w:rPr>
                <w:del w:id="214" w:author="admin" w:date="2018-12-17T11:04:00Z"/>
              </w:rPr>
            </w:pPr>
            <w:del w:id="215" w:author="admin" w:date="2018-12-17T10:57:00Z">
              <w:r w:rsidDel="00DA21A7">
                <w:rPr>
                  <w:sz w:val="22"/>
                  <w:szCs w:val="22"/>
                </w:rPr>
                <w:delText>38-40</w:delText>
              </w:r>
            </w:del>
          </w:p>
        </w:tc>
        <w:tc>
          <w:tcPr>
            <w:tcW w:w="3421"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0865EAB0" w14:textId="3B8089B0" w:rsidR="00731246" w:rsidDel="00DA21A7" w:rsidRDefault="00C55624">
            <w:pPr>
              <w:rPr>
                <w:del w:id="216" w:author="admin" w:date="2018-12-17T11:04:00Z"/>
              </w:rPr>
            </w:pPr>
            <w:del w:id="217" w:author="admin" w:date="2018-12-17T10:57:00Z">
              <w:r w:rsidDel="00DA21A7">
                <w:rPr>
                  <w:sz w:val="22"/>
                  <w:szCs w:val="22"/>
                </w:rPr>
                <w:delText>To implement linked list in C.</w:delText>
              </w:r>
            </w:del>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48E920E1" w14:textId="4D2EFDF4" w:rsidR="00731246" w:rsidDel="00DA21A7" w:rsidRDefault="00C55624">
            <w:pPr>
              <w:jc w:val="both"/>
              <w:rPr>
                <w:del w:id="218" w:author="admin" w:date="2018-12-17T11:04:00Z"/>
              </w:rPr>
            </w:pPr>
            <w:del w:id="219" w:author="admin" w:date="2018-12-17T10:57:00Z">
              <w:r w:rsidDel="00DA21A7">
                <w:rPr>
                  <w:sz w:val="22"/>
                  <w:szCs w:val="22"/>
                </w:rPr>
                <w:delText>Creation, traversal, search, deletion in the linked list</w:delText>
              </w:r>
            </w:del>
          </w:p>
        </w:tc>
        <w:tc>
          <w:tcPr>
            <w:tcW w:w="1475" w:type="dxa"/>
            <w:tcBorders>
              <w:top w:val="single" w:sz="4" w:space="0" w:color="00000A"/>
              <w:left w:val="single" w:sz="4" w:space="0" w:color="00000A"/>
              <w:bottom w:val="single" w:sz="4" w:space="0" w:color="00000A"/>
              <w:right w:val="single" w:sz="4" w:space="0" w:color="00000A"/>
            </w:tcBorders>
            <w:shd w:val="clear" w:color="auto" w:fill="auto"/>
            <w:tcMar>
              <w:left w:w="139" w:type="dxa"/>
            </w:tcMar>
          </w:tcPr>
          <w:p w14:paraId="329F2165" w14:textId="5F837638" w:rsidR="00731246" w:rsidDel="00DA21A7" w:rsidRDefault="00C55624">
            <w:pPr>
              <w:jc w:val="center"/>
              <w:rPr>
                <w:del w:id="220" w:author="admin" w:date="2018-12-17T10:57:00Z"/>
              </w:rPr>
            </w:pPr>
            <w:del w:id="221" w:author="admin" w:date="2018-12-17T10:57:00Z">
              <w:r w:rsidDel="00DA21A7">
                <w:rPr>
                  <w:sz w:val="22"/>
                  <w:szCs w:val="22"/>
                </w:rPr>
                <w:delText>T1(Chap 13)</w:delText>
              </w:r>
            </w:del>
          </w:p>
          <w:p w14:paraId="1DD0E860" w14:textId="1ED14B64" w:rsidR="00731246" w:rsidDel="00DA21A7" w:rsidRDefault="00C55624">
            <w:pPr>
              <w:jc w:val="center"/>
              <w:rPr>
                <w:del w:id="222" w:author="admin" w:date="2018-12-17T11:04:00Z"/>
              </w:rPr>
            </w:pPr>
            <w:del w:id="223" w:author="admin" w:date="2018-12-17T10:57:00Z">
              <w:r w:rsidDel="00DA21A7">
                <w:rPr>
                  <w:sz w:val="22"/>
                  <w:szCs w:val="22"/>
                </w:rPr>
                <w:delText>Lectures Notes</w:delText>
              </w:r>
            </w:del>
          </w:p>
        </w:tc>
      </w:tr>
      <w:tr w:rsidR="00731246" w14:paraId="44071D49" w14:textId="77777777" w:rsidTr="007F72CA">
        <w:trPr>
          <w:trHeight w:val="593"/>
          <w:jc w:val="center"/>
        </w:trPr>
        <w:tc>
          <w:tcPr>
            <w:tcW w:w="1134" w:type="dxa"/>
            <w:tcBorders>
              <w:left w:val="single" w:sz="4" w:space="0" w:color="00000A"/>
              <w:bottom w:val="single" w:sz="4" w:space="0" w:color="00000A"/>
              <w:right w:val="single" w:sz="4" w:space="0" w:color="00000A"/>
            </w:tcBorders>
            <w:shd w:val="clear" w:color="auto" w:fill="auto"/>
            <w:tcMar>
              <w:left w:w="139" w:type="dxa"/>
            </w:tcMar>
          </w:tcPr>
          <w:p w14:paraId="369D27B2" w14:textId="14BF8951" w:rsidR="00731246" w:rsidRDefault="00C55624">
            <w:pPr>
              <w:jc w:val="center"/>
              <w:pPrChange w:id="224" w:author="admin" w:date="2018-12-17T11:08:00Z">
                <w:pPr>
                  <w:framePr w:hSpace="180" w:wrap="around" w:vAnchor="text" w:hAnchor="margin" w:xAlign="center" w:y="296"/>
                  <w:jc w:val="center"/>
                </w:pPr>
              </w:pPrChange>
            </w:pPr>
            <w:del w:id="225" w:author="admin" w:date="2018-12-17T11:04:00Z">
              <w:r w:rsidDel="00DA21A7">
                <w:delText>41</w:delText>
              </w:r>
            </w:del>
            <w:ins w:id="226" w:author="admin" w:date="2018-12-17T11:04:00Z">
              <w:r w:rsidR="00DA21A7">
                <w:t>4</w:t>
              </w:r>
            </w:ins>
            <w:ins w:id="227" w:author="admin" w:date="2018-12-17T11:08:00Z">
              <w:r w:rsidR="00E36A8E">
                <w:t>1</w:t>
              </w:r>
            </w:ins>
            <w:r>
              <w:t>-</w:t>
            </w:r>
            <w:del w:id="228" w:author="admin" w:date="2018-12-17T11:04:00Z">
              <w:r w:rsidDel="00DA21A7">
                <w:delText>42</w:delText>
              </w:r>
            </w:del>
            <w:ins w:id="229" w:author="admin" w:date="2018-12-17T11:04:00Z">
              <w:r w:rsidR="00DA21A7">
                <w:t>4</w:t>
              </w:r>
            </w:ins>
            <w:ins w:id="230" w:author="admin" w:date="2018-12-17T11:08:00Z">
              <w:r w:rsidR="00E36A8E">
                <w:t>2</w:t>
              </w:r>
            </w:ins>
          </w:p>
        </w:tc>
        <w:tc>
          <w:tcPr>
            <w:tcW w:w="3421" w:type="dxa"/>
            <w:tcBorders>
              <w:left w:val="single" w:sz="4" w:space="0" w:color="00000A"/>
              <w:bottom w:val="single" w:sz="4" w:space="0" w:color="00000A"/>
              <w:right w:val="single" w:sz="4" w:space="0" w:color="00000A"/>
            </w:tcBorders>
            <w:shd w:val="clear" w:color="auto" w:fill="auto"/>
            <w:tcMar>
              <w:left w:w="139" w:type="dxa"/>
            </w:tcMar>
          </w:tcPr>
          <w:p w14:paraId="46089CD3" w14:textId="77777777" w:rsidR="00731246" w:rsidRDefault="00C55624">
            <w:r>
              <w:t>To be able to implement file</w:t>
            </w:r>
          </w:p>
          <w:p w14:paraId="5375173A" w14:textId="77777777" w:rsidR="00731246" w:rsidRDefault="00C55624">
            <w:r>
              <w:t>processing for persistent data</w:t>
            </w:r>
          </w:p>
          <w:p w14:paraId="4E08FE56" w14:textId="77777777" w:rsidR="00731246" w:rsidRDefault="00C55624">
            <w:r>
              <w:t>storage.</w:t>
            </w:r>
          </w:p>
        </w:tc>
        <w:tc>
          <w:tcPr>
            <w:tcW w:w="4230" w:type="dxa"/>
            <w:tcBorders>
              <w:left w:val="single" w:sz="4" w:space="0" w:color="00000A"/>
              <w:bottom w:val="single" w:sz="4" w:space="0" w:color="00000A"/>
              <w:right w:val="single" w:sz="4" w:space="0" w:color="00000A"/>
            </w:tcBorders>
            <w:shd w:val="clear" w:color="auto" w:fill="auto"/>
            <w:tcMar>
              <w:left w:w="139" w:type="dxa"/>
            </w:tcMar>
          </w:tcPr>
          <w:p w14:paraId="4A120328" w14:textId="2C45814D" w:rsidR="00731246" w:rsidRDefault="00C55624">
            <w:pPr>
              <w:jc w:val="both"/>
            </w:pPr>
            <w:r>
              <w:t>Files and streams, creating and accessing</w:t>
            </w:r>
            <w:ins w:id="231" w:author="Abhishek Thakur" w:date="2018-07-26T11:58:00Z">
              <w:r w:rsidR="005B37CA">
                <w:t xml:space="preserve"> </w:t>
              </w:r>
            </w:ins>
            <w:r>
              <w:t>sequential files, random access files, read,</w:t>
            </w:r>
            <w:ins w:id="232" w:author="Abhishek Thakur" w:date="2018-07-26T11:58:00Z">
              <w:r w:rsidR="005B37CA">
                <w:t xml:space="preserve"> </w:t>
              </w:r>
            </w:ins>
            <w:r>
              <w:t>write operations, binary files</w:t>
            </w:r>
          </w:p>
        </w:tc>
        <w:tc>
          <w:tcPr>
            <w:tcW w:w="1475" w:type="dxa"/>
            <w:tcBorders>
              <w:left w:val="single" w:sz="4" w:space="0" w:color="00000A"/>
              <w:bottom w:val="single" w:sz="4" w:space="0" w:color="00000A"/>
              <w:right w:val="single" w:sz="4" w:space="0" w:color="00000A"/>
            </w:tcBorders>
            <w:shd w:val="clear" w:color="auto" w:fill="auto"/>
            <w:tcMar>
              <w:left w:w="139" w:type="dxa"/>
            </w:tcMar>
          </w:tcPr>
          <w:p w14:paraId="300FEE2C" w14:textId="77777777" w:rsidR="00731246" w:rsidRDefault="00C55624">
            <w:pPr>
              <w:jc w:val="center"/>
            </w:pPr>
            <w:r>
              <w:t>T1(Chap 11)</w:t>
            </w:r>
          </w:p>
          <w:p w14:paraId="6E30E340" w14:textId="77777777" w:rsidR="00731246" w:rsidRDefault="00C55624">
            <w:pPr>
              <w:jc w:val="center"/>
            </w:pPr>
            <w:r>
              <w:t>R1(Chap 13)</w:t>
            </w:r>
          </w:p>
          <w:p w14:paraId="648B0336" w14:textId="77777777" w:rsidR="00731246" w:rsidRDefault="00C55624">
            <w:pPr>
              <w:jc w:val="center"/>
            </w:pPr>
            <w:r>
              <w:t>R2(Chap 7)</w:t>
            </w:r>
          </w:p>
        </w:tc>
      </w:tr>
    </w:tbl>
    <w:p w14:paraId="5FFB5E39" w14:textId="77777777" w:rsidR="00731246" w:rsidRDefault="00731246">
      <w:pPr>
        <w:rPr>
          <w:b/>
          <w:sz w:val="22"/>
          <w:szCs w:val="22"/>
        </w:rPr>
      </w:pPr>
    </w:p>
    <w:tbl>
      <w:tblPr>
        <w:tblW w:w="10280" w:type="dxa"/>
        <w:tblInd w:w="-2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349"/>
        <w:gridCol w:w="1764"/>
        <w:gridCol w:w="1729"/>
        <w:gridCol w:w="1736"/>
        <w:gridCol w:w="2702"/>
      </w:tblGrid>
      <w:tr w:rsidR="00731246" w14:paraId="14A5C2A1" w14:textId="77777777">
        <w:tc>
          <w:tcPr>
            <w:tcW w:w="18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495A8F57" w14:textId="77777777" w:rsidR="00731246" w:rsidRDefault="00C55624">
            <w:pPr>
              <w:jc w:val="center"/>
            </w:pPr>
            <w:r>
              <w:rPr>
                <w:b/>
                <w:bCs/>
              </w:rPr>
              <w:t>Component</w:t>
            </w:r>
          </w:p>
        </w:tc>
        <w:tc>
          <w:tcPr>
            <w:tcW w:w="190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3239E641" w14:textId="77777777" w:rsidR="00731246" w:rsidRDefault="00C55624">
            <w:pPr>
              <w:jc w:val="center"/>
              <w:rPr>
                <w:b/>
                <w:sz w:val="22"/>
                <w:szCs w:val="22"/>
              </w:rPr>
            </w:pPr>
            <w:r>
              <w:rPr>
                <w:b/>
                <w:sz w:val="22"/>
                <w:szCs w:val="22"/>
              </w:rPr>
              <w:t>Duration</w:t>
            </w:r>
          </w:p>
        </w:tc>
        <w:tc>
          <w:tcPr>
            <w:tcW w:w="175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724329CC" w14:textId="77777777" w:rsidR="00731246" w:rsidRDefault="00C55624">
            <w:pPr>
              <w:jc w:val="center"/>
            </w:pPr>
            <w:r>
              <w:rPr>
                <w:b/>
                <w:sz w:val="22"/>
                <w:szCs w:val="22"/>
              </w:rPr>
              <w:t>Weightage(%)</w:t>
            </w:r>
          </w:p>
        </w:tc>
        <w:tc>
          <w:tcPr>
            <w:tcW w:w="181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15A75D51" w14:textId="77777777" w:rsidR="00731246" w:rsidRDefault="00C55624">
            <w:pPr>
              <w:jc w:val="center"/>
            </w:pPr>
            <w:r>
              <w:rPr>
                <w:b/>
                <w:sz w:val="22"/>
                <w:szCs w:val="22"/>
              </w:rPr>
              <w:t>Date &amp; Time</w:t>
            </w:r>
          </w:p>
        </w:tc>
        <w:tc>
          <w:tcPr>
            <w:tcW w:w="2971"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50B3969C" w14:textId="77777777" w:rsidR="00731246" w:rsidRDefault="00C55624">
            <w:pPr>
              <w:jc w:val="center"/>
            </w:pPr>
            <w:r>
              <w:rPr>
                <w:b/>
                <w:bCs/>
              </w:rPr>
              <w:t>Nature of Component</w:t>
            </w:r>
          </w:p>
        </w:tc>
      </w:tr>
      <w:tr w:rsidR="00731246" w14:paraId="7DECD1E3" w14:textId="77777777">
        <w:tc>
          <w:tcPr>
            <w:tcW w:w="18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2859CE" w14:textId="77777777" w:rsidR="00731246" w:rsidRDefault="00C55624">
            <w:pPr>
              <w:jc w:val="center"/>
            </w:pPr>
            <w:bookmarkStart w:id="233" w:name="_GoBack" w:colFirst="3" w:colLast="3"/>
            <w:r>
              <w:rPr>
                <w:sz w:val="22"/>
                <w:szCs w:val="22"/>
              </w:rPr>
              <w:t>Mid-</w:t>
            </w:r>
            <w:proofErr w:type="spellStart"/>
            <w:r>
              <w:rPr>
                <w:sz w:val="22"/>
                <w:szCs w:val="22"/>
              </w:rPr>
              <w:t>sem</w:t>
            </w:r>
            <w:proofErr w:type="spellEnd"/>
          </w:p>
        </w:tc>
        <w:tc>
          <w:tcPr>
            <w:tcW w:w="19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09F9F8" w14:textId="77777777" w:rsidR="00731246" w:rsidRDefault="00C55624">
            <w:pPr>
              <w:jc w:val="center"/>
            </w:pPr>
            <w:r>
              <w:rPr>
                <w:sz w:val="22"/>
                <w:szCs w:val="22"/>
              </w:rPr>
              <w:t xml:space="preserve">1.5 </w:t>
            </w:r>
            <w:proofErr w:type="spellStart"/>
            <w:r>
              <w:rPr>
                <w:sz w:val="22"/>
                <w:szCs w:val="22"/>
              </w:rPr>
              <w:t>Hrs</w:t>
            </w:r>
            <w:proofErr w:type="spellEnd"/>
          </w:p>
        </w:tc>
        <w:tc>
          <w:tcPr>
            <w:tcW w:w="17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C77989" w14:textId="77777777" w:rsidR="00731246" w:rsidRDefault="00C55624">
            <w:pPr>
              <w:jc w:val="center"/>
            </w:pPr>
            <w:r>
              <w:rPr>
                <w:sz w:val="22"/>
                <w:szCs w:val="22"/>
              </w:rPr>
              <w:t>20%</w:t>
            </w:r>
          </w:p>
        </w:tc>
        <w:tc>
          <w:tcPr>
            <w:tcW w:w="1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E5374A" w14:textId="5B9D77E7" w:rsidR="00937D30" w:rsidRPr="00937D30" w:rsidRDefault="00937D30" w:rsidP="00937D30">
            <w:pPr>
              <w:autoSpaceDE w:val="0"/>
              <w:autoSpaceDN w:val="0"/>
              <w:adjustRightInd w:val="0"/>
              <w:rPr>
                <w:ins w:id="234" w:author="admin" w:date="2019-01-03T18:40:00Z"/>
                <w:color w:val="000000"/>
                <w:sz w:val="18"/>
                <w:szCs w:val="18"/>
                <w:lang w:bidi="te-IN"/>
                <w:rPrChange w:id="235" w:author="admin" w:date="2019-01-03T18:41:00Z">
                  <w:rPr>
                    <w:ins w:id="236" w:author="admin" w:date="2019-01-03T18:40:00Z"/>
                    <w:rFonts w:ascii="Arial" w:hAnsi="Arial" w:cs="Arial"/>
                    <w:color w:val="000000"/>
                    <w:sz w:val="16"/>
                    <w:szCs w:val="16"/>
                    <w:lang w:bidi="te-IN"/>
                  </w:rPr>
                </w:rPrChange>
              </w:rPr>
              <w:pPrChange w:id="237" w:author="admin" w:date="2019-01-03T18:41:00Z">
                <w:pPr>
                  <w:autoSpaceDE w:val="0"/>
                  <w:autoSpaceDN w:val="0"/>
                  <w:adjustRightInd w:val="0"/>
                </w:pPr>
              </w:pPrChange>
            </w:pPr>
            <w:ins w:id="238" w:author="admin" w:date="2019-01-03T18:40:00Z">
              <w:r w:rsidRPr="00937D30">
                <w:rPr>
                  <w:color w:val="000000"/>
                  <w:sz w:val="18"/>
                  <w:szCs w:val="18"/>
                  <w:lang w:bidi="te-IN"/>
                  <w:rPrChange w:id="239" w:author="admin" w:date="2019-01-03T18:41:00Z">
                    <w:rPr>
                      <w:rFonts w:ascii="Arial" w:hAnsi="Arial" w:cs="Arial"/>
                      <w:color w:val="000000"/>
                      <w:sz w:val="16"/>
                      <w:szCs w:val="16"/>
                      <w:lang w:bidi="te-IN"/>
                    </w:rPr>
                  </w:rPrChange>
                </w:rPr>
                <w:t>16/3</w:t>
              </w:r>
            </w:ins>
          </w:p>
          <w:p w14:paraId="418E3976" w14:textId="3386F623" w:rsidR="00731246" w:rsidRPr="00937D30" w:rsidRDefault="00937D30" w:rsidP="00937D30">
            <w:pPr>
              <w:ind w:left="454"/>
              <w:rPr>
                <w:sz w:val="18"/>
                <w:szCs w:val="18"/>
                <w:rPrChange w:id="240" w:author="admin" w:date="2019-01-03T18:41:00Z">
                  <w:rPr>
                    <w:sz w:val="18"/>
                    <w:szCs w:val="18"/>
                  </w:rPr>
                </w:rPrChange>
              </w:rPr>
              <w:pPrChange w:id="241" w:author="admin" w:date="2019-01-03T18:41:00Z">
                <w:pPr>
                  <w:ind w:left="454"/>
                </w:pPr>
              </w:pPrChange>
            </w:pPr>
            <w:ins w:id="242" w:author="admin" w:date="2019-01-03T18:40:00Z">
              <w:r w:rsidRPr="00937D30">
                <w:rPr>
                  <w:color w:val="000000"/>
                  <w:sz w:val="18"/>
                  <w:szCs w:val="18"/>
                  <w:lang w:bidi="te-IN"/>
                  <w:rPrChange w:id="243" w:author="admin" w:date="2019-01-03T18:41:00Z">
                    <w:rPr>
                      <w:rFonts w:ascii="Arial" w:hAnsi="Arial" w:cs="Arial"/>
                      <w:color w:val="000000"/>
                      <w:sz w:val="16"/>
                      <w:szCs w:val="16"/>
                      <w:lang w:bidi="te-IN"/>
                    </w:rPr>
                  </w:rPrChange>
                </w:rPr>
                <w:t xml:space="preserve">9.00 - </w:t>
              </w:r>
              <w:proofErr w:type="spellStart"/>
              <w:r w:rsidRPr="00937D30">
                <w:rPr>
                  <w:color w:val="000000"/>
                  <w:sz w:val="18"/>
                  <w:szCs w:val="18"/>
                  <w:lang w:bidi="te-IN"/>
                  <w:rPrChange w:id="244" w:author="admin" w:date="2019-01-03T18:41:00Z">
                    <w:rPr>
                      <w:rFonts w:ascii="Arial" w:hAnsi="Arial" w:cs="Arial"/>
                      <w:color w:val="000000"/>
                      <w:sz w:val="16"/>
                      <w:szCs w:val="16"/>
                      <w:lang w:bidi="te-IN"/>
                    </w:rPr>
                  </w:rPrChange>
                </w:rPr>
                <w:t>10.30AM</w:t>
              </w:r>
            </w:ins>
            <w:proofErr w:type="spellEnd"/>
          </w:p>
        </w:tc>
        <w:tc>
          <w:tcPr>
            <w:tcW w:w="29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3F42A8" w14:textId="77777777" w:rsidR="00731246" w:rsidRDefault="00C55624">
            <w:pPr>
              <w:ind w:left="454"/>
              <w:jc w:val="center"/>
              <w:rPr>
                <w:sz w:val="22"/>
                <w:szCs w:val="22"/>
              </w:rPr>
            </w:pPr>
            <w:r>
              <w:rPr>
                <w:sz w:val="22"/>
                <w:szCs w:val="22"/>
              </w:rPr>
              <w:t>Closed Book</w:t>
            </w:r>
          </w:p>
        </w:tc>
      </w:tr>
      <w:tr w:rsidR="00731246" w14:paraId="628F02CD" w14:textId="77777777">
        <w:tc>
          <w:tcPr>
            <w:tcW w:w="18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3CEDC6" w14:textId="35F777EF" w:rsidR="00731246" w:rsidRDefault="00C55624">
            <w:pPr>
              <w:jc w:val="center"/>
            </w:pPr>
            <w:del w:id="245" w:author="admin" w:date="2018-12-17T11:09:00Z">
              <w:r w:rsidDel="00DC315F">
                <w:rPr>
                  <w:sz w:val="22"/>
                  <w:szCs w:val="22"/>
                </w:rPr>
                <w:delText>Quiz+</w:delText>
              </w:r>
            </w:del>
            <w:ins w:id="246" w:author="admin" w:date="2018-12-17T11:09:00Z">
              <w:r w:rsidR="00DC315F">
                <w:rPr>
                  <w:sz w:val="22"/>
                  <w:szCs w:val="22"/>
                </w:rPr>
                <w:t>Continuous Lab Evaluation*</w:t>
              </w:r>
            </w:ins>
          </w:p>
        </w:tc>
        <w:tc>
          <w:tcPr>
            <w:tcW w:w="19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7A8598" w14:textId="77777777" w:rsidR="00731246" w:rsidRDefault="00731246">
            <w:pPr>
              <w:ind w:left="454"/>
              <w:jc w:val="center"/>
              <w:rPr>
                <w:sz w:val="22"/>
                <w:szCs w:val="22"/>
              </w:rPr>
            </w:pPr>
          </w:p>
        </w:tc>
        <w:tc>
          <w:tcPr>
            <w:tcW w:w="17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63E8B2" w14:textId="44F0F8F7" w:rsidR="00731246" w:rsidRDefault="00C55624">
            <w:pPr>
              <w:jc w:val="center"/>
            </w:pPr>
            <w:del w:id="247" w:author="admin" w:date="2018-12-17T11:10:00Z">
              <w:r w:rsidDel="00DC315F">
                <w:rPr>
                  <w:sz w:val="22"/>
                  <w:szCs w:val="22"/>
                </w:rPr>
                <w:delText>10</w:delText>
              </w:r>
            </w:del>
            <w:ins w:id="248" w:author="admin" w:date="2018-12-17T11:10:00Z">
              <w:r w:rsidR="00DC315F">
                <w:rPr>
                  <w:sz w:val="22"/>
                  <w:szCs w:val="22"/>
                </w:rPr>
                <w:t>20</w:t>
              </w:r>
            </w:ins>
            <w:r>
              <w:rPr>
                <w:sz w:val="22"/>
                <w:szCs w:val="22"/>
              </w:rPr>
              <w:t>%</w:t>
            </w:r>
          </w:p>
        </w:tc>
        <w:tc>
          <w:tcPr>
            <w:tcW w:w="1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E2B6C9" w14:textId="77777777" w:rsidR="00731246" w:rsidRPr="00937D30" w:rsidRDefault="00731246" w:rsidP="00937D30">
            <w:pPr>
              <w:ind w:left="454"/>
              <w:rPr>
                <w:sz w:val="18"/>
                <w:szCs w:val="18"/>
                <w:rPrChange w:id="249" w:author="admin" w:date="2019-01-03T18:41:00Z">
                  <w:rPr>
                    <w:sz w:val="18"/>
                    <w:szCs w:val="18"/>
                  </w:rPr>
                </w:rPrChange>
              </w:rPr>
              <w:pPrChange w:id="250" w:author="admin" w:date="2019-01-03T18:41:00Z">
                <w:pPr>
                  <w:ind w:left="454"/>
                  <w:jc w:val="center"/>
                </w:pPr>
              </w:pPrChange>
            </w:pPr>
          </w:p>
        </w:tc>
        <w:tc>
          <w:tcPr>
            <w:tcW w:w="29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8B3577" w14:textId="77777777" w:rsidR="00731246" w:rsidRDefault="00C55624">
            <w:pPr>
              <w:ind w:left="454"/>
              <w:jc w:val="center"/>
              <w:rPr>
                <w:sz w:val="22"/>
                <w:szCs w:val="22"/>
              </w:rPr>
            </w:pPr>
            <w:r>
              <w:rPr>
                <w:sz w:val="22"/>
                <w:szCs w:val="22"/>
              </w:rPr>
              <w:t>Open Book</w:t>
            </w:r>
          </w:p>
        </w:tc>
      </w:tr>
      <w:tr w:rsidR="00731246" w14:paraId="3274C09E" w14:textId="77777777">
        <w:tc>
          <w:tcPr>
            <w:tcW w:w="18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6B53E2" w14:textId="032821D9" w:rsidR="00731246" w:rsidRDefault="00C55624">
            <w:pPr>
              <w:jc w:val="center"/>
            </w:pPr>
            <w:r>
              <w:rPr>
                <w:sz w:val="22"/>
                <w:szCs w:val="22"/>
              </w:rPr>
              <w:t>Lab E</w:t>
            </w:r>
            <w:ins w:id="251" w:author="admin" w:date="2018-12-17T11:10:00Z">
              <w:r w:rsidR="00DC315F">
                <w:rPr>
                  <w:sz w:val="22"/>
                  <w:szCs w:val="22"/>
                </w:rPr>
                <w:t>xamination</w:t>
              </w:r>
            </w:ins>
            <w:ins w:id="252" w:author="admin" w:date="2018-12-17T11:14:00Z">
              <w:r w:rsidR="00DC315F" w:rsidRPr="00DC315F">
                <w:rPr>
                  <w:b/>
                  <w:sz w:val="22"/>
                  <w:szCs w:val="22"/>
                  <w:vertAlign w:val="superscript"/>
                  <w:rPrChange w:id="253" w:author="admin" w:date="2018-12-17T11:14:00Z">
                    <w:rPr>
                      <w:sz w:val="22"/>
                      <w:szCs w:val="22"/>
                    </w:rPr>
                  </w:rPrChange>
                </w:rPr>
                <w:t>+</w:t>
              </w:r>
            </w:ins>
            <w:del w:id="254" w:author="admin" w:date="2018-12-17T11:10:00Z">
              <w:r w:rsidDel="00DC315F">
                <w:rPr>
                  <w:sz w:val="22"/>
                  <w:szCs w:val="22"/>
                </w:rPr>
                <w:delText>valuation*</w:delText>
              </w:r>
            </w:del>
          </w:p>
        </w:tc>
        <w:tc>
          <w:tcPr>
            <w:tcW w:w="19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7DBDAC" w14:textId="77777777" w:rsidR="00731246" w:rsidRDefault="00731246">
            <w:pPr>
              <w:ind w:left="454"/>
              <w:rPr>
                <w:bCs/>
                <w:sz w:val="22"/>
                <w:szCs w:val="22"/>
              </w:rPr>
            </w:pPr>
          </w:p>
        </w:tc>
        <w:tc>
          <w:tcPr>
            <w:tcW w:w="17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DE24EA4" w14:textId="575264A5" w:rsidR="00731246" w:rsidRDefault="00C55624">
            <w:pPr>
              <w:jc w:val="center"/>
            </w:pPr>
            <w:del w:id="255" w:author="admin" w:date="2018-12-17T11:10:00Z">
              <w:r w:rsidDel="00DC315F">
                <w:rPr>
                  <w:sz w:val="22"/>
                  <w:szCs w:val="22"/>
                </w:rPr>
                <w:delText>30</w:delText>
              </w:r>
            </w:del>
            <w:ins w:id="256" w:author="admin" w:date="2018-12-17T11:10:00Z">
              <w:r w:rsidR="00DC315F">
                <w:rPr>
                  <w:sz w:val="22"/>
                  <w:szCs w:val="22"/>
                </w:rPr>
                <w:t>20</w:t>
              </w:r>
            </w:ins>
            <w:r>
              <w:rPr>
                <w:sz w:val="22"/>
                <w:szCs w:val="22"/>
              </w:rPr>
              <w:t>%</w:t>
            </w:r>
          </w:p>
        </w:tc>
        <w:tc>
          <w:tcPr>
            <w:tcW w:w="1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EFDDA4" w14:textId="77777777" w:rsidR="00731246" w:rsidRPr="00937D30" w:rsidRDefault="00731246" w:rsidP="00937D30">
            <w:pPr>
              <w:ind w:left="454"/>
              <w:rPr>
                <w:sz w:val="18"/>
                <w:szCs w:val="18"/>
                <w:rPrChange w:id="257" w:author="admin" w:date="2019-01-03T18:41:00Z">
                  <w:rPr>
                    <w:sz w:val="18"/>
                    <w:szCs w:val="18"/>
                  </w:rPr>
                </w:rPrChange>
              </w:rPr>
              <w:pPrChange w:id="258" w:author="admin" w:date="2019-01-03T18:41:00Z">
                <w:pPr>
                  <w:ind w:left="454"/>
                </w:pPr>
              </w:pPrChange>
            </w:pPr>
          </w:p>
        </w:tc>
        <w:tc>
          <w:tcPr>
            <w:tcW w:w="29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16C448" w14:textId="77777777" w:rsidR="00731246" w:rsidRDefault="00C55624">
            <w:pPr>
              <w:ind w:left="454"/>
              <w:jc w:val="center"/>
            </w:pPr>
            <w:r>
              <w:rPr>
                <w:sz w:val="22"/>
                <w:szCs w:val="22"/>
              </w:rPr>
              <w:t>Open Book</w:t>
            </w:r>
          </w:p>
        </w:tc>
      </w:tr>
      <w:tr w:rsidR="00731246" w14:paraId="72EC1FF4" w14:textId="77777777">
        <w:tc>
          <w:tcPr>
            <w:tcW w:w="18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0E4BA9" w14:textId="77777777" w:rsidR="00731246" w:rsidRDefault="00C55624">
            <w:pPr>
              <w:jc w:val="center"/>
            </w:pPr>
            <w:r>
              <w:rPr>
                <w:sz w:val="22"/>
                <w:szCs w:val="22"/>
              </w:rPr>
              <w:t>Comprehensive</w:t>
            </w:r>
          </w:p>
        </w:tc>
        <w:tc>
          <w:tcPr>
            <w:tcW w:w="19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795933" w14:textId="77777777" w:rsidR="00731246" w:rsidRDefault="00C55624">
            <w:pPr>
              <w:jc w:val="center"/>
            </w:pPr>
            <w:r>
              <w:rPr>
                <w:sz w:val="22"/>
                <w:szCs w:val="22"/>
              </w:rPr>
              <w:t xml:space="preserve">3 </w:t>
            </w:r>
            <w:proofErr w:type="spellStart"/>
            <w:r>
              <w:rPr>
                <w:sz w:val="22"/>
                <w:szCs w:val="22"/>
              </w:rPr>
              <w:t>Hrs</w:t>
            </w:r>
            <w:proofErr w:type="spellEnd"/>
          </w:p>
        </w:tc>
        <w:tc>
          <w:tcPr>
            <w:tcW w:w="17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5FEC52" w14:textId="77777777" w:rsidR="00731246" w:rsidRDefault="00C55624">
            <w:pPr>
              <w:jc w:val="center"/>
            </w:pPr>
            <w:r>
              <w:rPr>
                <w:sz w:val="22"/>
                <w:szCs w:val="22"/>
              </w:rPr>
              <w:t>40%</w:t>
            </w:r>
          </w:p>
        </w:tc>
        <w:tc>
          <w:tcPr>
            <w:tcW w:w="1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F9C3C2" w14:textId="674EC3E0" w:rsidR="00731246" w:rsidRPr="00937D30" w:rsidRDefault="00937D30" w:rsidP="00937D30">
            <w:pPr>
              <w:ind w:left="454"/>
              <w:rPr>
                <w:sz w:val="18"/>
                <w:szCs w:val="18"/>
                <w:rPrChange w:id="259" w:author="admin" w:date="2019-01-03T18:41:00Z">
                  <w:rPr>
                    <w:sz w:val="18"/>
                    <w:szCs w:val="18"/>
                  </w:rPr>
                </w:rPrChange>
              </w:rPr>
              <w:pPrChange w:id="260" w:author="admin" w:date="2019-01-03T18:41:00Z">
                <w:pPr>
                  <w:ind w:left="454"/>
                  <w:jc w:val="center"/>
                </w:pPr>
              </w:pPrChange>
            </w:pPr>
            <w:ins w:id="261" w:author="admin" w:date="2019-01-03T18:40:00Z">
              <w:r w:rsidRPr="00937D30">
                <w:rPr>
                  <w:sz w:val="18"/>
                  <w:szCs w:val="18"/>
                  <w:rPrChange w:id="262" w:author="admin" w:date="2019-01-03T18:41:00Z">
                    <w:rPr>
                      <w:sz w:val="17"/>
                      <w:szCs w:val="17"/>
                    </w:rPr>
                  </w:rPrChange>
                </w:rPr>
                <w:t>13/05</w:t>
              </w:r>
              <w:r w:rsidRPr="00937D30">
                <w:rPr>
                  <w:sz w:val="18"/>
                  <w:szCs w:val="18"/>
                  <w:rPrChange w:id="263" w:author="admin" w:date="2019-01-03T18:41:00Z">
                    <w:rPr>
                      <w:sz w:val="17"/>
                      <w:szCs w:val="17"/>
                    </w:rPr>
                  </w:rPrChange>
                </w:rPr>
                <w:t xml:space="preserve"> </w:t>
              </w:r>
              <w:r w:rsidRPr="00937D30">
                <w:rPr>
                  <w:sz w:val="18"/>
                  <w:szCs w:val="18"/>
                  <w:rPrChange w:id="264" w:author="admin" w:date="2019-01-03T18:41:00Z">
                    <w:rPr>
                      <w:sz w:val="17"/>
                      <w:szCs w:val="17"/>
                    </w:rPr>
                  </w:rPrChange>
                </w:rPr>
                <w:t>FN</w:t>
              </w:r>
            </w:ins>
          </w:p>
        </w:tc>
        <w:tc>
          <w:tcPr>
            <w:tcW w:w="29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D7A545" w14:textId="77777777" w:rsidR="00731246" w:rsidRDefault="00C55624">
            <w:pPr>
              <w:ind w:left="454"/>
              <w:jc w:val="center"/>
            </w:pPr>
            <w:r>
              <w:rPr>
                <w:sz w:val="22"/>
                <w:szCs w:val="22"/>
              </w:rPr>
              <w:t xml:space="preserve">Closed Book </w:t>
            </w:r>
          </w:p>
        </w:tc>
      </w:tr>
      <w:bookmarkEnd w:id="233"/>
    </w:tbl>
    <w:p w14:paraId="6792D650" w14:textId="77777777" w:rsidR="00731246" w:rsidRDefault="00731246">
      <w:pPr>
        <w:rPr>
          <w:color w:val="0000FF"/>
          <w:sz w:val="22"/>
          <w:szCs w:val="22"/>
        </w:rPr>
      </w:pPr>
    </w:p>
    <w:p w14:paraId="0734B2E0" w14:textId="0E3F5424" w:rsidR="00731246" w:rsidDel="00DC315F" w:rsidRDefault="00C55624">
      <w:pPr>
        <w:rPr>
          <w:del w:id="265" w:author="admin" w:date="2018-12-17T11:11:00Z"/>
          <w:sz w:val="22"/>
          <w:szCs w:val="22"/>
        </w:rPr>
      </w:pPr>
      <w:del w:id="266" w:author="admin" w:date="2018-12-17T11:11:00Z">
        <w:r w:rsidDel="00DC315F">
          <w:rPr>
            <w:b/>
            <w:sz w:val="22"/>
            <w:szCs w:val="22"/>
          </w:rPr>
          <w:delText>+Quiz [10%]</w:delText>
        </w:r>
      </w:del>
    </w:p>
    <w:p w14:paraId="0BBEFFDD" w14:textId="3F4F0ABF" w:rsidR="00731246" w:rsidDel="00DC315F" w:rsidRDefault="00C55624">
      <w:pPr>
        <w:rPr>
          <w:del w:id="267" w:author="admin" w:date="2018-12-17T11:11:00Z"/>
          <w:sz w:val="22"/>
          <w:szCs w:val="22"/>
        </w:rPr>
        <w:pPrChange w:id="268" w:author="admin" w:date="2018-12-17T11:11:00Z">
          <w:pPr>
            <w:numPr>
              <w:numId w:val="3"/>
            </w:numPr>
            <w:tabs>
              <w:tab w:val="num" w:pos="720"/>
            </w:tabs>
            <w:ind w:left="720" w:hanging="360"/>
          </w:pPr>
        </w:pPrChange>
      </w:pPr>
      <w:del w:id="269" w:author="admin" w:date="2018-12-17T11:11:00Z">
        <w:r w:rsidDel="00DC315F">
          <w:rPr>
            <w:sz w:val="22"/>
            <w:szCs w:val="22"/>
          </w:rPr>
          <w:delText>2 quizzes will be conducted each of 5% weightage.</w:delText>
        </w:r>
      </w:del>
    </w:p>
    <w:p w14:paraId="396A7583" w14:textId="5BC281C3" w:rsidR="00731246" w:rsidDel="00DC315F" w:rsidRDefault="00C55624">
      <w:pPr>
        <w:rPr>
          <w:del w:id="270" w:author="admin" w:date="2018-12-17T11:11:00Z"/>
          <w:sz w:val="22"/>
          <w:szCs w:val="22"/>
        </w:rPr>
        <w:pPrChange w:id="271" w:author="admin" w:date="2018-12-17T11:11:00Z">
          <w:pPr>
            <w:numPr>
              <w:numId w:val="3"/>
            </w:numPr>
            <w:tabs>
              <w:tab w:val="num" w:pos="720"/>
            </w:tabs>
            <w:ind w:left="720" w:hanging="360"/>
          </w:pPr>
        </w:pPrChange>
      </w:pPr>
      <w:del w:id="272" w:author="admin" w:date="2018-12-17T11:11:00Z">
        <w:r w:rsidDel="00DC315F">
          <w:rPr>
            <w:sz w:val="22"/>
            <w:szCs w:val="22"/>
          </w:rPr>
          <w:delText>Nature - Open Book: CMS</w:delText>
        </w:r>
      </w:del>
      <w:ins w:id="273" w:author="Abhishek Thakur" w:date="2018-07-26T11:55:00Z">
        <w:del w:id="274" w:author="admin" w:date="2018-12-17T11:11:00Z">
          <w:r w:rsidR="005B37CA" w:rsidDel="00DC315F">
            <w:rPr>
              <w:sz w:val="22"/>
              <w:szCs w:val="22"/>
            </w:rPr>
            <w:delText>Notebook</w:delText>
          </w:r>
        </w:del>
      </w:ins>
      <w:del w:id="275" w:author="admin" w:date="2018-12-17T11:11:00Z">
        <w:r w:rsidDel="00DC315F">
          <w:rPr>
            <w:sz w:val="22"/>
            <w:szCs w:val="22"/>
          </w:rPr>
          <w:delText>, Text Book</w:delText>
        </w:r>
      </w:del>
      <w:del w:id="276" w:author="Abhishek Thakur" w:date="2018-07-26T11:56:00Z">
        <w:r w:rsidDel="005B37CA">
          <w:rPr>
            <w:sz w:val="22"/>
            <w:szCs w:val="22"/>
          </w:rPr>
          <w:delText>, Lab Sheets</w:delText>
        </w:r>
      </w:del>
    </w:p>
    <w:p w14:paraId="442AED38" w14:textId="4E622E40" w:rsidR="00731246" w:rsidRDefault="00C55624">
      <w:pPr>
        <w:rPr>
          <w:sz w:val="22"/>
          <w:szCs w:val="22"/>
        </w:rPr>
      </w:pPr>
      <w:r>
        <w:rPr>
          <w:b/>
          <w:sz w:val="22"/>
          <w:szCs w:val="22"/>
        </w:rPr>
        <w:t>*</w:t>
      </w:r>
      <w:ins w:id="277" w:author="admin" w:date="2018-12-17T11:11:00Z">
        <w:r w:rsidR="00DC315F">
          <w:rPr>
            <w:b/>
            <w:sz w:val="22"/>
            <w:szCs w:val="22"/>
          </w:rPr>
          <w:t xml:space="preserve">Continuous </w:t>
        </w:r>
      </w:ins>
      <w:r>
        <w:rPr>
          <w:b/>
          <w:sz w:val="22"/>
          <w:szCs w:val="22"/>
        </w:rPr>
        <w:t>Lab Evaluation [</w:t>
      </w:r>
      <w:del w:id="278" w:author="admin" w:date="2018-12-17T11:11:00Z">
        <w:r w:rsidDel="00DC315F">
          <w:rPr>
            <w:b/>
            <w:sz w:val="22"/>
            <w:szCs w:val="22"/>
          </w:rPr>
          <w:delText>30</w:delText>
        </w:r>
      </w:del>
      <w:ins w:id="279" w:author="admin" w:date="2018-12-17T11:11:00Z">
        <w:r w:rsidR="00DC315F">
          <w:rPr>
            <w:b/>
            <w:sz w:val="22"/>
            <w:szCs w:val="22"/>
          </w:rPr>
          <w:t>20</w:t>
        </w:r>
      </w:ins>
      <w:r>
        <w:rPr>
          <w:b/>
          <w:sz w:val="22"/>
          <w:szCs w:val="22"/>
        </w:rPr>
        <w:t>%]</w:t>
      </w:r>
    </w:p>
    <w:p w14:paraId="3DDB53E3" w14:textId="0E2D9909" w:rsidR="00731246" w:rsidRDefault="00376993">
      <w:pPr>
        <w:numPr>
          <w:ilvl w:val="0"/>
          <w:numId w:val="3"/>
        </w:numPr>
        <w:rPr>
          <w:sz w:val="22"/>
          <w:szCs w:val="22"/>
        </w:rPr>
      </w:pPr>
      <w:del w:id="280" w:author="admin" w:date="2018-12-17T11:11:00Z">
        <w:r w:rsidDel="00DC315F">
          <w:rPr>
            <w:sz w:val="22"/>
            <w:szCs w:val="22"/>
          </w:rPr>
          <w:delText>4</w:delText>
        </w:r>
        <w:r w:rsidR="00C55624" w:rsidDel="00DC315F">
          <w:rPr>
            <w:sz w:val="22"/>
            <w:szCs w:val="22"/>
          </w:rPr>
          <w:delText xml:space="preserve"> lab evaluations will be conducted</w:delText>
        </w:r>
        <w:r w:rsidDel="00DC315F">
          <w:rPr>
            <w:sz w:val="22"/>
            <w:szCs w:val="22"/>
          </w:rPr>
          <w:delText>.</w:delText>
        </w:r>
        <w:r w:rsidRPr="00376993" w:rsidDel="00DC315F">
          <w:rPr>
            <w:b/>
            <w:bCs/>
            <w:sz w:val="22"/>
            <w:szCs w:val="22"/>
          </w:rPr>
          <w:delText xml:space="preserve"> </w:delText>
        </w:r>
        <w:r w:rsidDel="00DC315F">
          <w:rPr>
            <w:b/>
            <w:bCs/>
            <w:sz w:val="22"/>
            <w:szCs w:val="22"/>
          </w:rPr>
          <w:delText>B</w:delText>
        </w:r>
        <w:r w:rsidRPr="00376993" w:rsidDel="00DC315F">
          <w:rPr>
            <w:b/>
            <w:bCs/>
            <w:sz w:val="22"/>
            <w:szCs w:val="22"/>
          </w:rPr>
          <w:delText>est 3 will be considered</w:delText>
        </w:r>
        <w:r w:rsidR="00C55624" w:rsidDel="00DC315F">
          <w:rPr>
            <w:sz w:val="22"/>
            <w:szCs w:val="22"/>
          </w:rPr>
          <w:delText xml:space="preserve"> </w:delText>
        </w:r>
        <w:r w:rsidR="00C55624" w:rsidRPr="00376993" w:rsidDel="00DC315F">
          <w:rPr>
            <w:b/>
            <w:bCs/>
            <w:sz w:val="22"/>
            <w:szCs w:val="22"/>
          </w:rPr>
          <w:delText>each of 1</w:delText>
        </w:r>
        <w:r w:rsidRPr="00376993" w:rsidDel="00DC315F">
          <w:rPr>
            <w:b/>
            <w:bCs/>
            <w:sz w:val="22"/>
            <w:szCs w:val="22"/>
          </w:rPr>
          <w:delText>0</w:delText>
        </w:r>
        <w:r w:rsidR="00C55624" w:rsidRPr="00376993" w:rsidDel="00DC315F">
          <w:rPr>
            <w:b/>
            <w:bCs/>
            <w:sz w:val="22"/>
            <w:szCs w:val="22"/>
          </w:rPr>
          <w:delText xml:space="preserve">% </w:delText>
        </w:r>
        <w:r w:rsidDel="00DC315F">
          <w:rPr>
            <w:b/>
            <w:bCs/>
            <w:sz w:val="22"/>
            <w:szCs w:val="22"/>
          </w:rPr>
          <w:delText>weightage.</w:delText>
        </w:r>
      </w:del>
      <w:ins w:id="281" w:author="admin" w:date="2018-12-17T11:11:00Z">
        <w:r w:rsidR="00DC315F">
          <w:rPr>
            <w:sz w:val="22"/>
            <w:szCs w:val="22"/>
          </w:rPr>
          <w:t xml:space="preserve">Every Alternate LAB, a test will be conducted. Average of all the test scores will be considered for the final evaluation. </w:t>
        </w:r>
      </w:ins>
    </w:p>
    <w:p w14:paraId="222DFD70" w14:textId="104A5956" w:rsidR="00731246" w:rsidRDefault="00C55624">
      <w:pPr>
        <w:numPr>
          <w:ilvl w:val="0"/>
          <w:numId w:val="3"/>
        </w:numPr>
        <w:rPr>
          <w:ins w:id="282" w:author="admin" w:date="2018-12-17T11:15:00Z"/>
          <w:sz w:val="22"/>
          <w:szCs w:val="22"/>
        </w:rPr>
      </w:pPr>
      <w:r>
        <w:rPr>
          <w:sz w:val="22"/>
          <w:szCs w:val="22"/>
        </w:rPr>
        <w:t>Nature - Open Book</w:t>
      </w:r>
      <w:ins w:id="283" w:author="Abhishek Thakur" w:date="2018-07-26T11:56:00Z">
        <w:r w:rsidR="005B37CA">
          <w:rPr>
            <w:sz w:val="22"/>
            <w:szCs w:val="22"/>
          </w:rPr>
          <w:t xml:space="preserve"> (in Lab)</w:t>
        </w:r>
      </w:ins>
      <w:r>
        <w:rPr>
          <w:sz w:val="22"/>
          <w:szCs w:val="22"/>
        </w:rPr>
        <w:t xml:space="preserve">: </w:t>
      </w:r>
      <w:del w:id="284" w:author="admin" w:date="2018-12-17T11:13:00Z">
        <w:r w:rsidDel="00DC315F">
          <w:rPr>
            <w:sz w:val="22"/>
            <w:szCs w:val="22"/>
          </w:rPr>
          <w:delText>CMS, Text Book, Lab Sheets</w:delText>
        </w:r>
      </w:del>
      <w:ins w:id="285" w:author="admin" w:date="2018-12-17T11:13:00Z">
        <w:r w:rsidR="00DC315F">
          <w:rPr>
            <w:sz w:val="22"/>
            <w:szCs w:val="22"/>
          </w:rPr>
          <w:t xml:space="preserve">Only text book and one note book will be allowed. No photocopies or any other printed materials, cheats will be allowed. </w:t>
        </w:r>
      </w:ins>
    </w:p>
    <w:p w14:paraId="05CEDD44" w14:textId="01479B82" w:rsidR="00DC315F" w:rsidRDefault="004B51F7" w:rsidP="00DC315F">
      <w:pPr>
        <w:rPr>
          <w:ins w:id="286" w:author="admin" w:date="2018-12-17T11:15:00Z"/>
          <w:sz w:val="22"/>
          <w:szCs w:val="22"/>
        </w:rPr>
      </w:pPr>
      <w:ins w:id="287" w:author="Aruna" w:date="2019-01-02T15:11:00Z">
        <w:r>
          <w:rPr>
            <w:b/>
            <w:sz w:val="22"/>
            <w:szCs w:val="22"/>
            <w:vertAlign w:val="superscript"/>
          </w:rPr>
          <w:t>+</w:t>
        </w:r>
      </w:ins>
      <w:ins w:id="288" w:author="admin" w:date="2018-12-17T11:15:00Z">
        <w:del w:id="289" w:author="Aruna" w:date="2019-01-02T15:11:00Z">
          <w:r w:rsidR="00DC315F" w:rsidRPr="00E82F98" w:rsidDel="004B51F7">
            <w:rPr>
              <w:b/>
              <w:sz w:val="22"/>
              <w:szCs w:val="22"/>
              <w:vertAlign w:val="superscript"/>
              <w:rPrChange w:id="290" w:author="admin" w:date="2018-12-17T11:15:00Z">
                <w:rPr>
                  <w:b/>
                  <w:sz w:val="22"/>
                  <w:szCs w:val="22"/>
                </w:rPr>
              </w:rPrChange>
            </w:rPr>
            <w:delText>*</w:delText>
          </w:r>
        </w:del>
        <w:r w:rsidR="00DC315F">
          <w:rPr>
            <w:b/>
            <w:sz w:val="22"/>
            <w:szCs w:val="22"/>
          </w:rPr>
          <w:t xml:space="preserve">Lab </w:t>
        </w:r>
        <w:del w:id="291" w:author="Aruna" w:date="2019-01-02T15:10:00Z">
          <w:r w:rsidR="00DC315F" w:rsidDel="004B51F7">
            <w:rPr>
              <w:b/>
              <w:sz w:val="22"/>
              <w:szCs w:val="22"/>
            </w:rPr>
            <w:delText>E</w:delText>
          </w:r>
          <w:r w:rsidR="00E82F98" w:rsidDel="004B51F7">
            <w:rPr>
              <w:b/>
              <w:sz w:val="22"/>
              <w:szCs w:val="22"/>
            </w:rPr>
            <w:delText>examination</w:delText>
          </w:r>
        </w:del>
      </w:ins>
      <w:ins w:id="292" w:author="Aruna" w:date="2019-01-02T15:10:00Z">
        <w:r>
          <w:rPr>
            <w:b/>
            <w:sz w:val="22"/>
            <w:szCs w:val="22"/>
          </w:rPr>
          <w:t>Examination</w:t>
        </w:r>
      </w:ins>
      <w:ins w:id="293" w:author="admin" w:date="2018-12-17T11:15:00Z">
        <w:r w:rsidR="00DC315F">
          <w:rPr>
            <w:b/>
            <w:sz w:val="22"/>
            <w:szCs w:val="22"/>
          </w:rPr>
          <w:t xml:space="preserve"> [20%]</w:t>
        </w:r>
      </w:ins>
    </w:p>
    <w:p w14:paraId="6C0B31AC" w14:textId="77FCDFB1" w:rsidR="00DC315F" w:rsidRDefault="00E82F98" w:rsidP="00DC315F">
      <w:pPr>
        <w:numPr>
          <w:ilvl w:val="0"/>
          <w:numId w:val="3"/>
        </w:numPr>
        <w:rPr>
          <w:ins w:id="294" w:author="admin" w:date="2018-12-17T11:15:00Z"/>
          <w:sz w:val="22"/>
          <w:szCs w:val="22"/>
        </w:rPr>
      </w:pPr>
      <w:ins w:id="295" w:author="admin" w:date="2018-12-17T11:15:00Z">
        <w:r>
          <w:rPr>
            <w:sz w:val="22"/>
            <w:szCs w:val="22"/>
          </w:rPr>
          <w:t>Two Lab Examinations will be conducted. The average score will be considered for final evaluation.</w:t>
        </w:r>
      </w:ins>
    </w:p>
    <w:p w14:paraId="047D87A1" w14:textId="77777777" w:rsidR="00DC315F" w:rsidRDefault="00DC315F" w:rsidP="00DC315F">
      <w:pPr>
        <w:numPr>
          <w:ilvl w:val="0"/>
          <w:numId w:val="3"/>
        </w:numPr>
        <w:rPr>
          <w:ins w:id="296" w:author="admin" w:date="2018-12-17T11:15:00Z"/>
          <w:sz w:val="22"/>
          <w:szCs w:val="22"/>
        </w:rPr>
      </w:pPr>
      <w:ins w:id="297" w:author="admin" w:date="2018-12-17T11:15:00Z">
        <w:r>
          <w:rPr>
            <w:sz w:val="22"/>
            <w:szCs w:val="22"/>
          </w:rPr>
          <w:t xml:space="preserve">Nature - Open Book (in Lab): Only text book and one note book will be allowed. No photocopies or any other printed materials, cheats will be allowed. </w:t>
        </w:r>
      </w:ins>
    </w:p>
    <w:p w14:paraId="0F52032C" w14:textId="77777777" w:rsidR="00DC315F" w:rsidRDefault="00DC315F">
      <w:pPr>
        <w:rPr>
          <w:sz w:val="22"/>
          <w:szCs w:val="22"/>
        </w:rPr>
        <w:pPrChange w:id="298" w:author="admin" w:date="2018-12-17T11:15:00Z">
          <w:pPr>
            <w:numPr>
              <w:numId w:val="3"/>
            </w:numPr>
            <w:tabs>
              <w:tab w:val="num" w:pos="720"/>
            </w:tabs>
            <w:ind w:left="720" w:hanging="360"/>
          </w:pPr>
        </w:pPrChange>
      </w:pPr>
    </w:p>
    <w:p w14:paraId="59608096" w14:textId="26E14256" w:rsidR="00731246" w:rsidRDefault="00C55624">
      <w:pPr>
        <w:rPr>
          <w:sz w:val="22"/>
          <w:szCs w:val="22"/>
        </w:rPr>
      </w:pPr>
      <w:r>
        <w:rPr>
          <w:b/>
          <w:sz w:val="22"/>
          <w:szCs w:val="22"/>
        </w:rPr>
        <w:t>Chamber (</w:t>
      </w:r>
      <w:del w:id="299" w:author="Abhishek Thakur" w:date="2018-07-26T11:56:00Z">
        <w:r w:rsidDel="005B37CA">
          <w:rPr>
            <w:b/>
            <w:sz w:val="22"/>
            <w:szCs w:val="22"/>
          </w:rPr>
          <w:delText>B203</w:delText>
        </w:r>
      </w:del>
      <w:ins w:id="300" w:author="Abhishek Thakur" w:date="2018-07-26T11:56:00Z">
        <w:r w:rsidR="005B37CA">
          <w:rPr>
            <w:b/>
            <w:sz w:val="22"/>
            <w:szCs w:val="22"/>
          </w:rPr>
          <w:t>TBD</w:t>
        </w:r>
      </w:ins>
      <w:r>
        <w:rPr>
          <w:b/>
          <w:sz w:val="22"/>
          <w:szCs w:val="22"/>
        </w:rPr>
        <w:t xml:space="preserve">) Consultation Hours: </w:t>
      </w:r>
      <w:r>
        <w:rPr>
          <w:sz w:val="22"/>
          <w:szCs w:val="22"/>
        </w:rPr>
        <w:t>To be announced</w:t>
      </w:r>
      <w:ins w:id="301" w:author="admin" w:date="2018-12-17T11:16:00Z">
        <w:r w:rsidR="00E82F98">
          <w:rPr>
            <w:sz w:val="22"/>
            <w:szCs w:val="22"/>
          </w:rPr>
          <w:t xml:space="preserve"> by individual instructors.</w:t>
        </w:r>
      </w:ins>
    </w:p>
    <w:p w14:paraId="6631DE98" w14:textId="77777777" w:rsidR="00731246" w:rsidRDefault="00C55624">
      <w:pPr>
        <w:rPr>
          <w:sz w:val="22"/>
          <w:szCs w:val="22"/>
        </w:rPr>
      </w:pPr>
      <w:r>
        <w:rPr>
          <w:b/>
          <w:sz w:val="22"/>
          <w:szCs w:val="22"/>
        </w:rPr>
        <w:t xml:space="preserve">Course Notices: </w:t>
      </w:r>
      <w:r>
        <w:rPr>
          <w:sz w:val="22"/>
          <w:szCs w:val="22"/>
        </w:rPr>
        <w:t>All notices pertaining to this course will be displayed on the CS&amp;IS Dept. Notice Board and/or CMS.</w:t>
      </w:r>
    </w:p>
    <w:p w14:paraId="223560D6" w14:textId="77777777" w:rsidR="00731246" w:rsidRDefault="00731246"/>
    <w:p w14:paraId="25E477A6" w14:textId="77777777" w:rsidR="00E82F98" w:rsidRDefault="00E82F98">
      <w:pPr>
        <w:rPr>
          <w:ins w:id="302" w:author="admin" w:date="2018-12-17T11:17:00Z"/>
          <w:b/>
          <w:bCs/>
          <w:sz w:val="22"/>
          <w:szCs w:val="22"/>
        </w:rPr>
      </w:pPr>
      <w:ins w:id="303" w:author="admin" w:date="2018-12-17T11:17:00Z">
        <w:r>
          <w:rPr>
            <w:b/>
            <w:bCs/>
            <w:sz w:val="22"/>
            <w:szCs w:val="22"/>
          </w:rPr>
          <w:lastRenderedPageBreak/>
          <w:br w:type="page"/>
        </w:r>
      </w:ins>
    </w:p>
    <w:p w14:paraId="74D0AFA1" w14:textId="38F18E14" w:rsidR="00731246" w:rsidRDefault="00C55624">
      <w:pPr>
        <w:rPr>
          <w:b/>
          <w:bCs/>
          <w:sz w:val="22"/>
          <w:szCs w:val="22"/>
        </w:rPr>
      </w:pPr>
      <w:r>
        <w:rPr>
          <w:b/>
          <w:bCs/>
          <w:sz w:val="22"/>
          <w:szCs w:val="22"/>
        </w:rPr>
        <w:lastRenderedPageBreak/>
        <w:t>MAKE UP POLICY</w:t>
      </w:r>
    </w:p>
    <w:p w14:paraId="04EEB50B" w14:textId="5A378808" w:rsidR="00731246" w:rsidRDefault="00C55624">
      <w:pPr>
        <w:numPr>
          <w:ilvl w:val="0"/>
          <w:numId w:val="2"/>
        </w:numPr>
        <w:jc w:val="both"/>
        <w:rPr>
          <w:sz w:val="22"/>
          <w:szCs w:val="22"/>
        </w:rPr>
      </w:pPr>
      <w:r w:rsidRPr="00E42B94">
        <w:rPr>
          <w:b/>
          <w:sz w:val="22"/>
          <w:szCs w:val="22"/>
          <w:rPrChange w:id="304" w:author="admin" w:date="2018-12-17T11:19:00Z">
            <w:rPr>
              <w:sz w:val="22"/>
              <w:szCs w:val="22"/>
            </w:rPr>
          </w:rPrChange>
        </w:rPr>
        <w:t>No Make-ups</w:t>
      </w:r>
      <w:r>
        <w:rPr>
          <w:sz w:val="22"/>
          <w:szCs w:val="22"/>
        </w:rPr>
        <w:t xml:space="preserve"> for </w:t>
      </w:r>
      <w:del w:id="305" w:author="admin" w:date="2018-12-17T11:19:00Z">
        <w:r w:rsidDel="00E42B94">
          <w:rPr>
            <w:sz w:val="22"/>
            <w:szCs w:val="22"/>
          </w:rPr>
          <w:delText>quizzes and l</w:delText>
        </w:r>
      </w:del>
      <w:ins w:id="306" w:author="admin" w:date="2018-12-17T11:19:00Z">
        <w:r w:rsidR="00E42B94">
          <w:rPr>
            <w:sz w:val="22"/>
            <w:szCs w:val="22"/>
          </w:rPr>
          <w:t>L</w:t>
        </w:r>
      </w:ins>
      <w:r>
        <w:rPr>
          <w:sz w:val="22"/>
          <w:szCs w:val="22"/>
        </w:rPr>
        <w:t>ab evaluations.</w:t>
      </w:r>
    </w:p>
    <w:p w14:paraId="54A41CB8" w14:textId="77777777" w:rsidR="00731246" w:rsidRDefault="00C55624">
      <w:pPr>
        <w:numPr>
          <w:ilvl w:val="0"/>
          <w:numId w:val="2"/>
        </w:numPr>
        <w:jc w:val="both"/>
        <w:rPr>
          <w:sz w:val="22"/>
          <w:szCs w:val="22"/>
        </w:rPr>
      </w:pPr>
      <w:r>
        <w:rPr>
          <w:sz w:val="22"/>
          <w:szCs w:val="22"/>
        </w:rPr>
        <w:t>Prior Permission of the Instructor-in-Charge is required to get make-up for the Mid-Sem. Only on producing documentary proof of possible absence, which proves that student would be physically unable to appear for the exam, the decision of granting the make-up will be taken.</w:t>
      </w:r>
    </w:p>
    <w:p w14:paraId="36EEA1C0" w14:textId="77777777" w:rsidR="00731246" w:rsidRDefault="00C55624">
      <w:pPr>
        <w:numPr>
          <w:ilvl w:val="0"/>
          <w:numId w:val="2"/>
        </w:numPr>
        <w:jc w:val="both"/>
        <w:rPr>
          <w:sz w:val="22"/>
          <w:szCs w:val="22"/>
        </w:rPr>
      </w:pPr>
      <w:r>
        <w:rPr>
          <w:sz w:val="22"/>
          <w:szCs w:val="22"/>
        </w:rPr>
        <w:t>Prior Permission of Dean, Instruction Division is required to get make-up for the comprehensive exam.</w:t>
      </w:r>
    </w:p>
    <w:p w14:paraId="7BC01398" w14:textId="77777777" w:rsidR="00731246" w:rsidRDefault="00C55624">
      <w:pPr>
        <w:numPr>
          <w:ilvl w:val="0"/>
          <w:numId w:val="2"/>
        </w:numPr>
        <w:jc w:val="both"/>
        <w:rPr>
          <w:sz w:val="22"/>
          <w:szCs w:val="22"/>
        </w:rPr>
      </w:pPr>
      <w:r>
        <w:rPr>
          <w:sz w:val="22"/>
          <w:szCs w:val="22"/>
        </w:rPr>
        <w:t>Instructor-in-charge’s / Dean’s decision in the matter of granting Make-up would be final.</w:t>
      </w:r>
    </w:p>
    <w:p w14:paraId="63850CB5" w14:textId="77777777" w:rsidR="00E42B94" w:rsidRDefault="00E42B94">
      <w:pPr>
        <w:rPr>
          <w:ins w:id="307" w:author="admin" w:date="2018-12-17T11:19:00Z"/>
          <w:b/>
          <w:bCs/>
          <w:sz w:val="22"/>
          <w:szCs w:val="22"/>
        </w:rPr>
        <w:pPrChange w:id="308" w:author="admin" w:date="2018-12-17T11:19:00Z">
          <w:pPr>
            <w:ind w:left="720"/>
          </w:pPr>
        </w:pPrChange>
      </w:pPr>
    </w:p>
    <w:p w14:paraId="6149BBC2" w14:textId="77777777" w:rsidR="00E42B94" w:rsidRDefault="00E42B94">
      <w:pPr>
        <w:rPr>
          <w:ins w:id="309" w:author="admin" w:date="2018-12-17T11:20:00Z"/>
          <w:sz w:val="22"/>
          <w:szCs w:val="22"/>
        </w:rPr>
        <w:pPrChange w:id="310" w:author="admin" w:date="2018-12-17T11:19:00Z">
          <w:pPr>
            <w:ind w:left="720"/>
          </w:pPr>
        </w:pPrChange>
      </w:pPr>
      <w:r>
        <w:rPr>
          <w:b/>
          <w:bCs/>
          <w:sz w:val="22"/>
          <w:szCs w:val="22"/>
        </w:rPr>
        <w:t>ACADEMIC HONESTY AND INTEGRITY POLICY</w:t>
      </w:r>
      <w:r w:rsidR="00C55624">
        <w:rPr>
          <w:b/>
          <w:bCs/>
          <w:sz w:val="22"/>
          <w:szCs w:val="22"/>
        </w:rPr>
        <w:t>:</w:t>
      </w:r>
      <w:r w:rsidR="00C55624">
        <w:rPr>
          <w:sz w:val="22"/>
          <w:szCs w:val="22"/>
        </w:rPr>
        <w:t xml:space="preserve"> </w:t>
      </w:r>
    </w:p>
    <w:p w14:paraId="12BCAE0D" w14:textId="6153A765" w:rsidR="00731246" w:rsidRDefault="00C55624">
      <w:pPr>
        <w:rPr>
          <w:sz w:val="22"/>
          <w:szCs w:val="22"/>
        </w:rPr>
        <w:pPrChange w:id="311" w:author="admin" w:date="2018-12-17T11:19:00Z">
          <w:pPr>
            <w:ind w:left="720"/>
          </w:pPr>
        </w:pPrChange>
      </w:pPr>
      <w:r>
        <w:rPr>
          <w:sz w:val="22"/>
          <w:szCs w:val="22"/>
        </w:rPr>
        <w:t>Academic honesty and integrity are to be maintained by all the students throughout the semester and no type of academic dishonesty is acceptable.</w:t>
      </w:r>
    </w:p>
    <w:p w14:paraId="6B6DD7B3" w14:textId="4F5041AE" w:rsidR="00731246" w:rsidRDefault="00E42B94">
      <w:pPr>
        <w:rPr>
          <w:sz w:val="22"/>
          <w:szCs w:val="22"/>
        </w:rPr>
      </w:pPr>
      <w:r>
        <w:rPr>
          <w:b/>
          <w:sz w:val="22"/>
          <w:szCs w:val="22"/>
        </w:rPr>
        <w:t>Mobile phones or any other communication equipment is not allowed during the examination.</w:t>
      </w:r>
    </w:p>
    <w:p w14:paraId="10665AFF" w14:textId="77777777" w:rsidR="00E82F98" w:rsidRDefault="00E82F98">
      <w:pPr>
        <w:jc w:val="right"/>
        <w:rPr>
          <w:ins w:id="312" w:author="admin" w:date="2018-12-17T11:17:00Z"/>
          <w:b/>
          <w:sz w:val="22"/>
          <w:szCs w:val="22"/>
        </w:rPr>
      </w:pPr>
    </w:p>
    <w:p w14:paraId="493D9ADD" w14:textId="77777777" w:rsidR="00E82F98" w:rsidRDefault="00E82F98">
      <w:pPr>
        <w:jc w:val="right"/>
        <w:rPr>
          <w:ins w:id="313" w:author="admin" w:date="2018-12-17T11:17:00Z"/>
          <w:b/>
          <w:sz w:val="22"/>
          <w:szCs w:val="22"/>
        </w:rPr>
      </w:pPr>
    </w:p>
    <w:p w14:paraId="21F35E3E" w14:textId="77777777" w:rsidR="00E82F98" w:rsidRDefault="00E82F98">
      <w:pPr>
        <w:jc w:val="right"/>
        <w:rPr>
          <w:ins w:id="314" w:author="admin" w:date="2018-12-17T11:17:00Z"/>
          <w:b/>
          <w:sz w:val="22"/>
          <w:szCs w:val="22"/>
        </w:rPr>
      </w:pPr>
    </w:p>
    <w:p w14:paraId="4468CB3A" w14:textId="77777777" w:rsidR="00E82F98" w:rsidRDefault="00E82F98">
      <w:pPr>
        <w:jc w:val="right"/>
        <w:rPr>
          <w:ins w:id="315" w:author="admin" w:date="2018-12-17T11:17:00Z"/>
          <w:b/>
          <w:sz w:val="22"/>
          <w:szCs w:val="22"/>
        </w:rPr>
      </w:pPr>
    </w:p>
    <w:p w14:paraId="6FF8E9F5" w14:textId="7CCC4B11" w:rsidR="00731246" w:rsidRDefault="00C55624">
      <w:pPr>
        <w:jc w:val="right"/>
      </w:pPr>
      <w:r>
        <w:rPr>
          <w:b/>
          <w:sz w:val="22"/>
          <w:szCs w:val="22"/>
        </w:rPr>
        <w:t>Instructor-In-Charge</w:t>
      </w:r>
    </w:p>
    <w:sectPr w:rsidR="00731246">
      <w:footerReference w:type="default" r:id="rId8"/>
      <w:pgSz w:w="12240" w:h="15840"/>
      <w:pgMar w:top="850" w:right="850" w:bottom="1570" w:left="850" w:header="0" w:footer="85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10316F" w14:textId="77777777" w:rsidR="00ED524E" w:rsidRDefault="00ED524E">
      <w:r>
        <w:separator/>
      </w:r>
    </w:p>
  </w:endnote>
  <w:endnote w:type="continuationSeparator" w:id="0">
    <w:p w14:paraId="477CCB50" w14:textId="77777777" w:rsidR="00ED524E" w:rsidRDefault="00ED5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font>
  <w:font w:name="Noto Sans CJK SC Regular">
    <w:panose1 w:val="00000000000000000000"/>
    <w:charset w:val="00"/>
    <w:family w:val="roman"/>
    <w:notTrueType/>
    <w:pitch w:val="default"/>
  </w:font>
  <w:font w:name="FreeSans">
    <w:altName w:val="MS Gothic"/>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008926"/>
      <w:docPartObj>
        <w:docPartGallery w:val="Page Numbers (Bottom of Page)"/>
        <w:docPartUnique/>
      </w:docPartObj>
    </w:sdtPr>
    <w:sdtEndPr/>
    <w:sdtContent>
      <w:p w14:paraId="737C600A" w14:textId="7DC3F7CA" w:rsidR="00731246" w:rsidRDefault="00C55624">
        <w:pPr>
          <w:pStyle w:val="Footer"/>
          <w:jc w:val="center"/>
        </w:pPr>
        <w:r>
          <w:t xml:space="preserve">Page </w:t>
        </w:r>
        <w:r>
          <w:fldChar w:fldCharType="begin"/>
        </w:r>
        <w:r>
          <w:instrText>PAGE</w:instrText>
        </w:r>
        <w:r>
          <w:fldChar w:fldCharType="separate"/>
        </w:r>
        <w:r w:rsidR="00937D30">
          <w:rPr>
            <w:noProof/>
          </w:rPr>
          <w:t>5</w:t>
        </w:r>
        <w:r>
          <w:fldChar w:fldCharType="end"/>
        </w:r>
        <w:r>
          <w:t xml:space="preserve"> of 3</w:t>
        </w:r>
      </w:p>
    </w:sdtContent>
  </w:sdt>
  <w:p w14:paraId="057D5DBE" w14:textId="77777777" w:rsidR="00731246" w:rsidRDefault="007312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238213" w14:textId="77777777" w:rsidR="00ED524E" w:rsidRDefault="00ED524E">
      <w:r>
        <w:separator/>
      </w:r>
    </w:p>
  </w:footnote>
  <w:footnote w:type="continuationSeparator" w:id="0">
    <w:p w14:paraId="1F406E62" w14:textId="77777777" w:rsidR="00ED524E" w:rsidRDefault="00ED52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05E1B"/>
    <w:multiLevelType w:val="multilevel"/>
    <w:tmpl w:val="1BF871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7C433F6"/>
    <w:multiLevelType w:val="multilevel"/>
    <w:tmpl w:val="679ADC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 w15:restartNumberingAfterBreak="0">
    <w:nsid w:val="6AB14A92"/>
    <w:multiLevelType w:val="multilevel"/>
    <w:tmpl w:val="FDD6A5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3" w15:restartNumberingAfterBreak="0">
    <w:nsid w:val="706C30E6"/>
    <w:multiLevelType w:val="multilevel"/>
    <w:tmpl w:val="46A6C7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na">
    <w15:presenceInfo w15:providerId="None" w15:userId="Aruna"/>
  </w15:person>
  <w15:person w15:author="admin">
    <w15:presenceInfo w15:providerId="None" w15:userId="admin"/>
  </w15:person>
  <w15:person w15:author="Abhishek Thakur">
    <w15:presenceInfo w15:providerId="Windows Live" w15:userId="06d6c16349b2b3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246"/>
    <w:rsid w:val="0012000F"/>
    <w:rsid w:val="00141F9D"/>
    <w:rsid w:val="0026272C"/>
    <w:rsid w:val="00376993"/>
    <w:rsid w:val="003A0518"/>
    <w:rsid w:val="00487997"/>
    <w:rsid w:val="004B51F7"/>
    <w:rsid w:val="004F7329"/>
    <w:rsid w:val="005B37CA"/>
    <w:rsid w:val="006700A5"/>
    <w:rsid w:val="00671D0E"/>
    <w:rsid w:val="00731246"/>
    <w:rsid w:val="007F72CA"/>
    <w:rsid w:val="008744DC"/>
    <w:rsid w:val="00877E3B"/>
    <w:rsid w:val="00937D30"/>
    <w:rsid w:val="00C34D36"/>
    <w:rsid w:val="00C55624"/>
    <w:rsid w:val="00DA21A7"/>
    <w:rsid w:val="00DC315F"/>
    <w:rsid w:val="00E36A8E"/>
    <w:rsid w:val="00E42B94"/>
    <w:rsid w:val="00E556A9"/>
    <w:rsid w:val="00E82F98"/>
    <w:rsid w:val="00ED524E"/>
  </w:rsids>
  <m:mathPr>
    <m:mathFont m:val="Cambria Math"/>
    <m:brkBin m:val="before"/>
    <m:brkBinSub m:val="--"/>
    <m:smallFrac m:val="0"/>
    <m:dispDef/>
    <m:lMargin m:val="0"/>
    <m:rMargin m:val="0"/>
    <m:defJc m:val="centerGroup"/>
    <m:wrapIndent m:val="1440"/>
    <m:intLim m:val="subSup"/>
    <m:naryLim m:val="undOvr"/>
  </m:mathPr>
  <w:themeFontLang w:val="en-US" w:eastAsia=""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6847"/>
  <w15:docId w15:val="{41D1E5E7-836B-4F7E-9CB3-21687946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739"/>
    <w:rPr>
      <w:sz w:val="24"/>
      <w:szCs w:val="24"/>
    </w:rPr>
  </w:style>
  <w:style w:type="paragraph" w:styleId="Heading1">
    <w:name w:val="heading 1"/>
    <w:basedOn w:val="Normal"/>
    <w:next w:val="Normal"/>
    <w:qFormat/>
    <w:rsid w:val="00636739"/>
    <w:pPr>
      <w:keepNext/>
      <w:outlineLvl w:val="0"/>
    </w:pPr>
    <w:rPr>
      <w:b/>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165B4C"/>
    <w:rPr>
      <w:color w:val="0000FF"/>
      <w:u w:val="single"/>
    </w:rPr>
  </w:style>
  <w:style w:type="character" w:customStyle="1" w:styleId="BalloonTextChar">
    <w:name w:val="Balloon Text Char"/>
    <w:basedOn w:val="DefaultParagraphFont"/>
    <w:link w:val="BalloonText"/>
    <w:qFormat/>
    <w:rsid w:val="008C2524"/>
    <w:rPr>
      <w:rFonts w:ascii="Tahoma" w:hAnsi="Tahoma" w:cs="Tahoma"/>
      <w:sz w:val="16"/>
      <w:szCs w:val="16"/>
    </w:rPr>
  </w:style>
  <w:style w:type="character" w:customStyle="1" w:styleId="HeaderChar">
    <w:name w:val="Header Char"/>
    <w:basedOn w:val="DefaultParagraphFont"/>
    <w:link w:val="Header"/>
    <w:qFormat/>
    <w:rsid w:val="00542E57"/>
    <w:rPr>
      <w:sz w:val="24"/>
      <w:szCs w:val="24"/>
    </w:rPr>
  </w:style>
  <w:style w:type="character" w:customStyle="1" w:styleId="FooterChar">
    <w:name w:val="Footer Char"/>
    <w:basedOn w:val="DefaultParagraphFont"/>
    <w:link w:val="Footer"/>
    <w:uiPriority w:val="99"/>
    <w:qFormat/>
    <w:rsid w:val="00542E57"/>
    <w:rPr>
      <w:sz w:val="24"/>
      <w:szCs w:val="24"/>
    </w:rPr>
  </w:style>
  <w:style w:type="character" w:styleId="Emphasis">
    <w:name w:val="Emphasis"/>
    <w:basedOn w:val="DefaultParagraphFont"/>
    <w:uiPriority w:val="20"/>
    <w:qFormat/>
    <w:rsid w:val="007476DA"/>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b/>
      <w:color w:val="00000A"/>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636739"/>
    <w:pPr>
      <w:jc w:val="both"/>
    </w:pPr>
    <w:rPr>
      <w:sz w:val="22"/>
      <w:szCs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odyText2">
    <w:name w:val="Body Text 2"/>
    <w:basedOn w:val="Normal"/>
    <w:qFormat/>
    <w:rsid w:val="00636739"/>
    <w:pPr>
      <w:jc w:val="both"/>
    </w:pPr>
  </w:style>
  <w:style w:type="paragraph" w:styleId="BodyTextIndent">
    <w:name w:val="Body Text Indent"/>
    <w:basedOn w:val="Normal"/>
    <w:rsid w:val="00636739"/>
    <w:pPr>
      <w:ind w:left="2220" w:hanging="2220"/>
    </w:pPr>
    <w:rPr>
      <w:b/>
      <w:lang w:val="fr-FR"/>
    </w:rPr>
  </w:style>
  <w:style w:type="paragraph" w:styleId="BalloonText">
    <w:name w:val="Balloon Text"/>
    <w:basedOn w:val="Normal"/>
    <w:link w:val="BalloonTextChar"/>
    <w:qFormat/>
    <w:rsid w:val="008C2524"/>
    <w:rPr>
      <w:rFonts w:ascii="Tahoma" w:hAnsi="Tahoma" w:cs="Tahoma"/>
      <w:sz w:val="16"/>
      <w:szCs w:val="16"/>
    </w:rPr>
  </w:style>
  <w:style w:type="paragraph" w:styleId="ListParagraph">
    <w:name w:val="List Paragraph"/>
    <w:basedOn w:val="Normal"/>
    <w:uiPriority w:val="34"/>
    <w:qFormat/>
    <w:rsid w:val="009D7DFC"/>
    <w:pPr>
      <w:ind w:left="720"/>
      <w:contextualSpacing/>
    </w:pPr>
  </w:style>
  <w:style w:type="paragraph" w:styleId="Header">
    <w:name w:val="header"/>
    <w:basedOn w:val="Normal"/>
    <w:link w:val="HeaderChar"/>
    <w:rsid w:val="00542E57"/>
    <w:pPr>
      <w:tabs>
        <w:tab w:val="center" w:pos="4680"/>
        <w:tab w:val="right" w:pos="9360"/>
      </w:tabs>
    </w:pPr>
  </w:style>
  <w:style w:type="paragraph" w:styleId="Footer">
    <w:name w:val="footer"/>
    <w:basedOn w:val="Normal"/>
    <w:link w:val="FooterChar"/>
    <w:uiPriority w:val="99"/>
    <w:rsid w:val="00542E57"/>
    <w:pPr>
      <w:tabs>
        <w:tab w:val="center" w:pos="4680"/>
        <w:tab w:val="right" w:pos="9360"/>
      </w:tabs>
    </w:pPr>
  </w:style>
  <w:style w:type="paragraph" w:customStyle="1" w:styleId="Default">
    <w:name w:val="Default"/>
    <w:qFormat/>
    <w:rsid w:val="00A97C08"/>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1656</TotalTime>
  <Pages>5</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Birla Institute of Technology and Science, PILANI, Hyderabad Campus</vt:lpstr>
    </vt:vector>
  </TitlesOfParts>
  <Company/>
  <LinksUpToDate>false</LinksUpToDate>
  <CharactersWithSpaces>9140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 Hyderabad Campus</dc:title>
  <dc:subject/>
  <dc:creator>ashok</dc:creator>
  <dc:description/>
  <cp:lastModifiedBy>admin</cp:lastModifiedBy>
  <cp:revision>13</cp:revision>
  <cp:lastPrinted>2010-11-29T09:24:00Z</cp:lastPrinted>
  <dcterms:created xsi:type="dcterms:W3CDTF">2018-07-26T06:29:00Z</dcterms:created>
  <dcterms:modified xsi:type="dcterms:W3CDTF">2019-01-03T13:11:00Z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