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74" w:rsidRPr="00723F43" w:rsidRDefault="00F91274" w:rsidP="00DB5E13">
      <w:pPr>
        <w:spacing w:after="0" w:line="240" w:lineRule="auto"/>
        <w:jc w:val="center"/>
        <w:rPr>
          <w:ins w:id="0" w:author="ponnalagu sreenivas" w:date="2019-07-19T15:45:00Z"/>
          <w:rFonts w:ascii="Times New Roman" w:hAnsi="Times New Roman" w:cs="Times New Roman"/>
          <w:b/>
          <w:bCs/>
          <w:sz w:val="24"/>
          <w:szCs w:val="24"/>
          <w:rPrChange w:id="1" w:author="ponnalagu sreenivas" w:date="2019-07-19T16:12:00Z">
            <w:rPr>
              <w:ins w:id="2" w:author="ponnalagu sreenivas" w:date="2019-07-19T15:45:00Z"/>
              <w:rFonts w:ascii="Book Antiqua" w:hAnsi="Book Antiqua" w:cs="Times New Roman"/>
              <w:b/>
              <w:bCs/>
            </w:rPr>
          </w:rPrChange>
        </w:rPr>
      </w:pPr>
      <w:ins w:id="3" w:author="ponnalagu sreenivas" w:date="2019-07-19T15:45:00Z">
        <w:r w:rsidRPr="00723F43">
          <w:rPr>
            <w:rFonts w:ascii="Times New Roman" w:hAnsi="Times New Roman" w:cs="Times New Roman"/>
            <w:b/>
            <w:bCs/>
            <w:noProof/>
            <w:sz w:val="24"/>
            <w:szCs w:val="24"/>
            <w:lang w:val="en-IN" w:eastAsia="en-IN"/>
            <w:rPrChange w:id="4" w:author="ponnalagu sreenivas" w:date="2019-07-19T16:12:00Z">
              <w:rPr>
                <w:b/>
                <w:bCs/>
                <w:noProof/>
                <w:lang w:val="en-IN" w:eastAsia="en-IN"/>
              </w:rPr>
            </w:rPrChange>
          </w:rPr>
          <w:drawing>
            <wp:inline distT="0" distB="0" distL="0" distR="0" wp14:anchorId="670B00E1" wp14:editId="2C2DA7AF">
              <wp:extent cx="4924425" cy="914400"/>
              <wp:effectExtent l="0" t="0" r="9525"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0112" cy="924740"/>
                      </a:xfrm>
                      <a:prstGeom prst="rect">
                        <a:avLst/>
                      </a:prstGeom>
                      <a:noFill/>
                      <a:ln>
                        <a:noFill/>
                      </a:ln>
                    </pic:spPr>
                  </pic:pic>
                </a:graphicData>
              </a:graphic>
            </wp:inline>
          </w:drawing>
        </w:r>
      </w:ins>
    </w:p>
    <w:p w:rsidR="00DB5E13" w:rsidRPr="00723F43" w:rsidDel="00F91274" w:rsidRDefault="00FA58AC" w:rsidP="00DB5E13">
      <w:pPr>
        <w:spacing w:after="0" w:line="240" w:lineRule="auto"/>
        <w:jc w:val="center"/>
        <w:rPr>
          <w:del w:id="5" w:author="ponnalagu sreenivas" w:date="2019-07-19T15:45:00Z"/>
          <w:rFonts w:ascii="Times New Roman" w:hAnsi="Times New Roman" w:cs="Times New Roman"/>
          <w:b/>
          <w:bCs/>
          <w:sz w:val="24"/>
          <w:szCs w:val="24"/>
          <w:rPrChange w:id="6" w:author="ponnalagu sreenivas" w:date="2019-07-19T16:12:00Z">
            <w:rPr>
              <w:del w:id="7" w:author="ponnalagu sreenivas" w:date="2019-07-19T15:45:00Z"/>
              <w:rFonts w:ascii="Book Antiqua" w:hAnsi="Book Antiqua" w:cs="Times New Roman"/>
              <w:b/>
              <w:bCs/>
            </w:rPr>
          </w:rPrChange>
        </w:rPr>
      </w:pPr>
      <w:del w:id="8" w:author="ponnalagu sreenivas" w:date="2019-07-19T15:45:00Z">
        <w:r w:rsidRPr="00723F43" w:rsidDel="00F91274">
          <w:rPr>
            <w:rFonts w:ascii="Times New Roman" w:hAnsi="Times New Roman" w:cs="Times New Roman"/>
            <w:b/>
            <w:bCs/>
            <w:sz w:val="24"/>
            <w:szCs w:val="24"/>
            <w:rPrChange w:id="9" w:author="ponnalagu sreenivas" w:date="2019-07-19T16:12:00Z">
              <w:rPr>
                <w:rFonts w:ascii="Book Antiqua" w:hAnsi="Book Antiqua" w:cs="Times New Roman"/>
                <w:b/>
                <w:bCs/>
              </w:rPr>
            </w:rPrChange>
          </w:rPr>
          <w:delText>BITS-Pilani, Hyderabad Campus</w:delText>
        </w:r>
      </w:del>
    </w:p>
    <w:p w:rsidR="00F91274" w:rsidRPr="00723F43" w:rsidRDefault="00137569" w:rsidP="00E71369">
      <w:pPr>
        <w:spacing w:after="0" w:line="240" w:lineRule="auto"/>
        <w:jc w:val="center"/>
        <w:rPr>
          <w:ins w:id="10" w:author="ponnalagu sreenivas" w:date="2019-07-19T15:45:00Z"/>
          <w:rFonts w:ascii="Times New Roman" w:hAnsi="Times New Roman" w:cs="Times New Roman"/>
          <w:b/>
          <w:bCs/>
          <w:sz w:val="24"/>
          <w:szCs w:val="24"/>
          <w:rPrChange w:id="11" w:author="ponnalagu sreenivas" w:date="2019-07-19T16:12:00Z">
            <w:rPr>
              <w:ins w:id="12" w:author="ponnalagu sreenivas" w:date="2019-07-19T15:45:00Z"/>
              <w:rFonts w:ascii="Book Antiqua" w:hAnsi="Book Antiqua" w:cs="Times New Roman"/>
              <w:b/>
              <w:bCs/>
            </w:rPr>
          </w:rPrChange>
        </w:rPr>
      </w:pPr>
      <w:r w:rsidRPr="00723F43">
        <w:rPr>
          <w:rFonts w:ascii="Times New Roman" w:hAnsi="Times New Roman" w:cs="Times New Roman"/>
          <w:b/>
          <w:bCs/>
          <w:sz w:val="24"/>
          <w:szCs w:val="24"/>
          <w:rPrChange w:id="13" w:author="ponnalagu sreenivas" w:date="2019-07-19T16:12:00Z">
            <w:rPr>
              <w:rFonts w:ascii="Book Antiqua" w:hAnsi="Book Antiqua" w:cs="Times New Roman"/>
              <w:b/>
              <w:bCs/>
            </w:rPr>
          </w:rPrChange>
        </w:rPr>
        <w:t xml:space="preserve">FIRST SEMESTER </w:t>
      </w:r>
      <w:del w:id="14" w:author="ponnalagu sreenivas" w:date="2019-07-19T14:12:00Z">
        <w:r w:rsidRPr="00723F43" w:rsidDel="00286ED6">
          <w:rPr>
            <w:rFonts w:ascii="Times New Roman" w:hAnsi="Times New Roman" w:cs="Times New Roman"/>
            <w:b/>
            <w:bCs/>
            <w:sz w:val="24"/>
            <w:szCs w:val="24"/>
            <w:rPrChange w:id="15" w:author="ponnalagu sreenivas" w:date="2019-07-19T16:12:00Z">
              <w:rPr>
                <w:rFonts w:ascii="Book Antiqua" w:hAnsi="Book Antiqua" w:cs="Times New Roman"/>
                <w:b/>
                <w:bCs/>
              </w:rPr>
            </w:rPrChange>
          </w:rPr>
          <w:delText>201</w:delText>
        </w:r>
        <w:r w:rsidR="0082086A" w:rsidRPr="00723F43" w:rsidDel="00286ED6">
          <w:rPr>
            <w:rFonts w:ascii="Times New Roman" w:hAnsi="Times New Roman" w:cs="Times New Roman"/>
            <w:b/>
            <w:bCs/>
            <w:sz w:val="24"/>
            <w:szCs w:val="24"/>
            <w:rPrChange w:id="16" w:author="ponnalagu sreenivas" w:date="2019-07-19T16:12:00Z">
              <w:rPr>
                <w:rFonts w:ascii="Book Antiqua" w:hAnsi="Book Antiqua" w:cs="Times New Roman"/>
                <w:b/>
                <w:bCs/>
              </w:rPr>
            </w:rPrChange>
          </w:rPr>
          <w:delText>7</w:delText>
        </w:r>
      </w:del>
      <w:ins w:id="17" w:author="ponnalagu sreenivas" w:date="2019-07-19T14:12:00Z">
        <w:r w:rsidR="00286ED6" w:rsidRPr="00723F43">
          <w:rPr>
            <w:rFonts w:ascii="Times New Roman" w:hAnsi="Times New Roman" w:cs="Times New Roman"/>
            <w:b/>
            <w:bCs/>
            <w:sz w:val="24"/>
            <w:szCs w:val="24"/>
            <w:rPrChange w:id="18" w:author="ponnalagu sreenivas" w:date="2019-07-19T16:12:00Z">
              <w:rPr>
                <w:rFonts w:ascii="Book Antiqua" w:hAnsi="Book Antiqua" w:cs="Times New Roman"/>
                <w:b/>
                <w:bCs/>
              </w:rPr>
            </w:rPrChange>
          </w:rPr>
          <w:t>201</w:t>
        </w:r>
      </w:ins>
      <w:ins w:id="19" w:author="ponnalagu sreenivas" w:date="2019-07-19T14:13:00Z">
        <w:r w:rsidR="00286ED6" w:rsidRPr="00723F43">
          <w:rPr>
            <w:rFonts w:ascii="Times New Roman" w:hAnsi="Times New Roman" w:cs="Times New Roman"/>
            <w:b/>
            <w:bCs/>
            <w:sz w:val="24"/>
            <w:szCs w:val="24"/>
            <w:rPrChange w:id="20" w:author="ponnalagu sreenivas" w:date="2019-07-19T16:12:00Z">
              <w:rPr>
                <w:rFonts w:ascii="Book Antiqua" w:hAnsi="Book Antiqua" w:cs="Times New Roman"/>
                <w:b/>
                <w:bCs/>
              </w:rPr>
            </w:rPrChange>
          </w:rPr>
          <w:t>9</w:t>
        </w:r>
      </w:ins>
      <w:r w:rsidRPr="00723F43">
        <w:rPr>
          <w:rFonts w:ascii="Times New Roman" w:hAnsi="Times New Roman" w:cs="Times New Roman"/>
          <w:b/>
          <w:bCs/>
          <w:sz w:val="24"/>
          <w:szCs w:val="24"/>
          <w:rPrChange w:id="21" w:author="ponnalagu sreenivas" w:date="2019-07-19T16:12:00Z">
            <w:rPr>
              <w:rFonts w:ascii="Book Antiqua" w:hAnsi="Book Antiqua" w:cs="Times New Roman"/>
              <w:b/>
              <w:bCs/>
            </w:rPr>
          </w:rPrChange>
        </w:rPr>
        <w:t>-</w:t>
      </w:r>
      <w:del w:id="22" w:author="ponnalagu sreenivas" w:date="2019-07-19T14:12:00Z">
        <w:r w:rsidRPr="00723F43" w:rsidDel="00286ED6">
          <w:rPr>
            <w:rFonts w:ascii="Times New Roman" w:hAnsi="Times New Roman" w:cs="Times New Roman"/>
            <w:b/>
            <w:bCs/>
            <w:sz w:val="24"/>
            <w:szCs w:val="24"/>
            <w:rPrChange w:id="23" w:author="ponnalagu sreenivas" w:date="2019-07-19T16:12:00Z">
              <w:rPr>
                <w:rFonts w:ascii="Book Antiqua" w:hAnsi="Book Antiqua" w:cs="Times New Roman"/>
                <w:b/>
                <w:bCs/>
              </w:rPr>
            </w:rPrChange>
          </w:rPr>
          <w:delText>201</w:delText>
        </w:r>
        <w:r w:rsidR="0082086A" w:rsidRPr="00723F43" w:rsidDel="00286ED6">
          <w:rPr>
            <w:rFonts w:ascii="Times New Roman" w:hAnsi="Times New Roman" w:cs="Times New Roman"/>
            <w:b/>
            <w:bCs/>
            <w:sz w:val="24"/>
            <w:szCs w:val="24"/>
            <w:rPrChange w:id="24" w:author="ponnalagu sreenivas" w:date="2019-07-19T16:12:00Z">
              <w:rPr>
                <w:rFonts w:ascii="Book Antiqua" w:hAnsi="Book Antiqua" w:cs="Times New Roman"/>
                <w:b/>
                <w:bCs/>
              </w:rPr>
            </w:rPrChange>
          </w:rPr>
          <w:delText>8</w:delText>
        </w:r>
      </w:del>
      <w:ins w:id="25" w:author="ponnalagu sreenivas" w:date="2019-07-19T14:12:00Z">
        <w:r w:rsidR="00286ED6" w:rsidRPr="00723F43">
          <w:rPr>
            <w:rFonts w:ascii="Times New Roman" w:hAnsi="Times New Roman" w:cs="Times New Roman"/>
            <w:b/>
            <w:bCs/>
            <w:sz w:val="24"/>
            <w:szCs w:val="24"/>
            <w:rPrChange w:id="26" w:author="ponnalagu sreenivas" w:date="2019-07-19T16:12:00Z">
              <w:rPr>
                <w:rFonts w:ascii="Book Antiqua" w:hAnsi="Book Antiqua" w:cs="Times New Roman"/>
                <w:b/>
                <w:bCs/>
              </w:rPr>
            </w:rPrChange>
          </w:rPr>
          <w:t>20</w:t>
        </w:r>
      </w:ins>
      <w:ins w:id="27" w:author="ponnalagu sreenivas" w:date="2019-07-19T14:13:00Z">
        <w:r w:rsidR="00286ED6" w:rsidRPr="00723F43">
          <w:rPr>
            <w:rFonts w:ascii="Times New Roman" w:hAnsi="Times New Roman" w:cs="Times New Roman"/>
            <w:b/>
            <w:bCs/>
            <w:sz w:val="24"/>
            <w:szCs w:val="24"/>
            <w:rPrChange w:id="28" w:author="ponnalagu sreenivas" w:date="2019-07-19T16:12:00Z">
              <w:rPr>
                <w:rFonts w:ascii="Book Antiqua" w:hAnsi="Book Antiqua" w:cs="Times New Roman"/>
                <w:b/>
                <w:bCs/>
              </w:rPr>
            </w:rPrChange>
          </w:rPr>
          <w:t>20</w:t>
        </w:r>
      </w:ins>
      <w:del w:id="29" w:author="Windows User" w:date="2019-07-29T14:11:00Z">
        <w:r w:rsidR="007A1139" w:rsidRPr="00723F43" w:rsidDel="00436F6A">
          <w:rPr>
            <w:rFonts w:ascii="Times New Roman" w:hAnsi="Times New Roman" w:cs="Times New Roman"/>
            <w:b/>
            <w:bCs/>
            <w:sz w:val="24"/>
            <w:szCs w:val="24"/>
            <w:rPrChange w:id="30" w:author="ponnalagu sreenivas" w:date="2019-07-19T16:12:00Z">
              <w:rPr>
                <w:rFonts w:ascii="Book Antiqua" w:hAnsi="Book Antiqua" w:cs="Times New Roman"/>
                <w:b/>
                <w:bCs/>
              </w:rPr>
            </w:rPrChange>
          </w:rPr>
          <w:delText>:</w:delText>
        </w:r>
      </w:del>
    </w:p>
    <w:p w:rsidR="002B2609" w:rsidRPr="00723F43" w:rsidRDefault="007A1139" w:rsidP="00E71369">
      <w:pPr>
        <w:spacing w:after="0" w:line="240" w:lineRule="auto"/>
        <w:jc w:val="center"/>
        <w:rPr>
          <w:rFonts w:ascii="Times New Roman" w:hAnsi="Times New Roman" w:cs="Times New Roman"/>
          <w:b/>
          <w:bCs/>
          <w:sz w:val="24"/>
          <w:szCs w:val="24"/>
          <w:rPrChange w:id="31"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32" w:author="ponnalagu sreenivas" w:date="2019-07-19T16:12:00Z">
            <w:rPr>
              <w:rFonts w:ascii="Book Antiqua" w:hAnsi="Book Antiqua" w:cs="Times New Roman"/>
              <w:b/>
              <w:bCs/>
            </w:rPr>
          </w:rPrChange>
        </w:rPr>
        <w:t xml:space="preserve"> </w:t>
      </w:r>
      <w:r w:rsidR="00DB5E13" w:rsidRPr="00723F43">
        <w:rPr>
          <w:rFonts w:ascii="Times New Roman" w:hAnsi="Times New Roman" w:cs="Times New Roman"/>
          <w:b/>
          <w:bCs/>
          <w:sz w:val="24"/>
          <w:szCs w:val="24"/>
          <w:rPrChange w:id="33" w:author="ponnalagu sreenivas" w:date="2019-07-19T16:12:00Z">
            <w:rPr>
              <w:rFonts w:ascii="Book Antiqua" w:hAnsi="Book Antiqua" w:cs="Times New Roman"/>
              <w:b/>
              <w:bCs/>
            </w:rPr>
          </w:rPrChange>
        </w:rPr>
        <w:t>Course Handout Part II</w:t>
      </w:r>
    </w:p>
    <w:p w:rsidR="00DB5E13" w:rsidRPr="00723F43" w:rsidRDefault="00DB5E13" w:rsidP="00DB5E13">
      <w:pPr>
        <w:spacing w:after="0" w:line="240" w:lineRule="auto"/>
        <w:jc w:val="right"/>
        <w:rPr>
          <w:rFonts w:ascii="Times New Roman" w:hAnsi="Times New Roman" w:cs="Times New Roman"/>
          <w:sz w:val="24"/>
          <w:szCs w:val="24"/>
          <w:rPrChange w:id="34" w:author="ponnalagu sreenivas" w:date="2019-07-19T16:12:00Z">
            <w:rPr>
              <w:rFonts w:ascii="Book Antiqua" w:hAnsi="Book Antiqua" w:cs="Times New Roman"/>
            </w:rPr>
          </w:rPrChange>
        </w:rPr>
      </w:pPr>
      <w:del w:id="35" w:author="Windows User" w:date="2019-07-29T14:12:00Z">
        <w:r w:rsidRPr="00723F43" w:rsidDel="00436F6A">
          <w:rPr>
            <w:rFonts w:ascii="Times New Roman" w:hAnsi="Times New Roman" w:cs="Times New Roman"/>
            <w:sz w:val="24"/>
            <w:szCs w:val="24"/>
            <w:rPrChange w:id="36" w:author="ponnalagu sreenivas" w:date="2019-07-19T16:12:00Z">
              <w:rPr>
                <w:rFonts w:ascii="Book Antiqua" w:hAnsi="Book Antiqua" w:cs="Times New Roman"/>
              </w:rPr>
            </w:rPrChange>
          </w:rPr>
          <w:delText xml:space="preserve">Date: </w:delText>
        </w:r>
        <w:r w:rsidR="00FF23FA" w:rsidRPr="00723F43" w:rsidDel="00436F6A">
          <w:rPr>
            <w:rFonts w:ascii="Times New Roman" w:hAnsi="Times New Roman" w:cs="Times New Roman"/>
            <w:sz w:val="24"/>
            <w:szCs w:val="24"/>
            <w:rPrChange w:id="37" w:author="ponnalagu sreenivas" w:date="2019-07-19T16:12:00Z">
              <w:rPr>
                <w:rFonts w:ascii="Book Antiqua" w:hAnsi="Book Antiqua" w:cs="Times New Roman"/>
              </w:rPr>
            </w:rPrChange>
          </w:rPr>
          <w:delText>2</w:delText>
        </w:r>
        <w:r w:rsidR="00B86CB2" w:rsidRPr="00723F43" w:rsidDel="00436F6A">
          <w:rPr>
            <w:rFonts w:ascii="Times New Roman" w:hAnsi="Times New Roman" w:cs="Times New Roman"/>
            <w:sz w:val="24"/>
            <w:szCs w:val="24"/>
            <w:rPrChange w:id="38" w:author="ponnalagu sreenivas" w:date="2019-07-19T16:12:00Z">
              <w:rPr>
                <w:rFonts w:ascii="Book Antiqua" w:hAnsi="Book Antiqua" w:cs="Times New Roman"/>
              </w:rPr>
            </w:rPrChange>
          </w:rPr>
          <w:delText>0</w:delText>
        </w:r>
        <w:r w:rsidR="00FF23FA" w:rsidRPr="00723F43" w:rsidDel="00436F6A">
          <w:rPr>
            <w:rFonts w:ascii="Times New Roman" w:hAnsi="Times New Roman" w:cs="Times New Roman"/>
            <w:sz w:val="24"/>
            <w:szCs w:val="24"/>
            <w:rPrChange w:id="39" w:author="ponnalagu sreenivas" w:date="2019-07-19T16:12:00Z">
              <w:rPr>
                <w:rFonts w:ascii="Book Antiqua" w:hAnsi="Book Antiqua" w:cs="Times New Roman"/>
              </w:rPr>
            </w:rPrChange>
          </w:rPr>
          <w:delText xml:space="preserve"> July 201</w:delText>
        </w:r>
        <w:r w:rsidR="00B86CB2" w:rsidRPr="00723F43" w:rsidDel="00436F6A">
          <w:rPr>
            <w:rFonts w:ascii="Times New Roman" w:hAnsi="Times New Roman" w:cs="Times New Roman"/>
            <w:sz w:val="24"/>
            <w:szCs w:val="24"/>
            <w:rPrChange w:id="40" w:author="ponnalagu sreenivas" w:date="2019-07-19T16:12:00Z">
              <w:rPr>
                <w:rFonts w:ascii="Book Antiqua" w:hAnsi="Book Antiqua" w:cs="Times New Roman"/>
              </w:rPr>
            </w:rPrChange>
          </w:rPr>
          <w:delText>8</w:delText>
        </w:r>
      </w:del>
      <w:ins w:id="41" w:author="ponnalagu sreenivas" w:date="2019-07-19T14:13:00Z">
        <w:del w:id="42" w:author="Windows User" w:date="2019-07-29T14:12:00Z">
          <w:r w:rsidR="00286ED6" w:rsidRPr="00723F43" w:rsidDel="00436F6A">
            <w:rPr>
              <w:rFonts w:ascii="Times New Roman" w:hAnsi="Times New Roman" w:cs="Times New Roman"/>
              <w:sz w:val="24"/>
              <w:szCs w:val="24"/>
              <w:rPrChange w:id="43" w:author="ponnalagu sreenivas" w:date="2019-07-19T16:12:00Z">
                <w:rPr>
                  <w:rFonts w:ascii="Book Antiqua" w:hAnsi="Book Antiqua" w:cs="Times New Roman"/>
                </w:rPr>
              </w:rPrChange>
            </w:rPr>
            <w:delText>2019</w:delText>
          </w:r>
        </w:del>
      </w:ins>
      <w:ins w:id="44" w:author="Windows User" w:date="2019-07-29T14:12:00Z">
        <w:r w:rsidR="00436F6A">
          <w:rPr>
            <w:rFonts w:ascii="Times New Roman" w:hAnsi="Times New Roman" w:cs="Times New Roman"/>
            <w:sz w:val="24"/>
            <w:szCs w:val="24"/>
          </w:rPr>
          <w:t>01-08-2019</w:t>
        </w:r>
      </w:ins>
    </w:p>
    <w:p w:rsidR="00104550" w:rsidRPr="00723F43" w:rsidRDefault="00104550" w:rsidP="00104550">
      <w:pPr>
        <w:spacing w:after="0" w:line="240" w:lineRule="auto"/>
        <w:jc w:val="both"/>
        <w:rPr>
          <w:rFonts w:ascii="Times New Roman" w:hAnsi="Times New Roman" w:cs="Times New Roman"/>
          <w:sz w:val="24"/>
          <w:szCs w:val="24"/>
          <w:rPrChange w:id="45" w:author="ponnalagu sreenivas" w:date="2019-07-19T16:12:00Z">
            <w:rPr>
              <w:rFonts w:ascii="Book Antiqua" w:hAnsi="Book Antiqua" w:cs="Times New Roman"/>
            </w:rPr>
          </w:rPrChange>
        </w:rPr>
      </w:pPr>
    </w:p>
    <w:p w:rsidR="00DB5E13" w:rsidRPr="00723F43" w:rsidRDefault="00DB5E13" w:rsidP="00104550">
      <w:pPr>
        <w:spacing w:after="0" w:line="240" w:lineRule="auto"/>
        <w:jc w:val="both"/>
        <w:rPr>
          <w:rFonts w:ascii="Times New Roman" w:hAnsi="Times New Roman" w:cs="Times New Roman"/>
          <w:sz w:val="24"/>
          <w:szCs w:val="24"/>
          <w:rPrChange w:id="4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47" w:author="ponnalagu sreenivas" w:date="2019-07-19T16:12:00Z">
            <w:rPr>
              <w:rFonts w:ascii="Book Antiqua" w:hAnsi="Book Antiqua" w:cs="Times New Roman"/>
            </w:rPr>
          </w:rPrChange>
        </w:rPr>
        <w:t>In addition to Part-I (General Handout for all courses appended to the timetable) this portion</w:t>
      </w:r>
      <w:r w:rsidR="00D93DCF" w:rsidRPr="00723F43">
        <w:rPr>
          <w:rFonts w:ascii="Times New Roman" w:hAnsi="Times New Roman" w:cs="Times New Roman"/>
          <w:sz w:val="24"/>
          <w:szCs w:val="24"/>
          <w:rPrChange w:id="48" w:author="ponnalagu sreenivas" w:date="2019-07-19T16:12:00Z">
            <w:rPr>
              <w:rFonts w:ascii="Book Antiqua" w:hAnsi="Book Antiqua" w:cs="Times New Roman"/>
            </w:rPr>
          </w:rPrChange>
        </w:rPr>
        <w:t xml:space="preserve"> </w:t>
      </w:r>
      <w:r w:rsidRPr="00723F43">
        <w:rPr>
          <w:rFonts w:ascii="Times New Roman" w:hAnsi="Times New Roman" w:cs="Times New Roman"/>
          <w:sz w:val="24"/>
          <w:szCs w:val="24"/>
          <w:rPrChange w:id="49" w:author="ponnalagu sreenivas" w:date="2019-07-19T16:12:00Z">
            <w:rPr>
              <w:rFonts w:ascii="Book Antiqua" w:hAnsi="Book Antiqua" w:cs="Times New Roman"/>
            </w:rPr>
          </w:rPrChange>
        </w:rPr>
        <w:t>gives further specific details regarding the course.</w:t>
      </w:r>
    </w:p>
    <w:p w:rsidR="00DB5E13" w:rsidRPr="00723F43" w:rsidRDefault="00DB5E13" w:rsidP="00DB5E13">
      <w:pPr>
        <w:spacing w:after="0" w:line="240" w:lineRule="auto"/>
        <w:rPr>
          <w:rFonts w:ascii="Times New Roman" w:hAnsi="Times New Roman" w:cs="Times New Roman"/>
          <w:sz w:val="24"/>
          <w:szCs w:val="24"/>
          <w:rPrChange w:id="50" w:author="ponnalagu sreenivas" w:date="2019-07-19T16:12:00Z">
            <w:rPr>
              <w:rFonts w:ascii="Book Antiqua" w:hAnsi="Book Antiqua" w:cs="Times New Roman"/>
            </w:rPr>
          </w:rPrChange>
        </w:rPr>
      </w:pPr>
    </w:p>
    <w:p w:rsidR="00DB5E13" w:rsidRPr="00723F43" w:rsidRDefault="00DB5E13" w:rsidP="00372C8E">
      <w:pPr>
        <w:autoSpaceDE w:val="0"/>
        <w:autoSpaceDN w:val="0"/>
        <w:adjustRightInd w:val="0"/>
        <w:spacing w:after="0" w:line="240" w:lineRule="auto"/>
        <w:rPr>
          <w:rFonts w:ascii="Times New Roman" w:hAnsi="Times New Roman" w:cs="Times New Roman"/>
          <w:bCs/>
          <w:sz w:val="24"/>
          <w:szCs w:val="24"/>
          <w:rPrChange w:id="51" w:author="ponnalagu sreenivas" w:date="2019-07-19T16:12:00Z">
            <w:rPr>
              <w:rFonts w:ascii="Book Antiqua" w:hAnsi="Book Antiqua" w:cs="Times New Roman"/>
              <w:bCs/>
            </w:rPr>
          </w:rPrChange>
        </w:rPr>
      </w:pPr>
      <w:r w:rsidRPr="00723F43">
        <w:rPr>
          <w:rFonts w:ascii="Times New Roman" w:hAnsi="Times New Roman" w:cs="Times New Roman"/>
          <w:iCs/>
          <w:sz w:val="24"/>
          <w:szCs w:val="24"/>
          <w:rPrChange w:id="52" w:author="ponnalagu sreenivas" w:date="2019-07-19T16:12:00Z">
            <w:rPr>
              <w:rFonts w:ascii="Book Antiqua" w:hAnsi="Book Antiqua" w:cs="Times New Roman"/>
              <w:iCs/>
            </w:rPr>
          </w:rPrChange>
        </w:rPr>
        <w:t xml:space="preserve">Course No. </w:t>
      </w:r>
      <w:r w:rsidRPr="00723F43">
        <w:rPr>
          <w:rFonts w:ascii="Times New Roman" w:hAnsi="Times New Roman" w:cs="Times New Roman"/>
          <w:iCs/>
          <w:sz w:val="24"/>
          <w:szCs w:val="24"/>
          <w:rPrChange w:id="53" w:author="ponnalagu sreenivas" w:date="2019-07-19T16:12:00Z">
            <w:rPr>
              <w:rFonts w:ascii="Book Antiqua" w:hAnsi="Book Antiqua" w:cs="Times New Roman"/>
              <w:iCs/>
            </w:rPr>
          </w:rPrChange>
        </w:rPr>
        <w:tab/>
      </w:r>
      <w:r w:rsidRPr="00723F43">
        <w:rPr>
          <w:rFonts w:ascii="Times New Roman" w:hAnsi="Times New Roman" w:cs="Times New Roman"/>
          <w:iCs/>
          <w:sz w:val="24"/>
          <w:szCs w:val="24"/>
          <w:rPrChange w:id="54" w:author="ponnalagu sreenivas" w:date="2019-07-19T16:12:00Z">
            <w:rPr>
              <w:rFonts w:ascii="Book Antiqua" w:hAnsi="Book Antiqua" w:cs="Times New Roman"/>
              <w:iCs/>
            </w:rPr>
          </w:rPrChange>
        </w:rPr>
        <w:tab/>
      </w:r>
      <w:r w:rsidRPr="00723F43">
        <w:rPr>
          <w:rFonts w:ascii="Times New Roman" w:hAnsi="Times New Roman" w:cs="Times New Roman"/>
          <w:bCs/>
          <w:sz w:val="24"/>
          <w:szCs w:val="24"/>
          <w:rPrChange w:id="55" w:author="ponnalagu sreenivas" w:date="2019-07-19T16:12:00Z">
            <w:rPr>
              <w:rFonts w:ascii="Book Antiqua" w:hAnsi="Book Antiqua" w:cs="Times New Roman"/>
              <w:bCs/>
            </w:rPr>
          </w:rPrChange>
        </w:rPr>
        <w:t xml:space="preserve">: </w:t>
      </w:r>
      <w:r w:rsidR="00514FC7" w:rsidRPr="00723F43">
        <w:rPr>
          <w:rFonts w:ascii="Times New Roman" w:hAnsi="Times New Roman" w:cs="Times New Roman"/>
          <w:bCs/>
          <w:sz w:val="24"/>
          <w:szCs w:val="24"/>
          <w:rPrChange w:id="56" w:author="ponnalagu sreenivas" w:date="2019-07-19T16:12:00Z">
            <w:rPr>
              <w:rFonts w:ascii="Book Antiqua" w:hAnsi="Book Antiqua" w:cs="Times New Roman"/>
              <w:bCs/>
            </w:rPr>
          </w:rPrChange>
        </w:rPr>
        <w:t>INSTR F312</w:t>
      </w:r>
    </w:p>
    <w:p w:rsidR="00DB5E13" w:rsidRPr="00723F43" w:rsidRDefault="00DB5E13" w:rsidP="00DB5E13">
      <w:pPr>
        <w:spacing w:after="0" w:line="240" w:lineRule="auto"/>
        <w:rPr>
          <w:rFonts w:ascii="Times New Roman" w:hAnsi="Times New Roman" w:cs="Times New Roman"/>
          <w:bCs/>
          <w:sz w:val="24"/>
          <w:szCs w:val="24"/>
          <w:rPrChange w:id="57" w:author="ponnalagu sreenivas" w:date="2019-07-19T16:12:00Z">
            <w:rPr>
              <w:rFonts w:ascii="Book Antiqua" w:hAnsi="Book Antiqua" w:cs="Times New Roman"/>
              <w:bCs/>
            </w:rPr>
          </w:rPrChange>
        </w:rPr>
      </w:pPr>
      <w:r w:rsidRPr="00723F43">
        <w:rPr>
          <w:rFonts w:ascii="Times New Roman" w:hAnsi="Times New Roman" w:cs="Times New Roman"/>
          <w:iCs/>
          <w:sz w:val="24"/>
          <w:szCs w:val="24"/>
          <w:rPrChange w:id="58" w:author="ponnalagu sreenivas" w:date="2019-07-19T16:12:00Z">
            <w:rPr>
              <w:rFonts w:ascii="Book Antiqua" w:hAnsi="Book Antiqua" w:cs="Times New Roman"/>
              <w:iCs/>
            </w:rPr>
          </w:rPrChange>
        </w:rPr>
        <w:t xml:space="preserve">Course Title </w:t>
      </w:r>
      <w:r w:rsidRPr="00723F43">
        <w:rPr>
          <w:rFonts w:ascii="Times New Roman" w:hAnsi="Times New Roman" w:cs="Times New Roman"/>
          <w:iCs/>
          <w:sz w:val="24"/>
          <w:szCs w:val="24"/>
          <w:rPrChange w:id="59" w:author="ponnalagu sreenivas" w:date="2019-07-19T16:12:00Z">
            <w:rPr>
              <w:rFonts w:ascii="Book Antiqua" w:hAnsi="Book Antiqua" w:cs="Times New Roman"/>
              <w:iCs/>
            </w:rPr>
          </w:rPrChange>
        </w:rPr>
        <w:tab/>
      </w:r>
      <w:r w:rsidRPr="00723F43">
        <w:rPr>
          <w:rFonts w:ascii="Times New Roman" w:hAnsi="Times New Roman" w:cs="Times New Roman"/>
          <w:iCs/>
          <w:sz w:val="24"/>
          <w:szCs w:val="24"/>
          <w:rPrChange w:id="60" w:author="ponnalagu sreenivas" w:date="2019-07-19T16:12:00Z">
            <w:rPr>
              <w:rFonts w:ascii="Book Antiqua" w:hAnsi="Book Antiqua" w:cs="Times New Roman"/>
              <w:iCs/>
            </w:rPr>
          </w:rPrChange>
        </w:rPr>
        <w:tab/>
      </w:r>
      <w:r w:rsidR="00137569" w:rsidRPr="00723F43">
        <w:rPr>
          <w:rFonts w:ascii="Times New Roman" w:hAnsi="Times New Roman" w:cs="Times New Roman"/>
          <w:bCs/>
          <w:sz w:val="24"/>
          <w:szCs w:val="24"/>
          <w:rPrChange w:id="61" w:author="ponnalagu sreenivas" w:date="2019-07-19T16:12:00Z">
            <w:rPr>
              <w:rFonts w:ascii="Book Antiqua" w:hAnsi="Book Antiqua" w:cs="Times New Roman"/>
              <w:bCs/>
            </w:rPr>
          </w:rPrChange>
        </w:rPr>
        <w:t>: T</w:t>
      </w:r>
      <w:r w:rsidR="0091084A" w:rsidRPr="00723F43">
        <w:rPr>
          <w:rFonts w:ascii="Times New Roman" w:hAnsi="Times New Roman" w:cs="Times New Roman"/>
          <w:bCs/>
          <w:sz w:val="24"/>
          <w:szCs w:val="24"/>
          <w:rPrChange w:id="62" w:author="ponnalagu sreenivas" w:date="2019-07-19T16:12:00Z">
            <w:rPr>
              <w:rFonts w:ascii="Book Antiqua" w:hAnsi="Book Antiqua" w:cs="Times New Roman"/>
              <w:bCs/>
            </w:rPr>
          </w:rPrChange>
        </w:rPr>
        <w:t>RANSDUCERS AND MEASUREMENT SYSTEMS</w:t>
      </w:r>
    </w:p>
    <w:p w:rsidR="00A05894" w:rsidRPr="00723F43" w:rsidRDefault="00A05894" w:rsidP="00DB5E13">
      <w:pPr>
        <w:spacing w:after="0" w:line="240" w:lineRule="auto"/>
        <w:rPr>
          <w:rFonts w:ascii="Times New Roman" w:hAnsi="Times New Roman" w:cs="Times New Roman"/>
          <w:bCs/>
          <w:sz w:val="24"/>
          <w:szCs w:val="24"/>
          <w:rPrChange w:id="63"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64" w:author="ponnalagu sreenivas" w:date="2019-07-19T16:12:00Z">
            <w:rPr>
              <w:rFonts w:ascii="Book Antiqua" w:hAnsi="Book Antiqua" w:cs="Times New Roman"/>
              <w:bCs/>
            </w:rPr>
          </w:rPrChange>
        </w:rPr>
        <w:t>Credits</w:t>
      </w:r>
      <w:r w:rsidRPr="00723F43">
        <w:rPr>
          <w:rFonts w:ascii="Times New Roman" w:hAnsi="Times New Roman" w:cs="Times New Roman"/>
          <w:bCs/>
          <w:sz w:val="24"/>
          <w:szCs w:val="24"/>
          <w:rPrChange w:id="65" w:author="ponnalagu sreenivas" w:date="2019-07-19T16:12:00Z">
            <w:rPr>
              <w:rFonts w:ascii="Book Antiqua" w:hAnsi="Book Antiqua" w:cs="Times New Roman"/>
              <w:bCs/>
            </w:rPr>
          </w:rPrChange>
        </w:rPr>
        <w:tab/>
      </w:r>
      <w:r w:rsidRPr="00723F43">
        <w:rPr>
          <w:rFonts w:ascii="Times New Roman" w:hAnsi="Times New Roman" w:cs="Times New Roman"/>
          <w:bCs/>
          <w:sz w:val="24"/>
          <w:szCs w:val="24"/>
          <w:rPrChange w:id="66" w:author="ponnalagu sreenivas" w:date="2019-07-19T16:12:00Z">
            <w:rPr>
              <w:rFonts w:ascii="Book Antiqua" w:hAnsi="Book Antiqua" w:cs="Times New Roman"/>
              <w:bCs/>
            </w:rPr>
          </w:rPrChange>
        </w:rPr>
        <w:tab/>
      </w:r>
      <w:r w:rsidR="007847B8" w:rsidRPr="00723F43">
        <w:rPr>
          <w:rFonts w:ascii="Times New Roman" w:hAnsi="Times New Roman" w:cs="Times New Roman"/>
          <w:bCs/>
          <w:sz w:val="24"/>
          <w:szCs w:val="24"/>
          <w:rPrChange w:id="67" w:author="ponnalagu sreenivas" w:date="2019-07-19T16:12:00Z">
            <w:rPr>
              <w:rFonts w:ascii="Book Antiqua" w:hAnsi="Book Antiqua" w:cs="Times New Roman"/>
              <w:bCs/>
            </w:rPr>
          </w:rPrChange>
        </w:rPr>
        <w:tab/>
      </w:r>
      <w:r w:rsidRPr="00723F43">
        <w:rPr>
          <w:rFonts w:ascii="Times New Roman" w:hAnsi="Times New Roman" w:cs="Times New Roman"/>
          <w:bCs/>
          <w:sz w:val="24"/>
          <w:szCs w:val="24"/>
          <w:rPrChange w:id="68" w:author="ponnalagu sreenivas" w:date="2019-07-19T16:12:00Z">
            <w:rPr>
              <w:rFonts w:ascii="Book Antiqua" w:hAnsi="Book Antiqua" w:cs="Times New Roman"/>
              <w:bCs/>
            </w:rPr>
          </w:rPrChange>
        </w:rPr>
        <w:t>: 3</w:t>
      </w:r>
    </w:p>
    <w:p w:rsidR="00DB5E13" w:rsidRPr="00723F43" w:rsidRDefault="00DB5E13" w:rsidP="00DB5E13">
      <w:pPr>
        <w:spacing w:after="0" w:line="240" w:lineRule="auto"/>
        <w:rPr>
          <w:rFonts w:ascii="Times New Roman" w:hAnsi="Times New Roman" w:cs="Times New Roman"/>
          <w:sz w:val="24"/>
          <w:szCs w:val="24"/>
          <w:rPrChange w:id="69" w:author="ponnalagu sreenivas" w:date="2019-07-19T16:12:00Z">
            <w:rPr>
              <w:rFonts w:ascii="Book Antiqua" w:hAnsi="Book Antiqua" w:cs="Times New Roman"/>
            </w:rPr>
          </w:rPrChange>
        </w:rPr>
      </w:pPr>
      <w:r w:rsidRPr="00723F43">
        <w:rPr>
          <w:rFonts w:ascii="Times New Roman" w:hAnsi="Times New Roman" w:cs="Times New Roman"/>
          <w:iCs/>
          <w:sz w:val="24"/>
          <w:szCs w:val="24"/>
          <w:rPrChange w:id="70" w:author="ponnalagu sreenivas" w:date="2019-07-19T16:12:00Z">
            <w:rPr>
              <w:rFonts w:ascii="Book Antiqua" w:hAnsi="Book Antiqua" w:cs="Times New Roman"/>
              <w:iCs/>
            </w:rPr>
          </w:rPrChange>
        </w:rPr>
        <w:t>Instructor-in-charge</w:t>
      </w:r>
      <w:r w:rsidR="00C550F0" w:rsidRPr="00723F43">
        <w:rPr>
          <w:rFonts w:ascii="Times New Roman" w:hAnsi="Times New Roman" w:cs="Times New Roman"/>
          <w:iCs/>
          <w:sz w:val="24"/>
          <w:szCs w:val="24"/>
          <w:rPrChange w:id="71" w:author="ponnalagu sreenivas" w:date="2019-07-19T16:12:00Z">
            <w:rPr>
              <w:rFonts w:ascii="Book Antiqua" w:hAnsi="Book Antiqua" w:cs="Times New Roman"/>
              <w:iCs/>
            </w:rPr>
          </w:rPrChange>
        </w:rPr>
        <w:tab/>
      </w:r>
      <w:r w:rsidRPr="00723F43">
        <w:rPr>
          <w:rFonts w:ascii="Times New Roman" w:hAnsi="Times New Roman" w:cs="Times New Roman"/>
          <w:sz w:val="24"/>
          <w:szCs w:val="24"/>
          <w:rPrChange w:id="72" w:author="ponnalagu sreenivas" w:date="2019-07-19T16:12:00Z">
            <w:rPr>
              <w:rFonts w:ascii="Book Antiqua" w:hAnsi="Book Antiqua" w:cs="Times New Roman"/>
            </w:rPr>
          </w:rPrChange>
        </w:rPr>
        <w:t>:</w:t>
      </w:r>
      <w:r w:rsidR="00DC0851" w:rsidRPr="00723F43">
        <w:rPr>
          <w:rFonts w:ascii="Times New Roman" w:hAnsi="Times New Roman" w:cs="Times New Roman"/>
          <w:sz w:val="24"/>
          <w:szCs w:val="24"/>
          <w:rPrChange w:id="73" w:author="ponnalagu sreenivas" w:date="2019-07-19T16:12:00Z">
            <w:rPr>
              <w:rFonts w:ascii="Book Antiqua" w:hAnsi="Book Antiqua" w:cs="Times New Roman"/>
            </w:rPr>
          </w:rPrChange>
        </w:rPr>
        <w:t xml:space="preserve"> </w:t>
      </w:r>
      <w:r w:rsidR="00B1175F" w:rsidRPr="00723F43">
        <w:rPr>
          <w:rFonts w:ascii="Times New Roman" w:hAnsi="Times New Roman" w:cs="Times New Roman"/>
          <w:sz w:val="24"/>
          <w:szCs w:val="24"/>
          <w:rPrChange w:id="74" w:author="ponnalagu sreenivas" w:date="2019-07-19T16:12:00Z">
            <w:rPr>
              <w:rFonts w:ascii="Book Antiqua" w:hAnsi="Book Antiqua" w:cs="Times New Roman"/>
            </w:rPr>
          </w:rPrChange>
        </w:rPr>
        <w:t xml:space="preserve">R. N. </w:t>
      </w:r>
      <w:proofErr w:type="spellStart"/>
      <w:r w:rsidR="00B1175F" w:rsidRPr="00723F43">
        <w:rPr>
          <w:rFonts w:ascii="Times New Roman" w:hAnsi="Times New Roman" w:cs="Times New Roman"/>
          <w:sz w:val="24"/>
          <w:szCs w:val="24"/>
          <w:rPrChange w:id="75" w:author="ponnalagu sreenivas" w:date="2019-07-19T16:12:00Z">
            <w:rPr>
              <w:rFonts w:ascii="Book Antiqua" w:hAnsi="Book Antiqua" w:cs="Times New Roman"/>
            </w:rPr>
          </w:rPrChange>
        </w:rPr>
        <w:t>Ponnalagu</w:t>
      </w:r>
      <w:proofErr w:type="spellEnd"/>
      <w:r w:rsidR="00B1175F" w:rsidRPr="00723F43">
        <w:rPr>
          <w:rFonts w:ascii="Times New Roman" w:hAnsi="Times New Roman" w:cs="Times New Roman"/>
          <w:sz w:val="24"/>
          <w:szCs w:val="24"/>
          <w:rPrChange w:id="76" w:author="ponnalagu sreenivas" w:date="2019-07-19T16:12:00Z">
            <w:rPr>
              <w:rFonts w:ascii="Book Antiqua" w:hAnsi="Book Antiqua" w:cs="Times New Roman"/>
            </w:rPr>
          </w:rPrChange>
        </w:rPr>
        <w:t xml:space="preserve"> </w:t>
      </w:r>
    </w:p>
    <w:p w:rsidR="001F7050" w:rsidRPr="008E79B0" w:rsidDel="00D413B4" w:rsidRDefault="00ED7B79" w:rsidP="00DB5E13">
      <w:pPr>
        <w:spacing w:after="0" w:line="240" w:lineRule="auto"/>
        <w:rPr>
          <w:del w:id="77" w:author="Admin" w:date="2018-07-20T16:29:00Z"/>
          <w:rFonts w:ascii="Times New Roman" w:hAnsi="Times New Roman" w:cs="Times New Roman"/>
          <w:sz w:val="24"/>
          <w:szCs w:val="24"/>
          <w:rPrChange w:id="78" w:author="ponnalagu sreenivas" w:date="2019-07-20T12:21:00Z">
            <w:rPr>
              <w:del w:id="79" w:author="Admin" w:date="2018-07-20T16:29:00Z"/>
              <w:rFonts w:ascii="Book Antiqua" w:hAnsi="Book Antiqua" w:cs="Times New Roman"/>
            </w:rPr>
          </w:rPrChange>
        </w:rPr>
      </w:pPr>
      <w:del w:id="80" w:author="Admin" w:date="2018-07-20T16:29:00Z">
        <w:r w:rsidRPr="008E79B0" w:rsidDel="00D413B4">
          <w:rPr>
            <w:rFonts w:ascii="Times New Roman" w:hAnsi="Times New Roman" w:cs="Times New Roman"/>
            <w:sz w:val="24"/>
            <w:szCs w:val="24"/>
            <w:rPrChange w:id="81" w:author="ponnalagu sreenivas" w:date="2019-07-20T12:21:00Z">
              <w:rPr>
                <w:rFonts w:ascii="Book Antiqua" w:hAnsi="Book Antiqua" w:cs="Times New Roman"/>
              </w:rPr>
            </w:rPrChange>
          </w:rPr>
          <w:delText>Schedule</w:delText>
        </w:r>
        <w:r w:rsidRPr="008E79B0" w:rsidDel="00D413B4">
          <w:rPr>
            <w:rFonts w:ascii="Times New Roman" w:hAnsi="Times New Roman" w:cs="Times New Roman"/>
            <w:sz w:val="24"/>
            <w:szCs w:val="24"/>
            <w:rPrChange w:id="82" w:author="ponnalagu sreenivas" w:date="2019-07-20T12:21:00Z">
              <w:rPr>
                <w:rFonts w:ascii="Book Antiqua" w:hAnsi="Book Antiqua" w:cs="Times New Roman"/>
              </w:rPr>
            </w:rPrChange>
          </w:rPr>
          <w:tab/>
        </w:r>
        <w:r w:rsidRPr="008E79B0" w:rsidDel="00D413B4">
          <w:rPr>
            <w:rFonts w:ascii="Times New Roman" w:hAnsi="Times New Roman" w:cs="Times New Roman"/>
            <w:sz w:val="24"/>
            <w:szCs w:val="24"/>
            <w:rPrChange w:id="83" w:author="ponnalagu sreenivas" w:date="2019-07-20T12:21:00Z">
              <w:rPr>
                <w:rFonts w:ascii="Book Antiqua" w:hAnsi="Book Antiqua" w:cs="Times New Roman"/>
              </w:rPr>
            </w:rPrChange>
          </w:rPr>
          <w:tab/>
          <w:delText xml:space="preserve">: </w:delText>
        </w:r>
        <w:r w:rsidR="001F7050" w:rsidRPr="008E79B0" w:rsidDel="00D413B4">
          <w:rPr>
            <w:rFonts w:ascii="Times New Roman" w:hAnsi="Times New Roman" w:cs="Times New Roman"/>
            <w:sz w:val="24"/>
            <w:szCs w:val="24"/>
            <w:rPrChange w:id="84" w:author="ponnalagu sreenivas" w:date="2019-07-20T12:21:00Z">
              <w:rPr>
                <w:rFonts w:ascii="Book Antiqua" w:hAnsi="Book Antiqua" w:cs="Times New Roman"/>
              </w:rPr>
            </w:rPrChange>
          </w:rPr>
          <w:delText xml:space="preserve">Mon, Wed, Fri 3.00 to 3.50 pm </w:delText>
        </w:r>
      </w:del>
    </w:p>
    <w:p w:rsidR="00ED7B79" w:rsidRPr="008E79B0" w:rsidDel="00D413B4" w:rsidRDefault="001F7050" w:rsidP="00DB5E13">
      <w:pPr>
        <w:spacing w:after="0" w:line="240" w:lineRule="auto"/>
        <w:rPr>
          <w:del w:id="85" w:author="Admin" w:date="2018-07-20T16:29:00Z"/>
          <w:rFonts w:ascii="Times New Roman" w:hAnsi="Times New Roman" w:cs="Times New Roman"/>
          <w:sz w:val="24"/>
          <w:szCs w:val="24"/>
          <w:rPrChange w:id="86" w:author="ponnalagu sreenivas" w:date="2019-07-20T12:21:00Z">
            <w:rPr>
              <w:del w:id="87" w:author="Admin" w:date="2018-07-20T16:29:00Z"/>
              <w:rFonts w:ascii="Book Antiqua" w:hAnsi="Book Antiqua" w:cs="Times New Roman"/>
            </w:rPr>
          </w:rPrChange>
        </w:rPr>
      </w:pPr>
      <w:del w:id="88" w:author="Admin" w:date="2018-07-20T16:29:00Z">
        <w:r w:rsidRPr="008E79B0" w:rsidDel="00D413B4">
          <w:rPr>
            <w:rFonts w:ascii="Times New Roman" w:hAnsi="Times New Roman" w:cs="Times New Roman"/>
            <w:sz w:val="24"/>
            <w:szCs w:val="24"/>
            <w:rPrChange w:id="89" w:author="ponnalagu sreenivas" w:date="2019-07-20T12:21:00Z">
              <w:rPr>
                <w:rFonts w:ascii="Book Antiqua" w:hAnsi="Book Antiqua" w:cs="Times New Roman"/>
              </w:rPr>
            </w:rPrChange>
          </w:rPr>
          <w:delText>Tutorial</w:delText>
        </w:r>
        <w:r w:rsidRPr="008E79B0" w:rsidDel="00D413B4">
          <w:rPr>
            <w:rFonts w:ascii="Times New Roman" w:hAnsi="Times New Roman" w:cs="Times New Roman"/>
            <w:sz w:val="24"/>
            <w:szCs w:val="24"/>
            <w:rPrChange w:id="90" w:author="ponnalagu sreenivas" w:date="2019-07-20T12:21:00Z">
              <w:rPr>
                <w:rFonts w:ascii="Book Antiqua" w:hAnsi="Book Antiqua" w:cs="Times New Roman"/>
              </w:rPr>
            </w:rPrChange>
          </w:rPr>
          <w:tab/>
        </w:r>
        <w:r w:rsidRPr="008E79B0" w:rsidDel="00D413B4">
          <w:rPr>
            <w:rFonts w:ascii="Times New Roman" w:hAnsi="Times New Roman" w:cs="Times New Roman"/>
            <w:sz w:val="24"/>
            <w:szCs w:val="24"/>
            <w:rPrChange w:id="91" w:author="ponnalagu sreenivas" w:date="2019-07-20T12:21:00Z">
              <w:rPr>
                <w:rFonts w:ascii="Book Antiqua" w:hAnsi="Book Antiqua" w:cs="Times New Roman"/>
              </w:rPr>
            </w:rPrChange>
          </w:rPr>
          <w:tab/>
          <w:delText>: Mon 8.00 to 8.50 am</w:delText>
        </w:r>
      </w:del>
    </w:p>
    <w:p w:rsidR="002708A3" w:rsidRPr="008E79B0" w:rsidDel="00D413B4" w:rsidRDefault="002708A3" w:rsidP="00DB5E13">
      <w:pPr>
        <w:spacing w:after="0" w:line="240" w:lineRule="auto"/>
        <w:rPr>
          <w:del w:id="92" w:author="Admin" w:date="2018-07-20T16:29:00Z"/>
          <w:rFonts w:ascii="Times New Roman" w:hAnsi="Times New Roman" w:cs="Times New Roman"/>
          <w:sz w:val="24"/>
          <w:szCs w:val="24"/>
          <w:rPrChange w:id="93" w:author="ponnalagu sreenivas" w:date="2019-07-20T12:21:00Z">
            <w:rPr>
              <w:del w:id="94" w:author="Admin" w:date="2018-07-20T16:29:00Z"/>
              <w:rFonts w:ascii="Book Antiqua" w:hAnsi="Book Antiqua" w:cs="Times New Roman"/>
            </w:rPr>
          </w:rPrChange>
        </w:rPr>
      </w:pPr>
      <w:del w:id="95" w:author="Admin" w:date="2018-07-20T16:29:00Z">
        <w:r w:rsidRPr="008E79B0" w:rsidDel="00D413B4">
          <w:rPr>
            <w:rFonts w:ascii="Times New Roman" w:hAnsi="Times New Roman" w:cs="Times New Roman"/>
            <w:sz w:val="24"/>
            <w:szCs w:val="24"/>
            <w:rPrChange w:id="96" w:author="ponnalagu sreenivas" w:date="2019-07-20T12:21:00Z">
              <w:rPr>
                <w:rFonts w:ascii="Book Antiqua" w:hAnsi="Book Antiqua" w:cs="Times New Roman"/>
              </w:rPr>
            </w:rPrChange>
          </w:rPr>
          <w:delText>Classroom</w:delText>
        </w:r>
        <w:r w:rsidRPr="008E79B0" w:rsidDel="00D413B4">
          <w:rPr>
            <w:rFonts w:ascii="Times New Roman" w:hAnsi="Times New Roman" w:cs="Times New Roman"/>
            <w:sz w:val="24"/>
            <w:szCs w:val="24"/>
            <w:rPrChange w:id="97" w:author="ponnalagu sreenivas" w:date="2019-07-20T12:21:00Z">
              <w:rPr>
                <w:rFonts w:ascii="Book Antiqua" w:hAnsi="Book Antiqua" w:cs="Times New Roman"/>
              </w:rPr>
            </w:rPrChange>
          </w:rPr>
          <w:tab/>
        </w:r>
        <w:r w:rsidRPr="008E79B0" w:rsidDel="00D413B4">
          <w:rPr>
            <w:rFonts w:ascii="Times New Roman" w:hAnsi="Times New Roman" w:cs="Times New Roman"/>
            <w:sz w:val="24"/>
            <w:szCs w:val="24"/>
            <w:rPrChange w:id="98" w:author="ponnalagu sreenivas" w:date="2019-07-20T12:21:00Z">
              <w:rPr>
                <w:rFonts w:ascii="Book Antiqua" w:hAnsi="Book Antiqua" w:cs="Times New Roman"/>
              </w:rPr>
            </w:rPrChange>
          </w:rPr>
          <w:tab/>
          <w:delText xml:space="preserve">: </w:delText>
        </w:r>
        <w:r w:rsidR="001F7050" w:rsidRPr="008E79B0" w:rsidDel="00D413B4">
          <w:rPr>
            <w:rFonts w:ascii="Times New Roman" w:hAnsi="Times New Roman" w:cs="Times New Roman"/>
            <w:sz w:val="24"/>
            <w:szCs w:val="24"/>
            <w:rPrChange w:id="99" w:author="ponnalagu sreenivas" w:date="2019-07-20T12:21:00Z">
              <w:rPr>
                <w:rFonts w:ascii="Book Antiqua" w:hAnsi="Book Antiqua" w:cs="Times New Roman"/>
              </w:rPr>
            </w:rPrChange>
          </w:rPr>
          <w:delText>I</w:delText>
        </w:r>
        <w:r w:rsidR="008215C2" w:rsidRPr="008E79B0" w:rsidDel="00D413B4">
          <w:rPr>
            <w:rFonts w:ascii="Times New Roman" w:hAnsi="Times New Roman" w:cs="Times New Roman"/>
            <w:sz w:val="24"/>
            <w:szCs w:val="24"/>
            <w:rPrChange w:id="100" w:author="ponnalagu sreenivas" w:date="2019-07-20T12:21:00Z">
              <w:rPr>
                <w:rFonts w:ascii="Book Antiqua" w:hAnsi="Book Antiqua" w:cs="Times New Roman"/>
              </w:rPr>
            </w:rPrChange>
          </w:rPr>
          <w:delText xml:space="preserve"> </w:delText>
        </w:r>
        <w:r w:rsidR="001F7050" w:rsidRPr="008E79B0" w:rsidDel="00D413B4">
          <w:rPr>
            <w:rFonts w:ascii="Times New Roman" w:hAnsi="Times New Roman" w:cs="Times New Roman"/>
            <w:sz w:val="24"/>
            <w:szCs w:val="24"/>
            <w:rPrChange w:id="101" w:author="ponnalagu sreenivas" w:date="2019-07-20T12:21:00Z">
              <w:rPr>
                <w:rFonts w:ascii="Book Antiqua" w:hAnsi="Book Antiqua" w:cs="Times New Roman"/>
              </w:rPr>
            </w:rPrChange>
          </w:rPr>
          <w:delText>114</w:delText>
        </w:r>
      </w:del>
    </w:p>
    <w:p w:rsidR="00DB5E13" w:rsidRPr="008E79B0" w:rsidRDefault="00DB5E13" w:rsidP="00DB5E13">
      <w:pPr>
        <w:spacing w:after="0" w:line="240" w:lineRule="auto"/>
        <w:rPr>
          <w:rFonts w:ascii="Times New Roman" w:hAnsi="Times New Roman" w:cs="Times New Roman"/>
          <w:b/>
          <w:bCs/>
          <w:sz w:val="24"/>
          <w:szCs w:val="24"/>
          <w:rPrChange w:id="102" w:author="ponnalagu sreenivas" w:date="2019-07-20T12:21:00Z">
            <w:rPr>
              <w:rFonts w:ascii="Book Antiqua" w:hAnsi="Book Antiqua" w:cs="Times New Roman"/>
              <w:b/>
              <w:bCs/>
            </w:rPr>
          </w:rPrChange>
        </w:rPr>
      </w:pPr>
    </w:p>
    <w:p w:rsidR="008E79B0" w:rsidRPr="008E79B0" w:rsidRDefault="008E79B0">
      <w:pPr>
        <w:spacing w:after="0" w:line="240" w:lineRule="auto"/>
        <w:jc w:val="both"/>
        <w:rPr>
          <w:ins w:id="103" w:author="ponnalagu sreenivas" w:date="2019-07-20T12:21:00Z"/>
          <w:rFonts w:ascii="Times New Roman" w:hAnsi="Times New Roman" w:cs="Times New Roman"/>
          <w:b/>
          <w:bCs/>
          <w:sz w:val="24"/>
          <w:szCs w:val="24"/>
          <w:rPrChange w:id="104" w:author="ponnalagu sreenivas" w:date="2019-07-20T12:21:00Z">
            <w:rPr>
              <w:ins w:id="105" w:author="ponnalagu sreenivas" w:date="2019-07-20T12:21:00Z"/>
              <w:rFonts w:ascii="Book Antiqua" w:hAnsi="Book Antiqua" w:cs="Times New Roman"/>
              <w:b/>
              <w:bCs/>
            </w:rPr>
          </w:rPrChange>
        </w:rPr>
        <w:pPrChange w:id="106" w:author="ponnalagu sreenivas" w:date="2019-07-20T12:17:00Z">
          <w:pPr>
            <w:pStyle w:val="ListParagraph"/>
            <w:numPr>
              <w:numId w:val="4"/>
            </w:numPr>
            <w:spacing w:after="0" w:line="240" w:lineRule="auto"/>
            <w:ind w:left="360" w:hanging="360"/>
            <w:jc w:val="both"/>
          </w:pPr>
        </w:pPrChange>
      </w:pPr>
      <w:ins w:id="107" w:author="ponnalagu sreenivas" w:date="2019-07-20T12:17:00Z">
        <w:r w:rsidRPr="008E79B0">
          <w:rPr>
            <w:rFonts w:ascii="Times New Roman" w:hAnsi="Times New Roman" w:cs="Times New Roman"/>
            <w:b/>
            <w:bCs/>
            <w:sz w:val="24"/>
            <w:szCs w:val="24"/>
            <w:rPrChange w:id="108" w:author="ponnalagu sreenivas" w:date="2019-07-20T12:21:00Z">
              <w:rPr/>
            </w:rPrChange>
          </w:rPr>
          <w:t>COURSE DESCRIPTION:</w:t>
        </w:r>
      </w:ins>
    </w:p>
    <w:p w:rsidR="008E79B0" w:rsidRDefault="008E79B0">
      <w:pPr>
        <w:spacing w:after="0" w:line="240" w:lineRule="auto"/>
        <w:jc w:val="both"/>
        <w:rPr>
          <w:ins w:id="109" w:author="ponnalagu sreenivas" w:date="2019-07-20T12:17:00Z"/>
          <w:rFonts w:ascii="Book Antiqua" w:hAnsi="Book Antiqua" w:cs="Times New Roman"/>
          <w:b/>
          <w:bCs/>
        </w:rPr>
        <w:pPrChange w:id="110" w:author="ponnalagu sreenivas" w:date="2019-07-20T12:17:00Z">
          <w:pPr>
            <w:pStyle w:val="ListParagraph"/>
            <w:numPr>
              <w:numId w:val="4"/>
            </w:numPr>
            <w:spacing w:after="0" w:line="240" w:lineRule="auto"/>
            <w:ind w:left="360" w:hanging="360"/>
            <w:jc w:val="both"/>
          </w:pPr>
        </w:pPrChange>
      </w:pPr>
    </w:p>
    <w:p w:rsidR="008E79B0" w:rsidRPr="008E79B0" w:rsidRDefault="008E79B0" w:rsidP="008E79B0">
      <w:pPr>
        <w:spacing w:after="0" w:line="240" w:lineRule="auto"/>
        <w:jc w:val="both"/>
        <w:rPr>
          <w:ins w:id="111" w:author="ponnalagu sreenivas" w:date="2019-07-20T12:17:00Z"/>
          <w:rFonts w:ascii="Times New Roman" w:hAnsi="Times New Roman" w:cs="Times New Roman"/>
          <w:sz w:val="24"/>
          <w:szCs w:val="24"/>
          <w:rPrChange w:id="112" w:author="ponnalagu sreenivas" w:date="2019-07-20T12:21:00Z">
            <w:rPr>
              <w:ins w:id="113" w:author="ponnalagu sreenivas" w:date="2019-07-20T12:17:00Z"/>
              <w:rFonts w:ascii="Book Antiqua" w:hAnsi="Book Antiqua" w:cs="Times New Roman"/>
            </w:rPr>
          </w:rPrChange>
        </w:rPr>
      </w:pPr>
      <w:ins w:id="114" w:author="ponnalagu sreenivas" w:date="2019-07-20T12:17:00Z">
        <w:r w:rsidRPr="008E79B0">
          <w:rPr>
            <w:rFonts w:ascii="Times New Roman" w:hAnsi="Times New Roman" w:cs="Times New Roman"/>
            <w:bCs/>
            <w:sz w:val="24"/>
            <w:szCs w:val="24"/>
            <w:rPrChange w:id="115" w:author="ponnalagu sreenivas" w:date="2019-07-20T12:21:00Z">
              <w:rPr>
                <w:rFonts w:ascii="Book Antiqua" w:hAnsi="Book Antiqua" w:cs="Times New Roman"/>
                <w:b/>
                <w:bCs/>
              </w:rPr>
            </w:rPrChange>
          </w:rPr>
          <w:t>This course deals with</w:t>
        </w:r>
        <w:r w:rsidRPr="008E79B0">
          <w:rPr>
            <w:rFonts w:ascii="Times New Roman" w:hAnsi="Times New Roman" w:cs="Times New Roman"/>
            <w:b/>
            <w:bCs/>
            <w:sz w:val="24"/>
            <w:szCs w:val="24"/>
            <w:rPrChange w:id="116" w:author="ponnalagu sreenivas" w:date="2019-07-20T12:21:00Z">
              <w:rPr>
                <w:rFonts w:ascii="Book Antiqua" w:hAnsi="Book Antiqua" w:cs="Times New Roman"/>
                <w:b/>
                <w:bCs/>
              </w:rPr>
            </w:rPrChange>
          </w:rPr>
          <w:t xml:space="preserve"> i</w:t>
        </w:r>
        <w:r w:rsidRPr="008E79B0">
          <w:rPr>
            <w:rFonts w:ascii="Times New Roman" w:hAnsi="Times New Roman" w:cs="Times New Roman"/>
            <w:sz w:val="24"/>
            <w:szCs w:val="24"/>
            <w:rPrChange w:id="117" w:author="ponnalagu sreenivas" w:date="2019-07-20T12:21:00Z">
              <w:rPr>
                <w:rFonts w:ascii="Book Antiqua" w:hAnsi="Book Antiqua" w:cs="Times New Roman"/>
              </w:rPr>
            </w:rPrChange>
          </w:rPr>
          <w:t>mportance and types of transducers used in instrumentation and measurement.  Different types of passive and active transducers.  Generalized measurement system, functional elements, static &amp; dynamic performance characteristics and error analysis. Measurement techniques for Velocity, Temperature, Pressure, Flow, Motion, Seismic, Level, Humidity, pH, Viscosity etc. Interfacing transducers with instrumentation systems.</w:t>
        </w:r>
      </w:ins>
    </w:p>
    <w:p w:rsidR="008E79B0" w:rsidRDefault="008E79B0">
      <w:pPr>
        <w:spacing w:after="0" w:line="240" w:lineRule="auto"/>
        <w:jc w:val="both"/>
        <w:rPr>
          <w:ins w:id="118" w:author="ponnalagu sreenivas" w:date="2019-07-20T12:16:00Z"/>
          <w:rFonts w:ascii="Times New Roman" w:hAnsi="Times New Roman" w:cs="Times New Roman"/>
          <w:b/>
          <w:bCs/>
          <w:sz w:val="24"/>
          <w:szCs w:val="24"/>
        </w:rPr>
        <w:pPrChange w:id="119" w:author="ponnalagu sreenivas" w:date="2019-07-19T16:07:00Z">
          <w:pPr>
            <w:pStyle w:val="ListParagraph"/>
            <w:numPr>
              <w:numId w:val="4"/>
            </w:numPr>
            <w:spacing w:after="0" w:line="240" w:lineRule="auto"/>
            <w:ind w:left="360" w:hanging="360"/>
            <w:jc w:val="both"/>
          </w:pPr>
        </w:pPrChange>
      </w:pPr>
    </w:p>
    <w:p w:rsidR="00F91274" w:rsidRDefault="00723F43">
      <w:pPr>
        <w:spacing w:after="0" w:line="240" w:lineRule="auto"/>
        <w:jc w:val="both"/>
        <w:rPr>
          <w:ins w:id="120" w:author="ponnalagu sreenivas" w:date="2019-07-20T12:21:00Z"/>
          <w:rFonts w:ascii="Times New Roman" w:hAnsi="Times New Roman" w:cs="Times New Roman"/>
          <w:b/>
          <w:bCs/>
          <w:sz w:val="24"/>
          <w:szCs w:val="24"/>
        </w:rPr>
        <w:pPrChange w:id="121" w:author="ponnalagu sreenivas" w:date="2019-07-19T16:07:00Z">
          <w:pPr>
            <w:pStyle w:val="ListParagraph"/>
            <w:numPr>
              <w:numId w:val="4"/>
            </w:numPr>
            <w:spacing w:after="0" w:line="240" w:lineRule="auto"/>
            <w:ind w:left="360" w:hanging="360"/>
            <w:jc w:val="both"/>
          </w:pPr>
        </w:pPrChange>
      </w:pPr>
      <w:ins w:id="122" w:author="ponnalagu sreenivas" w:date="2019-07-19T15:53:00Z">
        <w:r w:rsidRPr="00723F43">
          <w:rPr>
            <w:rFonts w:ascii="Times New Roman" w:hAnsi="Times New Roman" w:cs="Times New Roman"/>
            <w:b/>
            <w:bCs/>
            <w:sz w:val="24"/>
            <w:szCs w:val="24"/>
            <w:rPrChange w:id="123" w:author="ponnalagu sreenivas" w:date="2019-07-19T16:12:00Z">
              <w:rPr/>
            </w:rPrChange>
          </w:rPr>
          <w:t>SCOPE AND OBJECTIVE</w:t>
        </w:r>
      </w:ins>
      <w:ins w:id="124" w:author="ponnalagu sreenivas" w:date="2019-07-19T16:06:00Z">
        <w:r w:rsidRPr="00723F43">
          <w:rPr>
            <w:rFonts w:ascii="Times New Roman" w:hAnsi="Times New Roman" w:cs="Times New Roman"/>
            <w:b/>
            <w:bCs/>
            <w:sz w:val="24"/>
            <w:szCs w:val="24"/>
            <w:rPrChange w:id="125" w:author="ponnalagu sreenivas" w:date="2019-07-19T16:12:00Z">
              <w:rPr/>
            </w:rPrChange>
          </w:rPr>
          <w:t xml:space="preserve"> OF THE COURSE</w:t>
        </w:r>
      </w:ins>
      <w:ins w:id="126" w:author="ponnalagu sreenivas" w:date="2019-07-19T15:53:00Z">
        <w:r w:rsidR="00F91274" w:rsidRPr="00723F43">
          <w:rPr>
            <w:rFonts w:ascii="Times New Roman" w:hAnsi="Times New Roman" w:cs="Times New Roman"/>
            <w:b/>
            <w:bCs/>
            <w:sz w:val="24"/>
            <w:szCs w:val="24"/>
            <w:rPrChange w:id="127" w:author="ponnalagu sreenivas" w:date="2019-07-19T16:12:00Z">
              <w:rPr/>
            </w:rPrChange>
          </w:rPr>
          <w:t>:</w:t>
        </w:r>
      </w:ins>
    </w:p>
    <w:p w:rsidR="008E79B0" w:rsidRPr="00723F43" w:rsidRDefault="008E79B0">
      <w:pPr>
        <w:spacing w:after="0" w:line="240" w:lineRule="auto"/>
        <w:jc w:val="both"/>
        <w:rPr>
          <w:ins w:id="128" w:author="ponnalagu sreenivas" w:date="2019-07-19T16:07:00Z"/>
          <w:rFonts w:ascii="Times New Roman" w:hAnsi="Times New Roman" w:cs="Times New Roman"/>
          <w:b/>
          <w:bCs/>
          <w:sz w:val="24"/>
          <w:szCs w:val="24"/>
          <w:rPrChange w:id="129" w:author="ponnalagu sreenivas" w:date="2019-07-19T16:12:00Z">
            <w:rPr>
              <w:ins w:id="130" w:author="ponnalagu sreenivas" w:date="2019-07-19T16:07:00Z"/>
              <w:rFonts w:ascii="Book Antiqua" w:hAnsi="Book Antiqua" w:cs="Times New Roman"/>
              <w:b/>
              <w:bCs/>
            </w:rPr>
          </w:rPrChange>
        </w:rPr>
        <w:pPrChange w:id="131" w:author="ponnalagu sreenivas" w:date="2019-07-19T16:07:00Z">
          <w:pPr>
            <w:pStyle w:val="ListParagraph"/>
            <w:numPr>
              <w:numId w:val="4"/>
            </w:numPr>
            <w:spacing w:after="0" w:line="240" w:lineRule="auto"/>
            <w:ind w:left="360" w:hanging="360"/>
            <w:jc w:val="both"/>
          </w:pPr>
        </w:pPrChange>
      </w:pPr>
    </w:p>
    <w:p w:rsidR="00723F43" w:rsidRPr="00723F43" w:rsidRDefault="00FF6032" w:rsidP="00F91274">
      <w:pPr>
        <w:spacing w:after="0"/>
        <w:jc w:val="both"/>
        <w:rPr>
          <w:ins w:id="132" w:author="ponnalagu sreenivas" w:date="2019-07-19T16:07:00Z"/>
          <w:rFonts w:ascii="Times New Roman" w:hAnsi="Times New Roman" w:cs="Times New Roman"/>
          <w:sz w:val="24"/>
          <w:szCs w:val="24"/>
          <w:rPrChange w:id="133" w:author="ponnalagu sreenivas" w:date="2019-07-19T16:12:00Z">
            <w:rPr>
              <w:ins w:id="134" w:author="ponnalagu sreenivas" w:date="2019-07-19T16:07:00Z"/>
              <w:rFonts w:ascii="Book Antiqua" w:hAnsi="Book Antiqua" w:cs="Times New Roman"/>
            </w:rPr>
          </w:rPrChange>
        </w:rPr>
      </w:pPr>
      <w:ins w:id="135" w:author="ponnalagu sreenivas" w:date="2019-07-19T15:55:00Z">
        <w:r w:rsidRPr="00723F43">
          <w:rPr>
            <w:rFonts w:ascii="Times New Roman" w:hAnsi="Times New Roman" w:cs="Times New Roman"/>
            <w:sz w:val="24"/>
            <w:szCs w:val="24"/>
            <w:rPrChange w:id="136" w:author="ponnalagu sreenivas" w:date="2019-07-19T16:12:00Z">
              <w:rPr>
                <w:rFonts w:ascii="Book Antiqua" w:hAnsi="Book Antiqua" w:cs="Times New Roman"/>
              </w:rPr>
            </w:rPrChange>
          </w:rPr>
          <w:t xml:space="preserve">The </w:t>
        </w:r>
      </w:ins>
      <w:ins w:id="137" w:author="ponnalagu sreenivas" w:date="2019-07-20T12:18:00Z">
        <w:r w:rsidR="008E79B0">
          <w:rPr>
            <w:rFonts w:ascii="Times New Roman" w:hAnsi="Times New Roman" w:cs="Times New Roman"/>
            <w:sz w:val="24"/>
            <w:szCs w:val="24"/>
          </w:rPr>
          <w:t>objective of the course is to impart knowledge on the</w:t>
        </w:r>
      </w:ins>
      <w:ins w:id="138" w:author="ponnalagu sreenivas" w:date="2019-07-19T16:03:00Z">
        <w:r w:rsidR="008B4C54" w:rsidRPr="00723F43">
          <w:rPr>
            <w:rFonts w:ascii="Times New Roman" w:hAnsi="Times New Roman" w:cs="Times New Roman"/>
            <w:sz w:val="24"/>
            <w:szCs w:val="24"/>
            <w:rPrChange w:id="139" w:author="ponnalagu sreenivas" w:date="2019-07-19T16:12:00Z">
              <w:rPr>
                <w:rFonts w:ascii="Book Antiqua" w:hAnsi="Book Antiqua" w:cs="Times New Roman"/>
              </w:rPr>
            </w:rPrChange>
          </w:rPr>
          <w:t xml:space="preserve"> </w:t>
        </w:r>
      </w:ins>
      <w:ins w:id="140" w:author="ponnalagu sreenivas" w:date="2019-07-19T15:55:00Z">
        <w:r w:rsidRPr="00723F43">
          <w:rPr>
            <w:rFonts w:ascii="Times New Roman" w:hAnsi="Times New Roman" w:cs="Times New Roman"/>
            <w:sz w:val="24"/>
            <w:szCs w:val="24"/>
            <w:rPrChange w:id="141" w:author="ponnalagu sreenivas" w:date="2019-07-19T16:12:00Z">
              <w:rPr>
                <w:rFonts w:ascii="Book Antiqua" w:hAnsi="Book Antiqua" w:cs="Times New Roman"/>
              </w:rPr>
            </w:rPrChange>
          </w:rPr>
          <w:t>various</w:t>
        </w:r>
      </w:ins>
      <w:ins w:id="142" w:author="ponnalagu sreenivas" w:date="2019-07-19T16:03:00Z">
        <w:r w:rsidR="008B4C54" w:rsidRPr="00723F43">
          <w:rPr>
            <w:rFonts w:ascii="Times New Roman" w:hAnsi="Times New Roman" w:cs="Times New Roman"/>
            <w:sz w:val="24"/>
            <w:szCs w:val="24"/>
            <w:rPrChange w:id="143" w:author="ponnalagu sreenivas" w:date="2019-07-19T16:12:00Z">
              <w:rPr>
                <w:rFonts w:ascii="Book Antiqua" w:hAnsi="Book Antiqua" w:cs="Times New Roman"/>
              </w:rPr>
            </w:rPrChange>
          </w:rPr>
          <w:t xml:space="preserve"> types of</w:t>
        </w:r>
      </w:ins>
      <w:ins w:id="144" w:author="ponnalagu sreenivas" w:date="2019-07-19T15:55:00Z">
        <w:r w:rsidRPr="00723F43">
          <w:rPr>
            <w:rFonts w:ascii="Times New Roman" w:hAnsi="Times New Roman" w:cs="Times New Roman"/>
            <w:sz w:val="24"/>
            <w:szCs w:val="24"/>
            <w:rPrChange w:id="145" w:author="ponnalagu sreenivas" w:date="2019-07-19T16:12:00Z">
              <w:rPr>
                <w:rFonts w:ascii="Book Antiqua" w:hAnsi="Book Antiqua" w:cs="Times New Roman"/>
              </w:rPr>
            </w:rPrChange>
          </w:rPr>
          <w:t xml:space="preserve"> sensors and transducers</w:t>
        </w:r>
      </w:ins>
      <w:ins w:id="146" w:author="ponnalagu sreenivas" w:date="2019-07-20T12:19:00Z">
        <w:r w:rsidR="008E79B0">
          <w:rPr>
            <w:rFonts w:ascii="Times New Roman" w:hAnsi="Times New Roman" w:cs="Times New Roman"/>
            <w:sz w:val="24"/>
            <w:szCs w:val="24"/>
          </w:rPr>
          <w:t>,</w:t>
        </w:r>
      </w:ins>
      <w:ins w:id="147" w:author="ponnalagu sreenivas" w:date="2019-07-19T15:55:00Z">
        <w:r w:rsidRPr="00723F43">
          <w:rPr>
            <w:rFonts w:ascii="Times New Roman" w:hAnsi="Times New Roman" w:cs="Times New Roman"/>
            <w:sz w:val="24"/>
            <w:szCs w:val="24"/>
            <w:rPrChange w:id="148" w:author="ponnalagu sreenivas" w:date="2019-07-19T16:12:00Z">
              <w:rPr>
                <w:rFonts w:ascii="Book Antiqua" w:hAnsi="Book Antiqua" w:cs="Times New Roman"/>
              </w:rPr>
            </w:rPrChange>
          </w:rPr>
          <w:t xml:space="preserve"> </w:t>
        </w:r>
      </w:ins>
      <w:ins w:id="149" w:author="ponnalagu sreenivas" w:date="2019-07-19T16:13:00Z">
        <w:r w:rsidR="00723F43">
          <w:rPr>
            <w:rFonts w:ascii="Times New Roman" w:hAnsi="Times New Roman" w:cs="Times New Roman"/>
            <w:sz w:val="24"/>
            <w:szCs w:val="24"/>
          </w:rPr>
          <w:t xml:space="preserve">their measurement techniques </w:t>
        </w:r>
      </w:ins>
      <w:ins w:id="150" w:author="ponnalagu sreenivas" w:date="2019-07-19T16:04:00Z">
        <w:r w:rsidR="008B4C54" w:rsidRPr="00723F43">
          <w:rPr>
            <w:rFonts w:ascii="Times New Roman" w:hAnsi="Times New Roman" w:cs="Times New Roman"/>
            <w:sz w:val="24"/>
            <w:szCs w:val="24"/>
            <w:rPrChange w:id="151" w:author="ponnalagu sreenivas" w:date="2019-07-19T16:12:00Z">
              <w:rPr>
                <w:rFonts w:ascii="Book Antiqua" w:hAnsi="Book Antiqua" w:cs="Times New Roman"/>
              </w:rPr>
            </w:rPrChange>
          </w:rPr>
          <w:t xml:space="preserve">and </w:t>
        </w:r>
      </w:ins>
      <w:ins w:id="152" w:author="ponnalagu sreenivas" w:date="2019-07-19T16:05:00Z">
        <w:r w:rsidR="00723F43" w:rsidRPr="00723F43">
          <w:rPr>
            <w:rFonts w:ascii="Times New Roman" w:hAnsi="Times New Roman" w:cs="Times New Roman"/>
            <w:sz w:val="24"/>
            <w:szCs w:val="24"/>
            <w:rPrChange w:id="153" w:author="ponnalagu sreenivas" w:date="2019-07-19T16:12:00Z">
              <w:rPr>
                <w:rFonts w:ascii="Book Antiqua" w:hAnsi="Book Antiqua" w:cs="Times New Roman"/>
              </w:rPr>
            </w:rPrChange>
          </w:rPr>
          <w:t>application</w:t>
        </w:r>
      </w:ins>
      <w:ins w:id="154" w:author="ponnalagu sreenivas" w:date="2019-07-19T16:12:00Z">
        <w:r w:rsidR="00723F43">
          <w:rPr>
            <w:rFonts w:ascii="Times New Roman" w:hAnsi="Times New Roman" w:cs="Times New Roman"/>
            <w:sz w:val="24"/>
            <w:szCs w:val="24"/>
          </w:rPr>
          <w:t>s</w:t>
        </w:r>
      </w:ins>
      <w:ins w:id="155" w:author="ponnalagu sreenivas" w:date="2019-07-19T16:05:00Z">
        <w:r w:rsidR="00723F43" w:rsidRPr="00723F43">
          <w:rPr>
            <w:rFonts w:ascii="Times New Roman" w:hAnsi="Times New Roman" w:cs="Times New Roman"/>
            <w:sz w:val="24"/>
            <w:szCs w:val="24"/>
            <w:rPrChange w:id="156" w:author="ponnalagu sreenivas" w:date="2019-07-19T16:12:00Z">
              <w:rPr>
                <w:rFonts w:ascii="Book Antiqua" w:hAnsi="Book Antiqua" w:cs="Times New Roman"/>
              </w:rPr>
            </w:rPrChange>
          </w:rPr>
          <w:t xml:space="preserve"> </w:t>
        </w:r>
      </w:ins>
      <w:ins w:id="157" w:author="ponnalagu sreenivas" w:date="2019-07-19T15:56:00Z">
        <w:r w:rsidRPr="00723F43">
          <w:rPr>
            <w:rFonts w:ascii="Times New Roman" w:hAnsi="Times New Roman" w:cs="Times New Roman"/>
            <w:sz w:val="24"/>
            <w:szCs w:val="24"/>
            <w:rPrChange w:id="158" w:author="ponnalagu sreenivas" w:date="2019-07-19T16:12:00Z">
              <w:rPr>
                <w:rFonts w:ascii="Book Antiqua" w:hAnsi="Book Antiqua" w:cs="Times New Roman"/>
              </w:rPr>
            </w:rPrChange>
          </w:rPr>
          <w:t>instrumentation systems.</w:t>
        </w:r>
      </w:ins>
      <w:ins w:id="159" w:author="ponnalagu sreenivas" w:date="2019-07-20T12:19:00Z">
        <w:r w:rsidR="008E79B0">
          <w:rPr>
            <w:rFonts w:ascii="Times New Roman" w:hAnsi="Times New Roman" w:cs="Times New Roman"/>
            <w:sz w:val="24"/>
            <w:szCs w:val="24"/>
          </w:rPr>
          <w:t xml:space="preserve"> The course also introduces </w:t>
        </w:r>
      </w:ins>
      <w:ins w:id="160" w:author="ponnalagu sreenivas" w:date="2019-07-20T12:20:00Z">
        <w:r w:rsidR="008E79B0">
          <w:rPr>
            <w:rFonts w:ascii="Times New Roman" w:hAnsi="Times New Roman" w:cs="Times New Roman"/>
            <w:sz w:val="24"/>
            <w:szCs w:val="24"/>
          </w:rPr>
          <w:t xml:space="preserve">basics of </w:t>
        </w:r>
      </w:ins>
      <w:ins w:id="161" w:author="ponnalagu sreenivas" w:date="2019-07-20T12:19:00Z">
        <w:r w:rsidR="008E79B0">
          <w:rPr>
            <w:rFonts w:ascii="Times New Roman" w:hAnsi="Times New Roman" w:cs="Times New Roman"/>
            <w:sz w:val="24"/>
            <w:szCs w:val="24"/>
          </w:rPr>
          <w:t>LabVIEW prog</w:t>
        </w:r>
      </w:ins>
      <w:ins w:id="162" w:author="ponnalagu sreenivas" w:date="2019-07-20T12:20:00Z">
        <w:r w:rsidR="008E79B0">
          <w:rPr>
            <w:rFonts w:ascii="Times New Roman" w:hAnsi="Times New Roman" w:cs="Times New Roman"/>
            <w:sz w:val="24"/>
            <w:szCs w:val="24"/>
          </w:rPr>
          <w:t>r</w:t>
        </w:r>
      </w:ins>
      <w:ins w:id="163" w:author="ponnalagu sreenivas" w:date="2019-07-20T12:19:00Z">
        <w:r w:rsidR="008E79B0">
          <w:rPr>
            <w:rFonts w:ascii="Times New Roman" w:hAnsi="Times New Roman" w:cs="Times New Roman"/>
            <w:sz w:val="24"/>
            <w:szCs w:val="24"/>
          </w:rPr>
          <w:t>amming.</w:t>
        </w:r>
      </w:ins>
      <w:ins w:id="164" w:author="ponnalagu sreenivas" w:date="2019-07-19T15:56:00Z">
        <w:r w:rsidRPr="00723F43">
          <w:rPr>
            <w:rFonts w:ascii="Times New Roman" w:hAnsi="Times New Roman" w:cs="Times New Roman"/>
            <w:sz w:val="24"/>
            <w:szCs w:val="24"/>
            <w:rPrChange w:id="165" w:author="ponnalagu sreenivas" w:date="2019-07-19T16:12:00Z">
              <w:rPr>
                <w:rFonts w:ascii="Book Antiqua" w:hAnsi="Book Antiqua" w:cs="Times New Roman"/>
              </w:rPr>
            </w:rPrChange>
          </w:rPr>
          <w:t xml:space="preserve"> </w:t>
        </w:r>
      </w:ins>
    </w:p>
    <w:p w:rsidR="00723F43" w:rsidRPr="00723F43" w:rsidRDefault="00723F43" w:rsidP="00F91274">
      <w:pPr>
        <w:spacing w:after="0"/>
        <w:jc w:val="both"/>
        <w:rPr>
          <w:ins w:id="166" w:author="ponnalagu sreenivas" w:date="2019-07-19T16:06:00Z"/>
          <w:rFonts w:ascii="Times New Roman" w:hAnsi="Times New Roman" w:cs="Times New Roman"/>
          <w:sz w:val="24"/>
          <w:szCs w:val="24"/>
          <w:rPrChange w:id="167" w:author="ponnalagu sreenivas" w:date="2019-07-19T16:12:00Z">
            <w:rPr>
              <w:ins w:id="168" w:author="ponnalagu sreenivas" w:date="2019-07-19T16:06:00Z"/>
              <w:rFonts w:ascii="Book Antiqua" w:hAnsi="Book Antiqua" w:cs="Times New Roman"/>
            </w:rPr>
          </w:rPrChange>
        </w:rPr>
      </w:pPr>
    </w:p>
    <w:p w:rsidR="00723F43" w:rsidRPr="00723F43" w:rsidRDefault="00971524" w:rsidP="00723F43">
      <w:pPr>
        <w:pStyle w:val="Title"/>
        <w:spacing w:after="80"/>
        <w:jc w:val="both"/>
        <w:rPr>
          <w:ins w:id="169" w:author="ponnalagu sreenivas" w:date="2019-07-19T16:06:00Z"/>
          <w:bCs w:val="0"/>
          <w:sz w:val="24"/>
          <w:szCs w:val="24"/>
        </w:rPr>
      </w:pPr>
      <w:ins w:id="170" w:author="ponnalagu sreenivas" w:date="2019-07-19T16:06:00Z">
        <w:r w:rsidRPr="00723F43">
          <w:rPr>
            <w:bCs w:val="0"/>
            <w:sz w:val="24"/>
            <w:szCs w:val="24"/>
          </w:rPr>
          <w:t>COURSE OUTCOMES</w:t>
        </w:r>
      </w:ins>
    </w:p>
    <w:p w:rsidR="00723F43" w:rsidRPr="00723F43" w:rsidRDefault="00723F43" w:rsidP="00723F43">
      <w:pPr>
        <w:pStyle w:val="Title"/>
        <w:spacing w:after="80"/>
        <w:jc w:val="both"/>
        <w:rPr>
          <w:ins w:id="171" w:author="ponnalagu sreenivas" w:date="2019-07-19T16:06:00Z"/>
          <w:bCs w:val="0"/>
          <w:sz w:val="24"/>
          <w:szCs w:val="24"/>
        </w:rPr>
      </w:pPr>
      <w:ins w:id="172" w:author="ponnalagu sreenivas" w:date="2019-07-19T16:06:00Z">
        <w:r w:rsidRPr="00723F43">
          <w:rPr>
            <w:bCs w:val="0"/>
            <w:sz w:val="24"/>
            <w:szCs w:val="24"/>
          </w:rPr>
          <w:tab/>
          <w:t xml:space="preserve">After learning the course, students will be able to </w:t>
        </w:r>
      </w:ins>
    </w:p>
    <w:p w:rsidR="00723F43" w:rsidRPr="00723F43" w:rsidRDefault="00723F43" w:rsidP="00723F43">
      <w:pPr>
        <w:pStyle w:val="Title"/>
        <w:numPr>
          <w:ilvl w:val="0"/>
          <w:numId w:val="8"/>
        </w:numPr>
        <w:spacing w:after="80"/>
        <w:jc w:val="both"/>
        <w:rPr>
          <w:ins w:id="173" w:author="ponnalagu sreenivas" w:date="2019-07-19T16:08:00Z"/>
          <w:b w:val="0"/>
          <w:bCs w:val="0"/>
          <w:sz w:val="24"/>
          <w:szCs w:val="24"/>
          <w:rPrChange w:id="174" w:author="ponnalagu sreenivas" w:date="2019-07-19T16:12:00Z">
            <w:rPr>
              <w:ins w:id="175" w:author="ponnalagu sreenivas" w:date="2019-07-19T16:08:00Z"/>
            </w:rPr>
          </w:rPrChange>
        </w:rPr>
      </w:pPr>
      <w:ins w:id="176" w:author="ponnalagu sreenivas" w:date="2019-07-19T16:08:00Z">
        <w:r w:rsidRPr="00723F43">
          <w:rPr>
            <w:b w:val="0"/>
            <w:sz w:val="24"/>
            <w:szCs w:val="24"/>
            <w:rPrChange w:id="177" w:author="ponnalagu sreenivas" w:date="2019-07-19T16:12:00Z">
              <w:rPr/>
            </w:rPrChange>
          </w:rPr>
          <w:t xml:space="preserve">Use </w:t>
        </w:r>
      </w:ins>
      <w:ins w:id="178" w:author="ponnalagu sreenivas" w:date="2019-07-19T16:13:00Z">
        <w:r>
          <w:rPr>
            <w:b w:val="0"/>
            <w:sz w:val="24"/>
            <w:szCs w:val="24"/>
          </w:rPr>
          <w:t xml:space="preserve">the </w:t>
        </w:r>
      </w:ins>
      <w:ins w:id="179" w:author="ponnalagu sreenivas" w:date="2019-07-19T16:08:00Z">
        <w:r w:rsidRPr="00723F43">
          <w:rPr>
            <w:b w:val="0"/>
            <w:sz w:val="24"/>
            <w:szCs w:val="24"/>
            <w:rPrChange w:id="180" w:author="ponnalagu sreenivas" w:date="2019-07-19T16:12:00Z">
              <w:rPr/>
            </w:rPrChange>
          </w:rPr>
          <w:t xml:space="preserve">concepts in common methods for converting a physical parameter into an electrical quantity </w:t>
        </w:r>
      </w:ins>
    </w:p>
    <w:p w:rsidR="00723F43" w:rsidRPr="00723F43" w:rsidRDefault="00723F43" w:rsidP="00723F43">
      <w:pPr>
        <w:pStyle w:val="Title"/>
        <w:numPr>
          <w:ilvl w:val="0"/>
          <w:numId w:val="8"/>
        </w:numPr>
        <w:spacing w:after="80"/>
        <w:jc w:val="both"/>
        <w:rPr>
          <w:ins w:id="181" w:author="ponnalagu sreenivas" w:date="2019-07-19T16:10:00Z"/>
          <w:b w:val="0"/>
          <w:bCs w:val="0"/>
          <w:sz w:val="24"/>
          <w:szCs w:val="24"/>
        </w:rPr>
      </w:pPr>
      <w:ins w:id="182" w:author="ponnalagu sreenivas" w:date="2019-07-19T16:09:00Z">
        <w:r w:rsidRPr="00723F43">
          <w:rPr>
            <w:b w:val="0"/>
            <w:bCs w:val="0"/>
            <w:sz w:val="24"/>
            <w:szCs w:val="24"/>
          </w:rPr>
          <w:t xml:space="preserve">Select </w:t>
        </w:r>
      </w:ins>
      <w:ins w:id="183" w:author="ponnalagu sreenivas" w:date="2019-07-19T16:10:00Z">
        <w:r w:rsidRPr="00723F43">
          <w:rPr>
            <w:b w:val="0"/>
            <w:bCs w:val="0"/>
            <w:sz w:val="24"/>
            <w:szCs w:val="24"/>
          </w:rPr>
          <w:t>a suitable</w:t>
        </w:r>
      </w:ins>
      <w:ins w:id="184" w:author="ponnalagu sreenivas" w:date="2019-07-19T16:09:00Z">
        <w:r w:rsidRPr="00723F43">
          <w:rPr>
            <w:b w:val="0"/>
            <w:bCs w:val="0"/>
            <w:sz w:val="24"/>
            <w:szCs w:val="24"/>
          </w:rPr>
          <w:t xml:space="preserve"> sensor/transducer for a given application</w:t>
        </w:r>
      </w:ins>
      <w:ins w:id="185" w:author="ponnalagu sreenivas" w:date="2019-07-19T16:10:00Z">
        <w:r w:rsidRPr="00723F43">
          <w:rPr>
            <w:b w:val="0"/>
            <w:bCs w:val="0"/>
            <w:sz w:val="24"/>
            <w:szCs w:val="24"/>
          </w:rPr>
          <w:t>/</w:t>
        </w:r>
      </w:ins>
      <w:ins w:id="186" w:author="ponnalagu sreenivas" w:date="2019-07-19T16:09:00Z">
        <w:r w:rsidRPr="00723F43">
          <w:rPr>
            <w:b w:val="0"/>
            <w:bCs w:val="0"/>
            <w:sz w:val="24"/>
            <w:szCs w:val="24"/>
          </w:rPr>
          <w:t>specification</w:t>
        </w:r>
      </w:ins>
      <w:ins w:id="187" w:author="ponnalagu sreenivas" w:date="2019-07-19T16:10:00Z">
        <w:r w:rsidRPr="00723F43">
          <w:rPr>
            <w:b w:val="0"/>
            <w:bCs w:val="0"/>
            <w:sz w:val="24"/>
            <w:szCs w:val="24"/>
          </w:rPr>
          <w:t>.</w:t>
        </w:r>
      </w:ins>
    </w:p>
    <w:p w:rsidR="0053202B" w:rsidRPr="0053202B" w:rsidRDefault="00723F43" w:rsidP="00723F43">
      <w:pPr>
        <w:pStyle w:val="Title"/>
        <w:numPr>
          <w:ilvl w:val="0"/>
          <w:numId w:val="8"/>
        </w:numPr>
        <w:spacing w:after="80"/>
        <w:jc w:val="both"/>
        <w:rPr>
          <w:ins w:id="188" w:author="ponnalagu sreenivas" w:date="2019-07-19T16:14:00Z"/>
          <w:b w:val="0"/>
          <w:bCs w:val="0"/>
          <w:sz w:val="24"/>
          <w:szCs w:val="24"/>
          <w:rPrChange w:id="189" w:author="ponnalagu sreenivas" w:date="2019-07-19T16:14:00Z">
            <w:rPr>
              <w:ins w:id="190" w:author="ponnalagu sreenivas" w:date="2019-07-19T16:14:00Z"/>
              <w:b w:val="0"/>
              <w:sz w:val="24"/>
              <w:szCs w:val="24"/>
            </w:rPr>
          </w:rPrChange>
        </w:rPr>
      </w:pPr>
      <w:ins w:id="191" w:author="ponnalagu sreenivas" w:date="2019-07-19T16:11:00Z">
        <w:r w:rsidRPr="00723F43">
          <w:rPr>
            <w:b w:val="0"/>
            <w:sz w:val="24"/>
            <w:szCs w:val="24"/>
            <w:rPrChange w:id="192" w:author="ponnalagu sreenivas" w:date="2019-07-19T16:12:00Z">
              <w:rPr/>
            </w:rPrChange>
          </w:rPr>
          <w:t>Set up testing strategies to evaluate performance characteristics of different types of sensors and transducers</w:t>
        </w:r>
      </w:ins>
    </w:p>
    <w:p w:rsidR="00723F43" w:rsidRPr="00723F43" w:rsidRDefault="0053202B" w:rsidP="00723F43">
      <w:pPr>
        <w:pStyle w:val="Title"/>
        <w:numPr>
          <w:ilvl w:val="0"/>
          <w:numId w:val="8"/>
        </w:numPr>
        <w:spacing w:after="80"/>
        <w:jc w:val="both"/>
        <w:rPr>
          <w:ins w:id="193" w:author="ponnalagu sreenivas" w:date="2019-07-19T16:11:00Z"/>
          <w:b w:val="0"/>
          <w:bCs w:val="0"/>
          <w:sz w:val="24"/>
          <w:szCs w:val="24"/>
          <w:rPrChange w:id="194" w:author="ponnalagu sreenivas" w:date="2019-07-19T16:12:00Z">
            <w:rPr>
              <w:ins w:id="195" w:author="ponnalagu sreenivas" w:date="2019-07-19T16:11:00Z"/>
            </w:rPr>
          </w:rPrChange>
        </w:rPr>
      </w:pPr>
      <w:ins w:id="196" w:author="ponnalagu sreenivas" w:date="2019-07-19T16:14:00Z">
        <w:r>
          <w:rPr>
            <w:b w:val="0"/>
            <w:sz w:val="24"/>
            <w:szCs w:val="24"/>
          </w:rPr>
          <w:t>D</w:t>
        </w:r>
      </w:ins>
      <w:ins w:id="197" w:author="ponnalagu sreenivas" w:date="2019-07-19T16:11:00Z">
        <w:r w:rsidR="00723F43" w:rsidRPr="00723F43">
          <w:rPr>
            <w:b w:val="0"/>
            <w:sz w:val="24"/>
            <w:szCs w:val="24"/>
            <w:rPrChange w:id="198" w:author="ponnalagu sreenivas" w:date="2019-07-19T16:12:00Z">
              <w:rPr/>
            </w:rPrChange>
          </w:rPr>
          <w:t>esign a real-life instrumentation system</w:t>
        </w:r>
        <w:r w:rsidR="006D44ED">
          <w:rPr>
            <w:b w:val="0"/>
            <w:sz w:val="24"/>
            <w:szCs w:val="24"/>
          </w:rPr>
          <w:t>.</w:t>
        </w:r>
      </w:ins>
    </w:p>
    <w:p w:rsidR="00723F43" w:rsidRPr="00723F43" w:rsidRDefault="00723F43" w:rsidP="00F91274">
      <w:pPr>
        <w:spacing w:after="0"/>
        <w:jc w:val="both"/>
        <w:rPr>
          <w:ins w:id="199" w:author="ponnalagu sreenivas" w:date="2019-07-19T15:53:00Z"/>
          <w:rFonts w:ascii="Times New Roman" w:hAnsi="Times New Roman" w:cs="Times New Roman"/>
          <w:sz w:val="24"/>
          <w:szCs w:val="24"/>
          <w:rPrChange w:id="200" w:author="ponnalagu sreenivas" w:date="2019-07-19T16:12:00Z">
            <w:rPr>
              <w:ins w:id="201" w:author="ponnalagu sreenivas" w:date="2019-07-19T15:53:00Z"/>
              <w:rFonts w:ascii="Book Antiqua" w:hAnsi="Book Antiqua" w:cs="Times New Roman"/>
            </w:rPr>
          </w:rPrChange>
        </w:rPr>
      </w:pPr>
    </w:p>
    <w:p w:rsidR="00137569" w:rsidRPr="00723F43" w:rsidDel="009407DF" w:rsidRDefault="00DB5E13" w:rsidP="00AE43BB">
      <w:pPr>
        <w:pStyle w:val="ListParagraph"/>
        <w:numPr>
          <w:ilvl w:val="0"/>
          <w:numId w:val="4"/>
        </w:numPr>
        <w:spacing w:after="0" w:line="240" w:lineRule="auto"/>
        <w:jc w:val="both"/>
        <w:rPr>
          <w:del w:id="202" w:author="ponnalagu sreenivas" w:date="2019-07-19T16:15:00Z"/>
          <w:rFonts w:ascii="Times New Roman" w:hAnsi="Times New Roman" w:cs="Times New Roman"/>
          <w:b/>
          <w:bCs/>
          <w:sz w:val="24"/>
          <w:szCs w:val="24"/>
          <w:rPrChange w:id="203" w:author="ponnalagu sreenivas" w:date="2019-07-19T16:12:00Z">
            <w:rPr>
              <w:del w:id="204" w:author="ponnalagu sreenivas" w:date="2019-07-19T16:15:00Z"/>
              <w:rFonts w:ascii="Book Antiqua" w:hAnsi="Book Antiqua" w:cs="Times New Roman"/>
              <w:b/>
              <w:bCs/>
            </w:rPr>
          </w:rPrChange>
        </w:rPr>
      </w:pPr>
      <w:del w:id="205" w:author="ponnalagu sreenivas" w:date="2019-07-19T16:15:00Z">
        <w:r w:rsidRPr="00723F43" w:rsidDel="009407DF">
          <w:rPr>
            <w:rFonts w:ascii="Times New Roman" w:hAnsi="Times New Roman" w:cs="Times New Roman"/>
            <w:b/>
            <w:bCs/>
            <w:sz w:val="24"/>
            <w:szCs w:val="24"/>
            <w:rPrChange w:id="206" w:author="ponnalagu sreenivas" w:date="2019-07-19T16:12:00Z">
              <w:rPr>
                <w:rFonts w:ascii="Book Antiqua" w:hAnsi="Book Antiqua" w:cs="Times New Roman"/>
                <w:b/>
                <w:bCs/>
              </w:rPr>
            </w:rPrChange>
          </w:rPr>
          <w:delText>COURSE DESCRIPTION:</w:delText>
        </w:r>
      </w:del>
    </w:p>
    <w:p w:rsidR="002437A7" w:rsidRPr="00723F43" w:rsidDel="009407DF" w:rsidRDefault="00DB5E13" w:rsidP="00DB5E13">
      <w:pPr>
        <w:spacing w:after="0" w:line="240" w:lineRule="auto"/>
        <w:jc w:val="both"/>
        <w:rPr>
          <w:del w:id="207" w:author="ponnalagu sreenivas" w:date="2019-07-19T16:15:00Z"/>
          <w:rFonts w:ascii="Times New Roman" w:hAnsi="Times New Roman" w:cs="Times New Roman"/>
          <w:sz w:val="24"/>
          <w:szCs w:val="24"/>
          <w:rPrChange w:id="208" w:author="ponnalagu sreenivas" w:date="2019-07-19T16:12:00Z">
            <w:rPr>
              <w:del w:id="209" w:author="ponnalagu sreenivas" w:date="2019-07-19T16:15:00Z"/>
              <w:rFonts w:ascii="Book Antiqua" w:hAnsi="Book Antiqua" w:cs="Times New Roman"/>
            </w:rPr>
          </w:rPrChange>
        </w:rPr>
      </w:pPr>
      <w:del w:id="210" w:author="ponnalagu sreenivas" w:date="2019-07-19T16:15:00Z">
        <w:r w:rsidRPr="00723F43" w:rsidDel="009407DF">
          <w:rPr>
            <w:rFonts w:ascii="Times New Roman" w:hAnsi="Times New Roman" w:cs="Times New Roman"/>
            <w:sz w:val="24"/>
            <w:szCs w:val="24"/>
            <w:rPrChange w:id="211" w:author="ponnalagu sreenivas" w:date="2019-07-19T16:12:00Z">
              <w:rPr>
                <w:rFonts w:ascii="Book Antiqua" w:hAnsi="Book Antiqua" w:cs="Times New Roman"/>
              </w:rPr>
            </w:rPrChange>
          </w:rPr>
          <w:delText xml:space="preserve">Importance and types of </w:delText>
        </w:r>
        <w:r w:rsidR="009006B0" w:rsidRPr="00723F43" w:rsidDel="009407DF">
          <w:rPr>
            <w:rFonts w:ascii="Times New Roman" w:hAnsi="Times New Roman" w:cs="Times New Roman"/>
            <w:sz w:val="24"/>
            <w:szCs w:val="24"/>
            <w:rPrChange w:id="212" w:author="ponnalagu sreenivas" w:date="2019-07-19T16:12:00Z">
              <w:rPr>
                <w:rFonts w:ascii="Book Antiqua" w:hAnsi="Book Antiqua" w:cs="Times New Roman"/>
              </w:rPr>
            </w:rPrChange>
          </w:rPr>
          <w:delText>transducers used in instrumentation and measurement.  Different types of passive and active transducers.  G</w:delText>
        </w:r>
        <w:r w:rsidRPr="00723F43" w:rsidDel="009407DF">
          <w:rPr>
            <w:rFonts w:ascii="Times New Roman" w:hAnsi="Times New Roman" w:cs="Times New Roman"/>
            <w:sz w:val="24"/>
            <w:szCs w:val="24"/>
            <w:rPrChange w:id="213" w:author="ponnalagu sreenivas" w:date="2019-07-19T16:12:00Z">
              <w:rPr>
                <w:rFonts w:ascii="Book Antiqua" w:hAnsi="Book Antiqua" w:cs="Times New Roman"/>
              </w:rPr>
            </w:rPrChange>
          </w:rPr>
          <w:delText xml:space="preserve">eneralized measurement system, functional elements, static </w:delText>
        </w:r>
        <w:r w:rsidR="009F1C48" w:rsidRPr="00723F43" w:rsidDel="009407DF">
          <w:rPr>
            <w:rFonts w:ascii="Times New Roman" w:hAnsi="Times New Roman" w:cs="Times New Roman"/>
            <w:sz w:val="24"/>
            <w:szCs w:val="24"/>
            <w:rPrChange w:id="214" w:author="ponnalagu sreenivas" w:date="2019-07-19T16:12:00Z">
              <w:rPr>
                <w:rFonts w:ascii="Book Antiqua" w:hAnsi="Book Antiqua" w:cs="Times New Roman"/>
              </w:rPr>
            </w:rPrChange>
          </w:rPr>
          <w:delText>and</w:delText>
        </w:r>
        <w:r w:rsidRPr="00723F43" w:rsidDel="009407DF">
          <w:rPr>
            <w:rFonts w:ascii="Times New Roman" w:hAnsi="Times New Roman" w:cs="Times New Roman"/>
            <w:sz w:val="24"/>
            <w:szCs w:val="24"/>
            <w:rPrChange w:id="215" w:author="ponnalagu sreenivas" w:date="2019-07-19T16:12:00Z">
              <w:rPr>
                <w:rFonts w:ascii="Book Antiqua" w:hAnsi="Book Antiqua" w:cs="Times New Roman"/>
              </w:rPr>
            </w:rPrChange>
          </w:rPr>
          <w:delText xml:space="preserve"> dynamic </w:delText>
        </w:r>
        <w:r w:rsidR="009006B0" w:rsidRPr="00723F43" w:rsidDel="009407DF">
          <w:rPr>
            <w:rFonts w:ascii="Times New Roman" w:hAnsi="Times New Roman" w:cs="Times New Roman"/>
            <w:sz w:val="24"/>
            <w:szCs w:val="24"/>
            <w:rPrChange w:id="216" w:author="ponnalagu sreenivas" w:date="2019-07-19T16:12:00Z">
              <w:rPr>
                <w:rFonts w:ascii="Book Antiqua" w:hAnsi="Book Antiqua" w:cs="Times New Roman"/>
              </w:rPr>
            </w:rPrChange>
          </w:rPr>
          <w:delText xml:space="preserve">performance </w:delText>
        </w:r>
        <w:r w:rsidRPr="00723F43" w:rsidDel="009407DF">
          <w:rPr>
            <w:rFonts w:ascii="Times New Roman" w:hAnsi="Times New Roman" w:cs="Times New Roman"/>
            <w:sz w:val="24"/>
            <w:szCs w:val="24"/>
            <w:rPrChange w:id="217" w:author="ponnalagu sreenivas" w:date="2019-07-19T16:12:00Z">
              <w:rPr>
                <w:rFonts w:ascii="Book Antiqua" w:hAnsi="Book Antiqua" w:cs="Times New Roman"/>
              </w:rPr>
            </w:rPrChange>
          </w:rPr>
          <w:delText>characteristics</w:delText>
        </w:r>
        <w:r w:rsidR="009006B0" w:rsidRPr="00723F43" w:rsidDel="009407DF">
          <w:rPr>
            <w:rFonts w:ascii="Times New Roman" w:hAnsi="Times New Roman" w:cs="Times New Roman"/>
            <w:sz w:val="24"/>
            <w:szCs w:val="24"/>
            <w:rPrChange w:id="218" w:author="ponnalagu sreenivas" w:date="2019-07-19T16:12:00Z">
              <w:rPr>
                <w:rFonts w:ascii="Book Antiqua" w:hAnsi="Book Antiqua" w:cs="Times New Roman"/>
              </w:rPr>
            </w:rPrChange>
          </w:rPr>
          <w:delText xml:space="preserve"> and error analysis.</w:delText>
        </w:r>
        <w:r w:rsidR="00037128" w:rsidRPr="00723F43" w:rsidDel="009407DF">
          <w:rPr>
            <w:rFonts w:ascii="Times New Roman" w:hAnsi="Times New Roman" w:cs="Times New Roman"/>
            <w:sz w:val="24"/>
            <w:szCs w:val="24"/>
            <w:rPrChange w:id="219" w:author="ponnalagu sreenivas" w:date="2019-07-19T16:12:00Z">
              <w:rPr>
                <w:rFonts w:ascii="Book Antiqua" w:hAnsi="Book Antiqua" w:cs="Times New Roman"/>
              </w:rPr>
            </w:rPrChange>
          </w:rPr>
          <w:delText xml:space="preserve"> </w:delText>
        </w:r>
        <w:r w:rsidR="009006B0" w:rsidRPr="00723F43" w:rsidDel="009407DF">
          <w:rPr>
            <w:rFonts w:ascii="Times New Roman" w:hAnsi="Times New Roman" w:cs="Times New Roman"/>
            <w:sz w:val="24"/>
            <w:szCs w:val="24"/>
            <w:rPrChange w:id="220" w:author="ponnalagu sreenivas" w:date="2019-07-19T16:12:00Z">
              <w:rPr>
                <w:rFonts w:ascii="Book Antiqua" w:hAnsi="Book Antiqua" w:cs="Times New Roman"/>
              </w:rPr>
            </w:rPrChange>
          </w:rPr>
          <w:delText>M</w:delText>
        </w:r>
        <w:r w:rsidRPr="00723F43" w:rsidDel="009407DF">
          <w:rPr>
            <w:rFonts w:ascii="Times New Roman" w:hAnsi="Times New Roman" w:cs="Times New Roman"/>
            <w:sz w:val="24"/>
            <w:szCs w:val="24"/>
            <w:rPrChange w:id="221" w:author="ponnalagu sreenivas" w:date="2019-07-19T16:12:00Z">
              <w:rPr>
                <w:rFonts w:ascii="Book Antiqua" w:hAnsi="Book Antiqua" w:cs="Times New Roman"/>
              </w:rPr>
            </w:rPrChange>
          </w:rPr>
          <w:delText xml:space="preserve">easurement techniques for </w:delText>
        </w:r>
        <w:r w:rsidR="00857AFD" w:rsidRPr="00723F43" w:rsidDel="009407DF">
          <w:rPr>
            <w:rFonts w:ascii="Times New Roman" w:hAnsi="Times New Roman" w:cs="Times New Roman"/>
            <w:sz w:val="24"/>
            <w:szCs w:val="24"/>
            <w:rPrChange w:id="222" w:author="ponnalagu sreenivas" w:date="2019-07-19T16:12:00Z">
              <w:rPr>
                <w:rFonts w:ascii="Book Antiqua" w:hAnsi="Book Antiqua" w:cs="Times New Roman"/>
              </w:rPr>
            </w:rPrChange>
          </w:rPr>
          <w:delText xml:space="preserve">Temperature, Pressure, </w:delText>
        </w:r>
        <w:r w:rsidR="009006B0" w:rsidRPr="00723F43" w:rsidDel="009407DF">
          <w:rPr>
            <w:rFonts w:ascii="Times New Roman" w:hAnsi="Times New Roman" w:cs="Times New Roman"/>
            <w:sz w:val="24"/>
            <w:szCs w:val="24"/>
            <w:rPrChange w:id="223" w:author="ponnalagu sreenivas" w:date="2019-07-19T16:12:00Z">
              <w:rPr>
                <w:rFonts w:ascii="Book Antiqua" w:hAnsi="Book Antiqua" w:cs="Times New Roman"/>
              </w:rPr>
            </w:rPrChange>
          </w:rPr>
          <w:delText xml:space="preserve">Flow, </w:delText>
        </w:r>
        <w:r w:rsidR="009479E1" w:rsidRPr="00723F43" w:rsidDel="009407DF">
          <w:rPr>
            <w:rFonts w:ascii="Times New Roman" w:hAnsi="Times New Roman" w:cs="Times New Roman"/>
            <w:sz w:val="24"/>
            <w:szCs w:val="24"/>
            <w:rPrChange w:id="224" w:author="ponnalagu sreenivas" w:date="2019-07-19T16:12:00Z">
              <w:rPr>
                <w:rFonts w:ascii="Book Antiqua" w:hAnsi="Book Antiqua" w:cs="Times New Roman"/>
              </w:rPr>
            </w:rPrChange>
          </w:rPr>
          <w:delText xml:space="preserve">Force, Torque, </w:delText>
        </w:r>
        <w:r w:rsidR="00857AFD" w:rsidRPr="00723F43" w:rsidDel="009407DF">
          <w:rPr>
            <w:rFonts w:ascii="Times New Roman" w:hAnsi="Times New Roman" w:cs="Times New Roman"/>
            <w:sz w:val="24"/>
            <w:szCs w:val="24"/>
            <w:rPrChange w:id="225" w:author="ponnalagu sreenivas" w:date="2019-07-19T16:12:00Z">
              <w:rPr>
                <w:rFonts w:ascii="Book Antiqua" w:hAnsi="Book Antiqua" w:cs="Times New Roman"/>
              </w:rPr>
            </w:rPrChange>
          </w:rPr>
          <w:delText xml:space="preserve">Level, </w:delText>
        </w:r>
        <w:r w:rsidR="009006B0" w:rsidRPr="00723F43" w:rsidDel="009407DF">
          <w:rPr>
            <w:rFonts w:ascii="Times New Roman" w:hAnsi="Times New Roman" w:cs="Times New Roman"/>
            <w:sz w:val="24"/>
            <w:szCs w:val="24"/>
            <w:rPrChange w:id="226" w:author="ponnalagu sreenivas" w:date="2019-07-19T16:12:00Z">
              <w:rPr>
                <w:rFonts w:ascii="Book Antiqua" w:hAnsi="Book Antiqua" w:cs="Times New Roman"/>
              </w:rPr>
            </w:rPrChange>
          </w:rPr>
          <w:delText xml:space="preserve">Motion, </w:delText>
        </w:r>
        <w:r w:rsidR="00857AFD" w:rsidRPr="00723F43" w:rsidDel="009407DF">
          <w:rPr>
            <w:rFonts w:ascii="Times New Roman" w:hAnsi="Times New Roman" w:cs="Times New Roman"/>
            <w:sz w:val="24"/>
            <w:szCs w:val="24"/>
            <w:rPrChange w:id="227" w:author="ponnalagu sreenivas" w:date="2019-07-19T16:12:00Z">
              <w:rPr>
                <w:rFonts w:ascii="Book Antiqua" w:hAnsi="Book Antiqua" w:cs="Times New Roman"/>
              </w:rPr>
            </w:rPrChange>
          </w:rPr>
          <w:delText xml:space="preserve">Velocity, </w:delText>
        </w:r>
        <w:r w:rsidR="009006B0" w:rsidRPr="00723F43" w:rsidDel="009407DF">
          <w:rPr>
            <w:rFonts w:ascii="Times New Roman" w:hAnsi="Times New Roman" w:cs="Times New Roman"/>
            <w:sz w:val="24"/>
            <w:szCs w:val="24"/>
            <w:rPrChange w:id="228" w:author="ponnalagu sreenivas" w:date="2019-07-19T16:12:00Z">
              <w:rPr>
                <w:rFonts w:ascii="Book Antiqua" w:hAnsi="Book Antiqua" w:cs="Times New Roman"/>
              </w:rPr>
            </w:rPrChange>
          </w:rPr>
          <w:delText>Humidity, pH, Viscosity etc.</w:delText>
        </w:r>
        <w:r w:rsidR="00D93DCF" w:rsidRPr="00723F43" w:rsidDel="009407DF">
          <w:rPr>
            <w:rFonts w:ascii="Times New Roman" w:hAnsi="Times New Roman" w:cs="Times New Roman"/>
            <w:sz w:val="24"/>
            <w:szCs w:val="24"/>
            <w:rPrChange w:id="229" w:author="ponnalagu sreenivas" w:date="2019-07-19T16:12:00Z">
              <w:rPr>
                <w:rFonts w:ascii="Book Antiqua" w:hAnsi="Book Antiqua" w:cs="Times New Roman"/>
              </w:rPr>
            </w:rPrChange>
          </w:rPr>
          <w:delText xml:space="preserve"> </w:delText>
        </w:r>
        <w:r w:rsidR="009006B0" w:rsidRPr="00723F43" w:rsidDel="009407DF">
          <w:rPr>
            <w:rFonts w:ascii="Times New Roman" w:hAnsi="Times New Roman" w:cs="Times New Roman"/>
            <w:sz w:val="24"/>
            <w:szCs w:val="24"/>
            <w:rPrChange w:id="230" w:author="ponnalagu sreenivas" w:date="2019-07-19T16:12:00Z">
              <w:rPr>
                <w:rFonts w:ascii="Book Antiqua" w:hAnsi="Book Antiqua" w:cs="Times New Roman"/>
              </w:rPr>
            </w:rPrChange>
          </w:rPr>
          <w:delText>Interfacing transducers with instrumentation systems.</w:delText>
        </w:r>
      </w:del>
    </w:p>
    <w:p w:rsidR="00DB5E13" w:rsidRPr="00723F43" w:rsidDel="009407DF" w:rsidRDefault="00DB5E13" w:rsidP="00DB5E13">
      <w:pPr>
        <w:spacing w:after="0" w:line="240" w:lineRule="auto"/>
        <w:jc w:val="both"/>
        <w:rPr>
          <w:del w:id="231" w:author="ponnalagu sreenivas" w:date="2019-07-19T16:15:00Z"/>
          <w:rFonts w:ascii="Times New Roman" w:hAnsi="Times New Roman" w:cs="Times New Roman"/>
          <w:sz w:val="24"/>
          <w:szCs w:val="24"/>
          <w:rPrChange w:id="232" w:author="ponnalagu sreenivas" w:date="2019-07-19T16:12:00Z">
            <w:rPr>
              <w:del w:id="233" w:author="ponnalagu sreenivas" w:date="2019-07-19T16:15:00Z"/>
              <w:rFonts w:ascii="Book Antiqua" w:hAnsi="Book Antiqua" w:cs="Times New Roman"/>
            </w:rPr>
          </w:rPrChange>
        </w:rPr>
      </w:pPr>
    </w:p>
    <w:p w:rsidR="009006B0" w:rsidRPr="00723F43" w:rsidDel="009407DF" w:rsidRDefault="001A0D94" w:rsidP="007F4C0B">
      <w:pPr>
        <w:pStyle w:val="ListParagraph"/>
        <w:numPr>
          <w:ilvl w:val="0"/>
          <w:numId w:val="4"/>
        </w:numPr>
        <w:spacing w:after="0" w:line="240" w:lineRule="auto"/>
        <w:jc w:val="both"/>
        <w:rPr>
          <w:del w:id="234" w:author="ponnalagu sreenivas" w:date="2019-07-19T16:15:00Z"/>
          <w:rFonts w:ascii="Times New Roman" w:hAnsi="Times New Roman" w:cs="Times New Roman"/>
          <w:b/>
          <w:bCs/>
          <w:sz w:val="24"/>
          <w:szCs w:val="24"/>
          <w:rPrChange w:id="235" w:author="ponnalagu sreenivas" w:date="2019-07-19T16:12:00Z">
            <w:rPr>
              <w:del w:id="236" w:author="ponnalagu sreenivas" w:date="2019-07-19T16:15:00Z"/>
              <w:rFonts w:ascii="Book Antiqua" w:hAnsi="Book Antiqua" w:cs="Times New Roman"/>
              <w:b/>
              <w:bCs/>
            </w:rPr>
          </w:rPrChange>
        </w:rPr>
      </w:pPr>
      <w:del w:id="237" w:author="ponnalagu sreenivas" w:date="2019-07-19T16:15:00Z">
        <w:r w:rsidRPr="00723F43" w:rsidDel="009407DF">
          <w:rPr>
            <w:rFonts w:ascii="Times New Roman" w:hAnsi="Times New Roman" w:cs="Times New Roman"/>
            <w:b/>
            <w:bCs/>
            <w:sz w:val="24"/>
            <w:szCs w:val="24"/>
            <w:rPrChange w:id="238" w:author="ponnalagu sreenivas" w:date="2019-07-19T16:12:00Z">
              <w:rPr>
                <w:rFonts w:ascii="Book Antiqua" w:hAnsi="Book Antiqua" w:cs="Times New Roman"/>
                <w:b/>
                <w:bCs/>
              </w:rPr>
            </w:rPrChange>
          </w:rPr>
          <w:delText xml:space="preserve"> SCOPE AND OBJECTIVE:</w:delText>
        </w:r>
      </w:del>
    </w:p>
    <w:p w:rsidR="00490C31" w:rsidRPr="00723F43" w:rsidDel="009407DF" w:rsidRDefault="002E138A" w:rsidP="00B36C37">
      <w:pPr>
        <w:spacing w:after="0"/>
        <w:jc w:val="both"/>
        <w:rPr>
          <w:del w:id="239" w:author="ponnalagu sreenivas" w:date="2019-07-19T16:15:00Z"/>
          <w:rFonts w:ascii="Times New Roman" w:hAnsi="Times New Roman" w:cs="Times New Roman"/>
          <w:sz w:val="24"/>
          <w:szCs w:val="24"/>
          <w:rPrChange w:id="240" w:author="ponnalagu sreenivas" w:date="2019-07-19T16:12:00Z">
            <w:rPr>
              <w:del w:id="241" w:author="ponnalagu sreenivas" w:date="2019-07-19T16:15:00Z"/>
              <w:rFonts w:ascii="Book Antiqua" w:hAnsi="Book Antiqua" w:cs="Times New Roman"/>
            </w:rPr>
          </w:rPrChange>
        </w:rPr>
      </w:pPr>
      <w:del w:id="242" w:author="ponnalagu sreenivas" w:date="2019-07-19T16:15:00Z">
        <w:r w:rsidRPr="00723F43" w:rsidDel="009407DF">
          <w:rPr>
            <w:rFonts w:ascii="Times New Roman" w:hAnsi="Times New Roman" w:cs="Times New Roman"/>
            <w:sz w:val="24"/>
            <w:szCs w:val="24"/>
            <w:rPrChange w:id="243" w:author="ponnalagu sreenivas" w:date="2019-07-19T16:12:00Z">
              <w:rPr>
                <w:rFonts w:ascii="Book Antiqua" w:hAnsi="Book Antiqua" w:cs="Times New Roman"/>
              </w:rPr>
            </w:rPrChange>
          </w:rPr>
          <w:delText>To understand the concept and importance of various sensors and transducers in measurement and instrumentation systems.</w:delText>
        </w:r>
        <w:r w:rsidR="00B36C37" w:rsidRPr="00723F43" w:rsidDel="009407DF">
          <w:rPr>
            <w:rFonts w:ascii="Times New Roman" w:hAnsi="Times New Roman" w:cs="Times New Roman"/>
            <w:sz w:val="24"/>
            <w:szCs w:val="24"/>
            <w:rPrChange w:id="244" w:author="ponnalagu sreenivas" w:date="2019-07-19T16:12:00Z">
              <w:rPr>
                <w:rFonts w:ascii="Book Antiqua" w:hAnsi="Book Antiqua" w:cs="Times New Roman"/>
              </w:rPr>
            </w:rPrChange>
          </w:rPr>
          <w:delText xml:space="preserve"> </w:delText>
        </w:r>
        <w:r w:rsidRPr="00723F43" w:rsidDel="009407DF">
          <w:rPr>
            <w:rFonts w:ascii="Times New Roman" w:hAnsi="Times New Roman" w:cs="Times New Roman"/>
            <w:sz w:val="24"/>
            <w:szCs w:val="24"/>
            <w:rPrChange w:id="245" w:author="ponnalagu sreenivas" w:date="2019-07-19T16:12:00Z">
              <w:rPr>
                <w:rFonts w:ascii="Book Antiqua" w:hAnsi="Book Antiqua" w:cs="Times New Roman"/>
              </w:rPr>
            </w:rPrChange>
          </w:rPr>
          <w:delText xml:space="preserve">The end result of this course is to make the student capable of </w:delText>
        </w:r>
        <w:r w:rsidR="00B36C37" w:rsidRPr="00723F43" w:rsidDel="009407DF">
          <w:rPr>
            <w:rFonts w:ascii="Times New Roman" w:hAnsi="Times New Roman" w:cs="Times New Roman"/>
            <w:sz w:val="24"/>
            <w:szCs w:val="24"/>
            <w:rPrChange w:id="246" w:author="ponnalagu sreenivas" w:date="2019-07-19T16:12:00Z">
              <w:rPr>
                <w:rFonts w:ascii="Book Antiqua" w:hAnsi="Book Antiqua" w:cs="Times New Roman"/>
              </w:rPr>
            </w:rPrChange>
          </w:rPr>
          <w:delText xml:space="preserve">select </w:delText>
        </w:r>
        <w:r w:rsidR="001F7050" w:rsidRPr="00723F43" w:rsidDel="009407DF">
          <w:rPr>
            <w:rFonts w:ascii="Times New Roman" w:hAnsi="Times New Roman" w:cs="Times New Roman"/>
            <w:sz w:val="24"/>
            <w:szCs w:val="24"/>
            <w:rPrChange w:id="247" w:author="ponnalagu sreenivas" w:date="2019-07-19T16:12:00Z">
              <w:rPr>
                <w:rFonts w:ascii="Book Antiqua" w:hAnsi="Book Antiqua" w:cs="Times New Roman"/>
              </w:rPr>
            </w:rPrChange>
          </w:rPr>
          <w:delText xml:space="preserve">suitable </w:delText>
        </w:r>
        <w:r w:rsidR="00B36C37" w:rsidRPr="00723F43" w:rsidDel="009407DF">
          <w:rPr>
            <w:rFonts w:ascii="Times New Roman" w:hAnsi="Times New Roman" w:cs="Times New Roman"/>
            <w:sz w:val="24"/>
            <w:szCs w:val="24"/>
            <w:rPrChange w:id="248" w:author="ponnalagu sreenivas" w:date="2019-07-19T16:12:00Z">
              <w:rPr>
                <w:rFonts w:ascii="Book Antiqua" w:hAnsi="Book Antiqua" w:cs="Times New Roman"/>
              </w:rPr>
            </w:rPrChange>
          </w:rPr>
          <w:delText xml:space="preserve">transducer, design and develop </w:delText>
        </w:r>
        <w:r w:rsidR="009F1C48" w:rsidRPr="00723F43" w:rsidDel="009407DF">
          <w:rPr>
            <w:rFonts w:ascii="Times New Roman" w:hAnsi="Times New Roman" w:cs="Times New Roman"/>
            <w:sz w:val="24"/>
            <w:szCs w:val="24"/>
            <w:rPrChange w:id="249" w:author="ponnalagu sreenivas" w:date="2019-07-19T16:12:00Z">
              <w:rPr>
                <w:rFonts w:ascii="Book Antiqua" w:hAnsi="Book Antiqua" w:cs="Times New Roman"/>
              </w:rPr>
            </w:rPrChange>
          </w:rPr>
          <w:delText xml:space="preserve">instrumentation </w:delText>
        </w:r>
        <w:r w:rsidRPr="00723F43" w:rsidDel="009407DF">
          <w:rPr>
            <w:rFonts w:ascii="Times New Roman" w:hAnsi="Times New Roman" w:cs="Times New Roman"/>
            <w:sz w:val="24"/>
            <w:szCs w:val="24"/>
            <w:rPrChange w:id="250" w:author="ponnalagu sreenivas" w:date="2019-07-19T16:12:00Z">
              <w:rPr>
                <w:rFonts w:ascii="Book Antiqua" w:hAnsi="Book Antiqua" w:cs="Times New Roman"/>
              </w:rPr>
            </w:rPrChange>
          </w:rPr>
          <w:delText xml:space="preserve">systems. </w:delText>
        </w:r>
      </w:del>
    </w:p>
    <w:p w:rsidR="00B36C37" w:rsidRPr="00723F43" w:rsidDel="009407DF" w:rsidRDefault="00B36C37" w:rsidP="00B36C37">
      <w:pPr>
        <w:pStyle w:val="ListParagraph"/>
        <w:spacing w:after="0"/>
        <w:ind w:left="360"/>
        <w:jc w:val="both"/>
        <w:rPr>
          <w:del w:id="251" w:author="ponnalagu sreenivas" w:date="2019-07-19T16:15:00Z"/>
          <w:rFonts w:ascii="Times New Roman" w:hAnsi="Times New Roman" w:cs="Times New Roman"/>
          <w:sz w:val="24"/>
          <w:szCs w:val="24"/>
          <w:rPrChange w:id="252" w:author="ponnalagu sreenivas" w:date="2019-07-19T16:12:00Z">
            <w:rPr>
              <w:del w:id="253" w:author="ponnalagu sreenivas" w:date="2019-07-19T16:15:00Z"/>
              <w:rFonts w:ascii="Book Antiqua" w:hAnsi="Book Antiqua" w:cs="Times New Roman"/>
            </w:rPr>
          </w:rPrChange>
        </w:rPr>
      </w:pPr>
    </w:p>
    <w:p w:rsidR="00DB5E13" w:rsidRPr="00723F43" w:rsidRDefault="00DB5E13" w:rsidP="00DB5E13">
      <w:pPr>
        <w:pStyle w:val="ListParagraph"/>
        <w:numPr>
          <w:ilvl w:val="0"/>
          <w:numId w:val="4"/>
        </w:numPr>
        <w:spacing w:after="0" w:line="240" w:lineRule="auto"/>
        <w:jc w:val="both"/>
        <w:rPr>
          <w:rFonts w:ascii="Times New Roman" w:hAnsi="Times New Roman" w:cs="Times New Roman"/>
          <w:b/>
          <w:bCs/>
          <w:sz w:val="24"/>
          <w:szCs w:val="24"/>
          <w:rPrChange w:id="254"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55" w:author="ponnalagu sreenivas" w:date="2019-07-19T16:12:00Z">
            <w:rPr>
              <w:rFonts w:ascii="Book Antiqua" w:hAnsi="Book Antiqua" w:cs="Times New Roman"/>
              <w:b/>
              <w:bCs/>
            </w:rPr>
          </w:rPrChange>
        </w:rPr>
        <w:t>TEXT BOOK</w:t>
      </w:r>
      <w:r w:rsidR="006938D0" w:rsidRPr="00723F43">
        <w:rPr>
          <w:rFonts w:ascii="Times New Roman" w:hAnsi="Times New Roman" w:cs="Times New Roman"/>
          <w:b/>
          <w:bCs/>
          <w:sz w:val="24"/>
          <w:szCs w:val="24"/>
          <w:rPrChange w:id="256" w:author="ponnalagu sreenivas" w:date="2019-07-19T16:12:00Z">
            <w:rPr>
              <w:rFonts w:ascii="Book Antiqua" w:hAnsi="Book Antiqua" w:cs="Times New Roman"/>
              <w:b/>
              <w:bCs/>
            </w:rPr>
          </w:rPrChange>
        </w:rPr>
        <w:t xml:space="preserve"> (T)</w:t>
      </w:r>
      <w:r w:rsidRPr="00723F43">
        <w:rPr>
          <w:rFonts w:ascii="Times New Roman" w:hAnsi="Times New Roman" w:cs="Times New Roman"/>
          <w:b/>
          <w:bCs/>
          <w:sz w:val="24"/>
          <w:szCs w:val="24"/>
          <w:rPrChange w:id="257" w:author="ponnalagu sreenivas" w:date="2019-07-19T16:12:00Z">
            <w:rPr>
              <w:rFonts w:ascii="Book Antiqua" w:hAnsi="Book Antiqua" w:cs="Times New Roman"/>
              <w:b/>
              <w:bCs/>
            </w:rPr>
          </w:rPrChange>
        </w:rPr>
        <w:t>:</w:t>
      </w:r>
    </w:p>
    <w:tbl>
      <w:tblPr>
        <w:tblStyle w:val="TableGrid"/>
        <w:tblW w:w="10268" w:type="dxa"/>
        <w:tblInd w:w="-342" w:type="dxa"/>
        <w:tblLook w:val="04A0" w:firstRow="1" w:lastRow="0" w:firstColumn="1" w:lastColumn="0" w:noHBand="0" w:noVBand="1"/>
      </w:tblPr>
      <w:tblGrid>
        <w:gridCol w:w="2802"/>
        <w:gridCol w:w="1487"/>
        <w:gridCol w:w="1077"/>
        <w:gridCol w:w="1203"/>
        <w:gridCol w:w="1923"/>
        <w:gridCol w:w="1776"/>
      </w:tblGrid>
      <w:tr w:rsidR="00652CCD" w:rsidRPr="00723F43" w:rsidTr="009F1C48">
        <w:trPr>
          <w:trHeight w:val="347"/>
        </w:trPr>
        <w:tc>
          <w:tcPr>
            <w:tcW w:w="2883" w:type="dxa"/>
          </w:tcPr>
          <w:p w:rsidR="00F13C68" w:rsidRPr="00723F43" w:rsidRDefault="00F13C68" w:rsidP="006938D0">
            <w:pPr>
              <w:jc w:val="both"/>
              <w:rPr>
                <w:rFonts w:ascii="Times New Roman" w:hAnsi="Times New Roman" w:cs="Times New Roman"/>
                <w:b/>
                <w:bCs/>
                <w:sz w:val="24"/>
                <w:szCs w:val="24"/>
                <w:rPrChange w:id="258"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59" w:author="ponnalagu sreenivas" w:date="2019-07-19T16:12:00Z">
                  <w:rPr>
                    <w:rFonts w:ascii="Book Antiqua" w:hAnsi="Book Antiqua" w:cs="Times New Roman"/>
                    <w:b/>
                    <w:bCs/>
                  </w:rPr>
                </w:rPrChange>
              </w:rPr>
              <w:t>Title</w:t>
            </w:r>
          </w:p>
        </w:tc>
        <w:tc>
          <w:tcPr>
            <w:tcW w:w="1527" w:type="dxa"/>
          </w:tcPr>
          <w:p w:rsidR="00F13C68" w:rsidRPr="00723F43" w:rsidRDefault="00F13C68" w:rsidP="006938D0">
            <w:pPr>
              <w:jc w:val="both"/>
              <w:rPr>
                <w:rFonts w:ascii="Times New Roman" w:hAnsi="Times New Roman" w:cs="Times New Roman"/>
                <w:b/>
                <w:bCs/>
                <w:sz w:val="24"/>
                <w:szCs w:val="24"/>
                <w:rPrChange w:id="260"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61" w:author="ponnalagu sreenivas" w:date="2019-07-19T16:12:00Z">
                  <w:rPr>
                    <w:rFonts w:ascii="Book Antiqua" w:hAnsi="Book Antiqua" w:cs="Times New Roman"/>
                    <w:b/>
                    <w:bCs/>
                  </w:rPr>
                </w:rPrChange>
              </w:rPr>
              <w:t>Author</w:t>
            </w:r>
          </w:p>
        </w:tc>
        <w:tc>
          <w:tcPr>
            <w:tcW w:w="1085" w:type="dxa"/>
          </w:tcPr>
          <w:p w:rsidR="00F13C68" w:rsidRPr="00723F43" w:rsidRDefault="00F13C68" w:rsidP="006938D0">
            <w:pPr>
              <w:jc w:val="both"/>
              <w:rPr>
                <w:rFonts w:ascii="Times New Roman" w:hAnsi="Times New Roman" w:cs="Times New Roman"/>
                <w:b/>
                <w:bCs/>
                <w:sz w:val="24"/>
                <w:szCs w:val="24"/>
                <w:rPrChange w:id="262"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63" w:author="ponnalagu sreenivas" w:date="2019-07-19T16:12:00Z">
                  <w:rPr>
                    <w:rFonts w:ascii="Book Antiqua" w:hAnsi="Book Antiqua" w:cs="Times New Roman"/>
                    <w:b/>
                    <w:bCs/>
                  </w:rPr>
                </w:rPrChange>
              </w:rPr>
              <w:t>Edition</w:t>
            </w:r>
          </w:p>
        </w:tc>
        <w:tc>
          <w:tcPr>
            <w:tcW w:w="1142" w:type="dxa"/>
          </w:tcPr>
          <w:p w:rsidR="00F13C68" w:rsidRPr="00723F43" w:rsidRDefault="00F13C68" w:rsidP="006938D0">
            <w:pPr>
              <w:jc w:val="both"/>
              <w:rPr>
                <w:rFonts w:ascii="Times New Roman" w:hAnsi="Times New Roman" w:cs="Times New Roman"/>
                <w:b/>
                <w:bCs/>
                <w:sz w:val="24"/>
                <w:szCs w:val="24"/>
                <w:rPrChange w:id="264"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65" w:author="ponnalagu sreenivas" w:date="2019-07-19T16:12:00Z">
                  <w:rPr>
                    <w:rFonts w:ascii="Book Antiqua" w:hAnsi="Book Antiqua" w:cs="Times New Roman"/>
                    <w:b/>
                    <w:bCs/>
                  </w:rPr>
                </w:rPrChange>
              </w:rPr>
              <w:t>Publisher</w:t>
            </w:r>
          </w:p>
        </w:tc>
        <w:tc>
          <w:tcPr>
            <w:tcW w:w="1984" w:type="dxa"/>
          </w:tcPr>
          <w:p w:rsidR="00F13C68" w:rsidRPr="00723F43" w:rsidRDefault="00F13C68" w:rsidP="006938D0">
            <w:pPr>
              <w:jc w:val="both"/>
              <w:rPr>
                <w:rFonts w:ascii="Times New Roman" w:hAnsi="Times New Roman" w:cs="Times New Roman"/>
                <w:b/>
                <w:bCs/>
                <w:sz w:val="24"/>
                <w:szCs w:val="24"/>
                <w:rPrChange w:id="266"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67" w:author="ponnalagu sreenivas" w:date="2019-07-19T16:12:00Z">
                  <w:rPr>
                    <w:rFonts w:ascii="Book Antiqua" w:hAnsi="Book Antiqua" w:cs="Times New Roman"/>
                    <w:b/>
                    <w:bCs/>
                  </w:rPr>
                </w:rPrChange>
              </w:rPr>
              <w:t>Library #</w:t>
            </w:r>
          </w:p>
        </w:tc>
        <w:tc>
          <w:tcPr>
            <w:tcW w:w="1647" w:type="dxa"/>
          </w:tcPr>
          <w:p w:rsidR="00F13C68" w:rsidRPr="00723F43" w:rsidRDefault="00F13C68" w:rsidP="006938D0">
            <w:pPr>
              <w:jc w:val="both"/>
              <w:rPr>
                <w:rFonts w:ascii="Times New Roman" w:hAnsi="Times New Roman" w:cs="Times New Roman"/>
                <w:b/>
                <w:bCs/>
                <w:sz w:val="24"/>
                <w:szCs w:val="24"/>
                <w:rPrChange w:id="268"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69" w:author="ponnalagu sreenivas" w:date="2019-07-19T16:12:00Z">
                  <w:rPr>
                    <w:rFonts w:ascii="Book Antiqua" w:hAnsi="Book Antiqua" w:cs="Times New Roman"/>
                    <w:b/>
                    <w:bCs/>
                  </w:rPr>
                </w:rPrChange>
              </w:rPr>
              <w:t>ISBN</w:t>
            </w:r>
          </w:p>
        </w:tc>
      </w:tr>
      <w:tr w:rsidR="00652CCD" w:rsidRPr="00723F43" w:rsidTr="009F1C48">
        <w:trPr>
          <w:trHeight w:val="1073"/>
        </w:trPr>
        <w:tc>
          <w:tcPr>
            <w:tcW w:w="2883" w:type="dxa"/>
          </w:tcPr>
          <w:p w:rsidR="00F13C68" w:rsidRPr="00723F43" w:rsidRDefault="00F13C68" w:rsidP="00F13C68">
            <w:pPr>
              <w:rPr>
                <w:rFonts w:ascii="Times New Roman" w:hAnsi="Times New Roman" w:cs="Times New Roman"/>
                <w:bCs/>
                <w:sz w:val="24"/>
                <w:szCs w:val="24"/>
                <w:rPrChange w:id="270" w:author="ponnalagu sreenivas" w:date="2019-07-19T16:12:00Z">
                  <w:rPr>
                    <w:rFonts w:ascii="Book Antiqua" w:hAnsi="Book Antiqua" w:cs="Times New Roman"/>
                    <w:bCs/>
                  </w:rPr>
                </w:rPrChange>
              </w:rPr>
            </w:pPr>
            <w:r w:rsidRPr="00723F43">
              <w:rPr>
                <w:rFonts w:ascii="Times New Roman" w:hAnsi="Times New Roman" w:cs="Times New Roman"/>
                <w:sz w:val="24"/>
                <w:szCs w:val="24"/>
                <w:rPrChange w:id="271" w:author="ponnalagu sreenivas" w:date="2019-07-19T16:12:00Z">
                  <w:rPr>
                    <w:rFonts w:ascii="Book Antiqua" w:hAnsi="Book Antiqua" w:cs="Times New Roman"/>
                  </w:rPr>
                </w:rPrChange>
              </w:rPr>
              <w:t>Introduction to Measurements and Instrumentation</w:t>
            </w:r>
          </w:p>
        </w:tc>
        <w:tc>
          <w:tcPr>
            <w:tcW w:w="1527" w:type="dxa"/>
          </w:tcPr>
          <w:p w:rsidR="00F13C68" w:rsidRPr="00723F43" w:rsidRDefault="00F13C68" w:rsidP="006938D0">
            <w:pPr>
              <w:jc w:val="both"/>
              <w:rPr>
                <w:rFonts w:ascii="Times New Roman" w:hAnsi="Times New Roman" w:cs="Times New Roman"/>
                <w:bCs/>
                <w:sz w:val="24"/>
                <w:szCs w:val="24"/>
                <w:rPrChange w:id="272" w:author="ponnalagu sreenivas" w:date="2019-07-19T16:12:00Z">
                  <w:rPr>
                    <w:rFonts w:ascii="Book Antiqua" w:hAnsi="Book Antiqua" w:cs="Times New Roman"/>
                    <w:bCs/>
                  </w:rPr>
                </w:rPrChange>
              </w:rPr>
            </w:pPr>
            <w:proofErr w:type="spellStart"/>
            <w:r w:rsidRPr="00723F43">
              <w:rPr>
                <w:rFonts w:ascii="Times New Roman" w:hAnsi="Times New Roman" w:cs="Times New Roman"/>
                <w:bCs/>
                <w:sz w:val="24"/>
                <w:szCs w:val="24"/>
                <w:rPrChange w:id="273" w:author="ponnalagu sreenivas" w:date="2019-07-19T16:12:00Z">
                  <w:rPr>
                    <w:rFonts w:ascii="Book Antiqua" w:hAnsi="Book Antiqua" w:cs="Times New Roman"/>
                    <w:bCs/>
                  </w:rPr>
                </w:rPrChange>
              </w:rPr>
              <w:t>Arun</w:t>
            </w:r>
            <w:proofErr w:type="spellEnd"/>
            <w:r w:rsidRPr="00723F43">
              <w:rPr>
                <w:rFonts w:ascii="Times New Roman" w:hAnsi="Times New Roman" w:cs="Times New Roman"/>
                <w:bCs/>
                <w:sz w:val="24"/>
                <w:szCs w:val="24"/>
                <w:rPrChange w:id="274" w:author="ponnalagu sreenivas" w:date="2019-07-19T16:12:00Z">
                  <w:rPr>
                    <w:rFonts w:ascii="Book Antiqua" w:hAnsi="Book Antiqua" w:cs="Times New Roman"/>
                    <w:bCs/>
                  </w:rPr>
                </w:rPrChange>
              </w:rPr>
              <w:t xml:space="preserve"> N Ghosh</w:t>
            </w:r>
          </w:p>
        </w:tc>
        <w:tc>
          <w:tcPr>
            <w:tcW w:w="1085" w:type="dxa"/>
          </w:tcPr>
          <w:p w:rsidR="00F13C68" w:rsidRPr="00723F43" w:rsidRDefault="00F13C68" w:rsidP="006938D0">
            <w:pPr>
              <w:jc w:val="both"/>
              <w:rPr>
                <w:rFonts w:ascii="Times New Roman" w:hAnsi="Times New Roman" w:cs="Times New Roman"/>
                <w:bCs/>
                <w:sz w:val="24"/>
                <w:szCs w:val="24"/>
                <w:rPrChange w:id="275"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276" w:author="ponnalagu sreenivas" w:date="2019-07-19T16:12:00Z">
                  <w:rPr>
                    <w:rFonts w:ascii="Book Antiqua" w:hAnsi="Book Antiqua" w:cs="Times New Roman"/>
                    <w:bCs/>
                  </w:rPr>
                </w:rPrChange>
              </w:rPr>
              <w:t>4</w:t>
            </w:r>
            <w:r w:rsidRPr="00723F43">
              <w:rPr>
                <w:rFonts w:ascii="Times New Roman" w:hAnsi="Times New Roman" w:cs="Times New Roman"/>
                <w:bCs/>
                <w:sz w:val="24"/>
                <w:szCs w:val="24"/>
                <w:vertAlign w:val="superscript"/>
                <w:rPrChange w:id="277" w:author="ponnalagu sreenivas" w:date="2019-07-19T16:12:00Z">
                  <w:rPr>
                    <w:rFonts w:ascii="Book Antiqua" w:hAnsi="Book Antiqua" w:cs="Times New Roman"/>
                    <w:bCs/>
                    <w:vertAlign w:val="superscript"/>
                  </w:rPr>
                </w:rPrChange>
              </w:rPr>
              <w:t xml:space="preserve">th </w:t>
            </w:r>
            <w:r w:rsidRPr="00723F43">
              <w:rPr>
                <w:rFonts w:ascii="Times New Roman" w:hAnsi="Times New Roman" w:cs="Times New Roman"/>
                <w:bCs/>
                <w:sz w:val="24"/>
                <w:szCs w:val="24"/>
                <w:rPrChange w:id="278" w:author="ponnalagu sreenivas" w:date="2019-07-19T16:12:00Z">
                  <w:rPr>
                    <w:rFonts w:ascii="Book Antiqua" w:hAnsi="Book Antiqua" w:cs="Times New Roman"/>
                    <w:bCs/>
                  </w:rPr>
                </w:rPrChange>
              </w:rPr>
              <w:t>2012</w:t>
            </w:r>
          </w:p>
        </w:tc>
        <w:tc>
          <w:tcPr>
            <w:tcW w:w="1142" w:type="dxa"/>
          </w:tcPr>
          <w:p w:rsidR="00F13C68" w:rsidRPr="00723F43" w:rsidRDefault="00F13C68" w:rsidP="006938D0">
            <w:pPr>
              <w:jc w:val="both"/>
              <w:rPr>
                <w:rFonts w:ascii="Times New Roman" w:hAnsi="Times New Roman" w:cs="Times New Roman"/>
                <w:bCs/>
                <w:sz w:val="24"/>
                <w:szCs w:val="24"/>
                <w:rPrChange w:id="279"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280" w:author="ponnalagu sreenivas" w:date="2019-07-19T16:12:00Z">
                  <w:rPr>
                    <w:rFonts w:ascii="Book Antiqua" w:hAnsi="Book Antiqua" w:cs="Times New Roman"/>
                    <w:bCs/>
                  </w:rPr>
                </w:rPrChange>
              </w:rPr>
              <w:t>PHI</w:t>
            </w:r>
          </w:p>
        </w:tc>
        <w:tc>
          <w:tcPr>
            <w:tcW w:w="1984" w:type="dxa"/>
          </w:tcPr>
          <w:p w:rsidR="00F13C68" w:rsidRPr="00723F43" w:rsidRDefault="00F13C68" w:rsidP="006938D0">
            <w:pPr>
              <w:jc w:val="both"/>
              <w:rPr>
                <w:rFonts w:ascii="Times New Roman" w:hAnsi="Times New Roman" w:cs="Times New Roman"/>
                <w:bCs/>
                <w:sz w:val="24"/>
                <w:szCs w:val="24"/>
                <w:rPrChange w:id="281"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282" w:author="ponnalagu sreenivas" w:date="2019-07-19T16:12:00Z">
                  <w:rPr>
                    <w:rFonts w:ascii="Book Antiqua" w:hAnsi="Book Antiqua" w:cs="Times New Roman"/>
                    <w:bCs/>
                  </w:rPr>
                </w:rPrChange>
              </w:rPr>
              <w:t>620.0028 GHO-A</w:t>
            </w:r>
          </w:p>
          <w:p w:rsidR="00D16810" w:rsidRPr="00723F43" w:rsidRDefault="00D16810" w:rsidP="006938D0">
            <w:pPr>
              <w:jc w:val="both"/>
              <w:rPr>
                <w:rFonts w:ascii="Times New Roman" w:hAnsi="Times New Roman" w:cs="Times New Roman"/>
                <w:bCs/>
                <w:sz w:val="24"/>
                <w:szCs w:val="24"/>
                <w:rPrChange w:id="283"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284" w:author="ponnalagu sreenivas" w:date="2019-07-19T16:12:00Z">
                  <w:rPr>
                    <w:rFonts w:ascii="Book Antiqua" w:hAnsi="Book Antiqua" w:cs="Times New Roman"/>
                    <w:bCs/>
                  </w:rPr>
                </w:rPrChange>
              </w:rPr>
              <w:t>(3</w:t>
            </w:r>
            <w:r w:rsidRPr="00723F43">
              <w:rPr>
                <w:rFonts w:ascii="Times New Roman" w:hAnsi="Times New Roman" w:cs="Times New Roman"/>
                <w:bCs/>
                <w:sz w:val="24"/>
                <w:szCs w:val="24"/>
                <w:vertAlign w:val="superscript"/>
                <w:rPrChange w:id="285" w:author="ponnalagu sreenivas" w:date="2019-07-19T16:12:00Z">
                  <w:rPr>
                    <w:rFonts w:ascii="Book Antiqua" w:hAnsi="Book Antiqua" w:cs="Times New Roman"/>
                    <w:bCs/>
                    <w:vertAlign w:val="superscript"/>
                  </w:rPr>
                </w:rPrChange>
              </w:rPr>
              <w:t>rd</w:t>
            </w:r>
            <w:r w:rsidRPr="00723F43">
              <w:rPr>
                <w:rFonts w:ascii="Times New Roman" w:hAnsi="Times New Roman" w:cs="Times New Roman"/>
                <w:bCs/>
                <w:sz w:val="24"/>
                <w:szCs w:val="24"/>
                <w:rPrChange w:id="286" w:author="ponnalagu sreenivas" w:date="2019-07-19T16:12:00Z">
                  <w:rPr>
                    <w:rFonts w:ascii="Book Antiqua" w:hAnsi="Book Antiqua" w:cs="Times New Roman"/>
                    <w:bCs/>
                  </w:rPr>
                </w:rPrChange>
              </w:rPr>
              <w:t xml:space="preserve"> Edition)</w:t>
            </w:r>
          </w:p>
        </w:tc>
        <w:tc>
          <w:tcPr>
            <w:tcW w:w="1647" w:type="dxa"/>
          </w:tcPr>
          <w:p w:rsidR="00D16810" w:rsidRPr="00723F43" w:rsidRDefault="00D16810" w:rsidP="006938D0">
            <w:pPr>
              <w:jc w:val="both"/>
              <w:rPr>
                <w:rFonts w:ascii="Times New Roman" w:hAnsi="Times New Roman" w:cs="Times New Roman"/>
                <w:bCs/>
                <w:sz w:val="24"/>
                <w:szCs w:val="24"/>
                <w:rPrChange w:id="287"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288" w:author="ponnalagu sreenivas" w:date="2019-07-19T16:12:00Z">
                  <w:rPr>
                    <w:rFonts w:ascii="Book Antiqua" w:hAnsi="Book Antiqua" w:cs="Times New Roman"/>
                    <w:bCs/>
                  </w:rPr>
                </w:rPrChange>
              </w:rPr>
              <w:t>9788120346253</w:t>
            </w:r>
          </w:p>
        </w:tc>
      </w:tr>
    </w:tbl>
    <w:p w:rsidR="006938D0" w:rsidRPr="00723F43" w:rsidRDefault="006938D0" w:rsidP="006938D0">
      <w:pPr>
        <w:spacing w:after="0" w:line="240" w:lineRule="auto"/>
        <w:jc w:val="both"/>
        <w:rPr>
          <w:rFonts w:ascii="Times New Roman" w:hAnsi="Times New Roman" w:cs="Times New Roman"/>
          <w:b/>
          <w:bCs/>
          <w:sz w:val="24"/>
          <w:szCs w:val="24"/>
          <w:rPrChange w:id="289" w:author="ponnalagu sreenivas" w:date="2019-07-19T16:12:00Z">
            <w:rPr>
              <w:rFonts w:ascii="Book Antiqua" w:hAnsi="Book Antiqua" w:cs="Times New Roman"/>
              <w:b/>
              <w:bCs/>
            </w:rPr>
          </w:rPrChange>
        </w:rPr>
      </w:pPr>
    </w:p>
    <w:p w:rsidR="00A110CE" w:rsidRPr="00723F43" w:rsidRDefault="000D2848" w:rsidP="00F27DC2">
      <w:pPr>
        <w:pStyle w:val="ListParagraph"/>
        <w:numPr>
          <w:ilvl w:val="0"/>
          <w:numId w:val="4"/>
        </w:numPr>
        <w:spacing w:after="0" w:line="240" w:lineRule="auto"/>
        <w:jc w:val="both"/>
        <w:rPr>
          <w:rFonts w:ascii="Times New Roman" w:hAnsi="Times New Roman" w:cs="Times New Roman"/>
          <w:b/>
          <w:bCs/>
          <w:sz w:val="24"/>
          <w:szCs w:val="24"/>
          <w:rPrChange w:id="290"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91" w:author="ponnalagu sreenivas" w:date="2019-07-19T16:12:00Z">
            <w:rPr>
              <w:rFonts w:ascii="Book Antiqua" w:hAnsi="Book Antiqua" w:cs="Times New Roman"/>
              <w:b/>
              <w:bCs/>
            </w:rPr>
          </w:rPrChange>
        </w:rPr>
        <w:lastRenderedPageBreak/>
        <w:t>REFERENCE BOOKS:</w:t>
      </w:r>
    </w:p>
    <w:tbl>
      <w:tblPr>
        <w:tblStyle w:val="TableGrid"/>
        <w:tblW w:w="10302" w:type="dxa"/>
        <w:tblInd w:w="-342" w:type="dxa"/>
        <w:tblLook w:val="04A0" w:firstRow="1" w:lastRow="0" w:firstColumn="1" w:lastColumn="0" w:noHBand="0" w:noVBand="1"/>
      </w:tblPr>
      <w:tblGrid>
        <w:gridCol w:w="2836"/>
        <w:gridCol w:w="1518"/>
        <w:gridCol w:w="1079"/>
        <w:gridCol w:w="1520"/>
        <w:gridCol w:w="1573"/>
        <w:gridCol w:w="1776"/>
      </w:tblGrid>
      <w:tr w:rsidR="00A110CE" w:rsidRPr="00723F43" w:rsidTr="00652CCD">
        <w:trPr>
          <w:trHeight w:val="322"/>
        </w:trPr>
        <w:tc>
          <w:tcPr>
            <w:tcW w:w="2892" w:type="dxa"/>
          </w:tcPr>
          <w:p w:rsidR="00A110CE" w:rsidRPr="00723F43" w:rsidRDefault="00A110CE" w:rsidP="007157FE">
            <w:pPr>
              <w:jc w:val="both"/>
              <w:rPr>
                <w:rFonts w:ascii="Times New Roman" w:hAnsi="Times New Roman" w:cs="Times New Roman"/>
                <w:b/>
                <w:bCs/>
                <w:sz w:val="24"/>
                <w:szCs w:val="24"/>
                <w:rPrChange w:id="292"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93" w:author="ponnalagu sreenivas" w:date="2019-07-19T16:12:00Z">
                  <w:rPr>
                    <w:rFonts w:ascii="Book Antiqua" w:hAnsi="Book Antiqua" w:cs="Times New Roman"/>
                    <w:b/>
                    <w:bCs/>
                  </w:rPr>
                </w:rPrChange>
              </w:rPr>
              <w:t>Title</w:t>
            </w:r>
          </w:p>
        </w:tc>
        <w:tc>
          <w:tcPr>
            <w:tcW w:w="1536" w:type="dxa"/>
          </w:tcPr>
          <w:p w:rsidR="00A110CE" w:rsidRPr="00723F43" w:rsidRDefault="00A110CE" w:rsidP="007157FE">
            <w:pPr>
              <w:jc w:val="both"/>
              <w:rPr>
                <w:rFonts w:ascii="Times New Roman" w:hAnsi="Times New Roman" w:cs="Times New Roman"/>
                <w:b/>
                <w:bCs/>
                <w:sz w:val="24"/>
                <w:szCs w:val="24"/>
                <w:rPrChange w:id="294"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95" w:author="ponnalagu sreenivas" w:date="2019-07-19T16:12:00Z">
                  <w:rPr>
                    <w:rFonts w:ascii="Book Antiqua" w:hAnsi="Book Antiqua" w:cs="Times New Roman"/>
                    <w:b/>
                    <w:bCs/>
                  </w:rPr>
                </w:rPrChange>
              </w:rPr>
              <w:t>Author</w:t>
            </w:r>
          </w:p>
        </w:tc>
        <w:tc>
          <w:tcPr>
            <w:tcW w:w="1084" w:type="dxa"/>
          </w:tcPr>
          <w:p w:rsidR="00A110CE" w:rsidRPr="00723F43" w:rsidRDefault="00A110CE" w:rsidP="007157FE">
            <w:pPr>
              <w:jc w:val="both"/>
              <w:rPr>
                <w:rFonts w:ascii="Times New Roman" w:hAnsi="Times New Roman" w:cs="Times New Roman"/>
                <w:b/>
                <w:bCs/>
                <w:sz w:val="24"/>
                <w:szCs w:val="24"/>
                <w:rPrChange w:id="296"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97" w:author="ponnalagu sreenivas" w:date="2019-07-19T16:12:00Z">
                  <w:rPr>
                    <w:rFonts w:ascii="Book Antiqua" w:hAnsi="Book Antiqua" w:cs="Times New Roman"/>
                    <w:b/>
                    <w:bCs/>
                  </w:rPr>
                </w:rPrChange>
              </w:rPr>
              <w:t>Edition</w:t>
            </w:r>
          </w:p>
        </w:tc>
        <w:tc>
          <w:tcPr>
            <w:tcW w:w="1536" w:type="dxa"/>
          </w:tcPr>
          <w:p w:rsidR="00A110CE" w:rsidRPr="00723F43" w:rsidRDefault="00A110CE" w:rsidP="007157FE">
            <w:pPr>
              <w:jc w:val="both"/>
              <w:rPr>
                <w:rFonts w:ascii="Times New Roman" w:hAnsi="Times New Roman" w:cs="Times New Roman"/>
                <w:b/>
                <w:bCs/>
                <w:sz w:val="24"/>
                <w:szCs w:val="24"/>
                <w:rPrChange w:id="298"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299" w:author="ponnalagu sreenivas" w:date="2019-07-19T16:12:00Z">
                  <w:rPr>
                    <w:rFonts w:ascii="Book Antiqua" w:hAnsi="Book Antiqua" w:cs="Times New Roman"/>
                    <w:b/>
                    <w:bCs/>
                  </w:rPr>
                </w:rPrChange>
              </w:rPr>
              <w:t>Publisher</w:t>
            </w:r>
          </w:p>
        </w:tc>
        <w:tc>
          <w:tcPr>
            <w:tcW w:w="1601" w:type="dxa"/>
          </w:tcPr>
          <w:p w:rsidR="00A110CE" w:rsidRPr="00723F43" w:rsidRDefault="00A110CE" w:rsidP="007157FE">
            <w:pPr>
              <w:jc w:val="both"/>
              <w:rPr>
                <w:rFonts w:ascii="Times New Roman" w:hAnsi="Times New Roman" w:cs="Times New Roman"/>
                <w:b/>
                <w:bCs/>
                <w:sz w:val="24"/>
                <w:szCs w:val="24"/>
                <w:rPrChange w:id="300"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301" w:author="ponnalagu sreenivas" w:date="2019-07-19T16:12:00Z">
                  <w:rPr>
                    <w:rFonts w:ascii="Book Antiqua" w:hAnsi="Book Antiqua" w:cs="Times New Roman"/>
                    <w:b/>
                    <w:bCs/>
                  </w:rPr>
                </w:rPrChange>
              </w:rPr>
              <w:t>Library #</w:t>
            </w:r>
          </w:p>
        </w:tc>
        <w:tc>
          <w:tcPr>
            <w:tcW w:w="1653" w:type="dxa"/>
          </w:tcPr>
          <w:p w:rsidR="00A110CE" w:rsidRPr="00723F43" w:rsidRDefault="00A110CE" w:rsidP="007157FE">
            <w:pPr>
              <w:jc w:val="both"/>
              <w:rPr>
                <w:rFonts w:ascii="Times New Roman" w:hAnsi="Times New Roman" w:cs="Times New Roman"/>
                <w:b/>
                <w:bCs/>
                <w:sz w:val="24"/>
                <w:szCs w:val="24"/>
                <w:rPrChange w:id="302" w:author="ponnalagu sreenivas" w:date="2019-07-19T16:12:00Z">
                  <w:rPr>
                    <w:rFonts w:ascii="Book Antiqua" w:hAnsi="Book Antiqua" w:cs="Times New Roman"/>
                    <w:b/>
                    <w:bCs/>
                  </w:rPr>
                </w:rPrChange>
              </w:rPr>
            </w:pPr>
            <w:r w:rsidRPr="00723F43">
              <w:rPr>
                <w:rFonts w:ascii="Times New Roman" w:hAnsi="Times New Roman" w:cs="Times New Roman"/>
                <w:b/>
                <w:bCs/>
                <w:sz w:val="24"/>
                <w:szCs w:val="24"/>
                <w:rPrChange w:id="303" w:author="ponnalagu sreenivas" w:date="2019-07-19T16:12:00Z">
                  <w:rPr>
                    <w:rFonts w:ascii="Book Antiqua" w:hAnsi="Book Antiqua" w:cs="Times New Roman"/>
                    <w:b/>
                    <w:bCs/>
                  </w:rPr>
                </w:rPrChange>
              </w:rPr>
              <w:t>ISBN</w:t>
            </w:r>
          </w:p>
        </w:tc>
      </w:tr>
      <w:tr w:rsidR="00F06BBE" w:rsidRPr="00723F43" w:rsidTr="00652CCD">
        <w:trPr>
          <w:trHeight w:val="658"/>
        </w:trPr>
        <w:tc>
          <w:tcPr>
            <w:tcW w:w="2892" w:type="dxa"/>
          </w:tcPr>
          <w:p w:rsidR="00F06BBE" w:rsidRPr="00723F43" w:rsidRDefault="00F06BBE" w:rsidP="00F06BBE">
            <w:pPr>
              <w:rPr>
                <w:rFonts w:ascii="Times New Roman" w:hAnsi="Times New Roman" w:cs="Times New Roman"/>
                <w:bCs/>
                <w:sz w:val="24"/>
                <w:szCs w:val="24"/>
                <w:rPrChange w:id="304" w:author="ponnalagu sreenivas" w:date="2019-07-19T16:12:00Z">
                  <w:rPr>
                    <w:rFonts w:ascii="Book Antiqua" w:hAnsi="Book Antiqua" w:cs="Times New Roman"/>
                    <w:bCs/>
                  </w:rPr>
                </w:rPrChange>
              </w:rPr>
            </w:pPr>
            <w:r w:rsidRPr="00723F43">
              <w:rPr>
                <w:rFonts w:ascii="Times New Roman" w:hAnsi="Times New Roman" w:cs="Times New Roman"/>
                <w:sz w:val="24"/>
                <w:szCs w:val="24"/>
                <w:rPrChange w:id="305" w:author="ponnalagu sreenivas" w:date="2019-07-19T16:12:00Z">
                  <w:rPr>
                    <w:rFonts w:ascii="Book Antiqua" w:hAnsi="Book Antiqua" w:cs="Times New Roman"/>
                  </w:rPr>
                </w:rPrChange>
              </w:rPr>
              <w:t>R1: Transducers and Instrumentation</w:t>
            </w:r>
          </w:p>
        </w:tc>
        <w:tc>
          <w:tcPr>
            <w:tcW w:w="1536" w:type="dxa"/>
          </w:tcPr>
          <w:p w:rsidR="00F06BBE" w:rsidRPr="00723F43" w:rsidRDefault="00F06BBE" w:rsidP="00F06BBE">
            <w:pPr>
              <w:jc w:val="both"/>
              <w:rPr>
                <w:rFonts w:ascii="Times New Roman" w:hAnsi="Times New Roman" w:cs="Times New Roman"/>
                <w:bCs/>
                <w:sz w:val="24"/>
                <w:szCs w:val="24"/>
                <w:rPrChange w:id="306"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07" w:author="ponnalagu sreenivas" w:date="2019-07-19T16:12:00Z">
                  <w:rPr>
                    <w:rFonts w:ascii="Book Antiqua" w:hAnsi="Book Antiqua" w:cs="Times New Roman"/>
                    <w:bCs/>
                  </w:rPr>
                </w:rPrChange>
              </w:rPr>
              <w:t>DVS Murthy</w:t>
            </w:r>
          </w:p>
        </w:tc>
        <w:tc>
          <w:tcPr>
            <w:tcW w:w="1084" w:type="dxa"/>
          </w:tcPr>
          <w:p w:rsidR="00F06BBE" w:rsidRPr="00723F43" w:rsidRDefault="00F06BBE" w:rsidP="00F06BBE">
            <w:pPr>
              <w:jc w:val="both"/>
              <w:rPr>
                <w:rFonts w:ascii="Times New Roman" w:hAnsi="Times New Roman" w:cs="Times New Roman"/>
                <w:bCs/>
                <w:sz w:val="24"/>
                <w:szCs w:val="24"/>
                <w:rPrChange w:id="308"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09" w:author="ponnalagu sreenivas" w:date="2019-07-19T16:12:00Z">
                  <w:rPr>
                    <w:rFonts w:ascii="Book Antiqua" w:hAnsi="Book Antiqua" w:cs="Times New Roman"/>
                    <w:bCs/>
                  </w:rPr>
                </w:rPrChange>
              </w:rPr>
              <w:t>2</w:t>
            </w:r>
            <w:r w:rsidRPr="00723F43">
              <w:rPr>
                <w:rFonts w:ascii="Times New Roman" w:hAnsi="Times New Roman" w:cs="Times New Roman"/>
                <w:bCs/>
                <w:sz w:val="24"/>
                <w:szCs w:val="24"/>
                <w:vertAlign w:val="superscript"/>
                <w:rPrChange w:id="310" w:author="ponnalagu sreenivas" w:date="2019-07-19T16:12:00Z">
                  <w:rPr>
                    <w:rFonts w:ascii="Book Antiqua" w:hAnsi="Book Antiqua" w:cs="Times New Roman"/>
                    <w:bCs/>
                    <w:vertAlign w:val="superscript"/>
                  </w:rPr>
                </w:rPrChange>
              </w:rPr>
              <w:t>nd</w:t>
            </w:r>
            <w:r w:rsidRPr="00723F43">
              <w:rPr>
                <w:rFonts w:ascii="Times New Roman" w:hAnsi="Times New Roman" w:cs="Times New Roman"/>
                <w:bCs/>
                <w:sz w:val="24"/>
                <w:szCs w:val="24"/>
                <w:rPrChange w:id="311" w:author="ponnalagu sreenivas" w:date="2019-07-19T16:12:00Z">
                  <w:rPr>
                    <w:rFonts w:ascii="Book Antiqua" w:hAnsi="Book Antiqua" w:cs="Times New Roman"/>
                    <w:bCs/>
                  </w:rPr>
                </w:rPrChange>
              </w:rPr>
              <w:t xml:space="preserve"> 2013</w:t>
            </w:r>
          </w:p>
        </w:tc>
        <w:tc>
          <w:tcPr>
            <w:tcW w:w="1536" w:type="dxa"/>
          </w:tcPr>
          <w:p w:rsidR="00F06BBE" w:rsidRPr="00723F43" w:rsidRDefault="00F06BBE" w:rsidP="00F06BBE">
            <w:pPr>
              <w:jc w:val="both"/>
              <w:rPr>
                <w:rFonts w:ascii="Times New Roman" w:hAnsi="Times New Roman" w:cs="Times New Roman"/>
                <w:bCs/>
                <w:sz w:val="24"/>
                <w:szCs w:val="24"/>
                <w:rPrChange w:id="312"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13" w:author="ponnalagu sreenivas" w:date="2019-07-19T16:12:00Z">
                  <w:rPr>
                    <w:rFonts w:ascii="Book Antiqua" w:hAnsi="Book Antiqua" w:cs="Times New Roman"/>
                    <w:bCs/>
                  </w:rPr>
                </w:rPrChange>
              </w:rPr>
              <w:t>PHI</w:t>
            </w:r>
          </w:p>
        </w:tc>
        <w:tc>
          <w:tcPr>
            <w:tcW w:w="1601" w:type="dxa"/>
          </w:tcPr>
          <w:p w:rsidR="00F06BBE" w:rsidRPr="00723F43" w:rsidRDefault="00F06BBE" w:rsidP="00F06BBE">
            <w:pPr>
              <w:jc w:val="both"/>
              <w:rPr>
                <w:rFonts w:ascii="Times New Roman" w:hAnsi="Times New Roman" w:cs="Times New Roman"/>
                <w:bCs/>
                <w:sz w:val="24"/>
                <w:szCs w:val="24"/>
                <w:rPrChange w:id="314"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15" w:author="ponnalagu sreenivas" w:date="2019-07-19T16:12:00Z">
                  <w:rPr>
                    <w:rFonts w:ascii="Book Antiqua" w:hAnsi="Book Antiqua" w:cs="Times New Roman"/>
                    <w:bCs/>
                  </w:rPr>
                </w:rPrChange>
              </w:rPr>
              <w:t>530.7 MUR-D</w:t>
            </w:r>
          </w:p>
        </w:tc>
        <w:tc>
          <w:tcPr>
            <w:tcW w:w="1653" w:type="dxa"/>
          </w:tcPr>
          <w:p w:rsidR="00F06BBE" w:rsidRPr="00723F43" w:rsidRDefault="00F06BBE" w:rsidP="00F06BBE">
            <w:pPr>
              <w:jc w:val="both"/>
              <w:rPr>
                <w:rFonts w:ascii="Times New Roman" w:hAnsi="Times New Roman" w:cs="Times New Roman"/>
                <w:bCs/>
                <w:sz w:val="24"/>
                <w:szCs w:val="24"/>
                <w:rPrChange w:id="316"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17" w:author="ponnalagu sreenivas" w:date="2019-07-19T16:12:00Z">
                  <w:rPr>
                    <w:rFonts w:ascii="Book Antiqua" w:hAnsi="Book Antiqua" w:cs="Times New Roman"/>
                    <w:bCs/>
                  </w:rPr>
                </w:rPrChange>
              </w:rPr>
              <w:t>9788120335691</w:t>
            </w:r>
          </w:p>
        </w:tc>
      </w:tr>
      <w:tr w:rsidR="00F06BBE" w:rsidRPr="00723F43" w:rsidTr="00652CCD">
        <w:trPr>
          <w:trHeight w:val="673"/>
        </w:trPr>
        <w:tc>
          <w:tcPr>
            <w:tcW w:w="2892" w:type="dxa"/>
          </w:tcPr>
          <w:p w:rsidR="00F06BBE" w:rsidRPr="00723F43" w:rsidRDefault="00F06BBE" w:rsidP="005A203A">
            <w:pPr>
              <w:rPr>
                <w:rFonts w:ascii="Times New Roman" w:hAnsi="Times New Roman" w:cs="Times New Roman"/>
                <w:sz w:val="24"/>
                <w:szCs w:val="24"/>
                <w:rPrChange w:id="31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319" w:author="ponnalagu sreenivas" w:date="2019-07-19T16:12:00Z">
                  <w:rPr>
                    <w:rFonts w:ascii="Book Antiqua" w:hAnsi="Book Antiqua" w:cs="Times New Roman"/>
                  </w:rPr>
                </w:rPrChange>
              </w:rPr>
              <w:t xml:space="preserve">R2: Instrumentation </w:t>
            </w:r>
            <w:r w:rsidR="005A203A" w:rsidRPr="00723F43">
              <w:rPr>
                <w:rFonts w:ascii="Times New Roman" w:hAnsi="Times New Roman" w:cs="Times New Roman"/>
                <w:sz w:val="24"/>
                <w:szCs w:val="24"/>
                <w:rPrChange w:id="320" w:author="ponnalagu sreenivas" w:date="2019-07-19T16:12:00Z">
                  <w:rPr>
                    <w:rFonts w:ascii="Book Antiqua" w:hAnsi="Book Antiqua" w:cs="Times New Roman"/>
                  </w:rPr>
                </w:rPrChange>
              </w:rPr>
              <w:t>M</w:t>
            </w:r>
            <w:r w:rsidRPr="00723F43">
              <w:rPr>
                <w:rFonts w:ascii="Times New Roman" w:hAnsi="Times New Roman" w:cs="Times New Roman"/>
                <w:sz w:val="24"/>
                <w:szCs w:val="24"/>
                <w:rPrChange w:id="321" w:author="ponnalagu sreenivas" w:date="2019-07-19T16:12:00Z">
                  <w:rPr>
                    <w:rFonts w:ascii="Book Antiqua" w:hAnsi="Book Antiqua" w:cs="Times New Roman"/>
                  </w:rPr>
                </w:rPrChange>
              </w:rPr>
              <w:t xml:space="preserve">easurement and </w:t>
            </w:r>
            <w:r w:rsidR="005A203A" w:rsidRPr="00723F43">
              <w:rPr>
                <w:rFonts w:ascii="Times New Roman" w:hAnsi="Times New Roman" w:cs="Times New Roman"/>
                <w:sz w:val="24"/>
                <w:szCs w:val="24"/>
                <w:rPrChange w:id="322" w:author="ponnalagu sreenivas" w:date="2019-07-19T16:12:00Z">
                  <w:rPr>
                    <w:rFonts w:ascii="Book Antiqua" w:hAnsi="Book Antiqua" w:cs="Times New Roman"/>
                  </w:rPr>
                </w:rPrChange>
              </w:rPr>
              <w:t>A</w:t>
            </w:r>
            <w:r w:rsidRPr="00723F43">
              <w:rPr>
                <w:rFonts w:ascii="Times New Roman" w:hAnsi="Times New Roman" w:cs="Times New Roman"/>
                <w:sz w:val="24"/>
                <w:szCs w:val="24"/>
                <w:rPrChange w:id="323" w:author="ponnalagu sreenivas" w:date="2019-07-19T16:12:00Z">
                  <w:rPr>
                    <w:rFonts w:ascii="Book Antiqua" w:hAnsi="Book Antiqua" w:cs="Times New Roman"/>
                  </w:rPr>
                </w:rPrChange>
              </w:rPr>
              <w:t>nalysis</w:t>
            </w:r>
          </w:p>
        </w:tc>
        <w:tc>
          <w:tcPr>
            <w:tcW w:w="1536" w:type="dxa"/>
          </w:tcPr>
          <w:p w:rsidR="00F06BBE" w:rsidRPr="00723F43" w:rsidRDefault="00F06BBE" w:rsidP="00F06BBE">
            <w:pPr>
              <w:jc w:val="both"/>
              <w:rPr>
                <w:rFonts w:ascii="Times New Roman" w:hAnsi="Times New Roman" w:cs="Times New Roman"/>
                <w:sz w:val="24"/>
                <w:szCs w:val="24"/>
                <w:rPrChange w:id="324" w:author="ponnalagu sreenivas" w:date="2019-07-19T16:12:00Z">
                  <w:rPr>
                    <w:rFonts w:ascii="Book Antiqua" w:hAnsi="Book Antiqua"/>
                  </w:rPr>
                </w:rPrChange>
              </w:rPr>
            </w:pPr>
            <w:proofErr w:type="spellStart"/>
            <w:r w:rsidRPr="00723F43">
              <w:rPr>
                <w:rFonts w:ascii="Times New Roman" w:hAnsi="Times New Roman" w:cs="Times New Roman"/>
                <w:sz w:val="24"/>
                <w:szCs w:val="24"/>
                <w:rPrChange w:id="325" w:author="ponnalagu sreenivas" w:date="2019-07-19T16:12:00Z">
                  <w:rPr>
                    <w:rFonts w:ascii="Book Antiqua" w:hAnsi="Book Antiqua"/>
                  </w:rPr>
                </w:rPrChange>
              </w:rPr>
              <w:t>Nakra</w:t>
            </w:r>
            <w:proofErr w:type="spellEnd"/>
            <w:r w:rsidRPr="00723F43">
              <w:rPr>
                <w:rFonts w:ascii="Times New Roman" w:hAnsi="Times New Roman" w:cs="Times New Roman"/>
                <w:sz w:val="24"/>
                <w:szCs w:val="24"/>
                <w:rPrChange w:id="326" w:author="ponnalagu sreenivas" w:date="2019-07-19T16:12:00Z">
                  <w:rPr>
                    <w:rFonts w:ascii="Book Antiqua" w:hAnsi="Book Antiqua"/>
                  </w:rPr>
                </w:rPrChange>
              </w:rPr>
              <w:t xml:space="preserve"> and Chaudhry</w:t>
            </w:r>
          </w:p>
        </w:tc>
        <w:tc>
          <w:tcPr>
            <w:tcW w:w="1084" w:type="dxa"/>
          </w:tcPr>
          <w:p w:rsidR="00F06BBE" w:rsidRPr="00723F43" w:rsidRDefault="00F06BBE" w:rsidP="00F06BBE">
            <w:pPr>
              <w:jc w:val="both"/>
              <w:rPr>
                <w:rFonts w:ascii="Times New Roman" w:hAnsi="Times New Roman" w:cs="Times New Roman"/>
                <w:bCs/>
                <w:sz w:val="24"/>
                <w:szCs w:val="24"/>
                <w:rPrChange w:id="327"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28" w:author="ponnalagu sreenivas" w:date="2019-07-19T16:12:00Z">
                  <w:rPr>
                    <w:rFonts w:ascii="Book Antiqua" w:hAnsi="Book Antiqua" w:cs="Times New Roman"/>
                    <w:bCs/>
                  </w:rPr>
                </w:rPrChange>
              </w:rPr>
              <w:t>4</w:t>
            </w:r>
            <w:r w:rsidRPr="00723F43">
              <w:rPr>
                <w:rFonts w:ascii="Times New Roman" w:hAnsi="Times New Roman" w:cs="Times New Roman"/>
                <w:bCs/>
                <w:sz w:val="24"/>
                <w:szCs w:val="24"/>
                <w:vertAlign w:val="superscript"/>
                <w:rPrChange w:id="329" w:author="ponnalagu sreenivas" w:date="2019-07-19T16:12:00Z">
                  <w:rPr>
                    <w:rFonts w:ascii="Book Antiqua" w:hAnsi="Book Antiqua" w:cs="Times New Roman"/>
                    <w:bCs/>
                    <w:vertAlign w:val="superscript"/>
                  </w:rPr>
                </w:rPrChange>
              </w:rPr>
              <w:t>th</w:t>
            </w:r>
            <w:r w:rsidRPr="00723F43">
              <w:rPr>
                <w:rFonts w:ascii="Times New Roman" w:hAnsi="Times New Roman" w:cs="Times New Roman"/>
                <w:bCs/>
                <w:sz w:val="24"/>
                <w:szCs w:val="24"/>
                <w:rPrChange w:id="330" w:author="ponnalagu sreenivas" w:date="2019-07-19T16:12:00Z">
                  <w:rPr>
                    <w:rFonts w:ascii="Book Antiqua" w:hAnsi="Book Antiqua" w:cs="Times New Roman"/>
                    <w:bCs/>
                  </w:rPr>
                </w:rPrChange>
              </w:rPr>
              <w:t xml:space="preserve"> 2017</w:t>
            </w:r>
          </w:p>
        </w:tc>
        <w:tc>
          <w:tcPr>
            <w:tcW w:w="1536" w:type="dxa"/>
          </w:tcPr>
          <w:p w:rsidR="00F06BBE" w:rsidRPr="00723F43" w:rsidRDefault="00F06BBE" w:rsidP="00F06BBE">
            <w:pPr>
              <w:jc w:val="both"/>
              <w:rPr>
                <w:rFonts w:ascii="Times New Roman" w:hAnsi="Times New Roman" w:cs="Times New Roman"/>
                <w:bCs/>
                <w:sz w:val="24"/>
                <w:szCs w:val="24"/>
                <w:rPrChange w:id="331"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32" w:author="ponnalagu sreenivas" w:date="2019-07-19T16:12:00Z">
                  <w:rPr>
                    <w:rFonts w:ascii="Book Antiqua" w:hAnsi="Book Antiqua" w:cs="Times New Roman"/>
                    <w:bCs/>
                  </w:rPr>
                </w:rPrChange>
              </w:rPr>
              <w:t>McGraw Hill</w:t>
            </w:r>
          </w:p>
        </w:tc>
        <w:tc>
          <w:tcPr>
            <w:tcW w:w="1601" w:type="dxa"/>
          </w:tcPr>
          <w:p w:rsidR="00F06BBE" w:rsidRPr="00723F43" w:rsidRDefault="00F06BBE" w:rsidP="00F06BBE">
            <w:pPr>
              <w:jc w:val="both"/>
              <w:rPr>
                <w:rFonts w:ascii="Times New Roman" w:hAnsi="Times New Roman" w:cs="Times New Roman"/>
                <w:bCs/>
                <w:sz w:val="24"/>
                <w:szCs w:val="24"/>
                <w:rPrChange w:id="333" w:author="ponnalagu sreenivas" w:date="2019-07-19T16:12:00Z">
                  <w:rPr>
                    <w:rFonts w:ascii="Book Antiqua" w:hAnsi="Book Antiqua" w:cs="Times New Roman"/>
                    <w:bCs/>
                  </w:rPr>
                </w:rPrChange>
              </w:rPr>
            </w:pPr>
          </w:p>
        </w:tc>
        <w:tc>
          <w:tcPr>
            <w:tcW w:w="1653" w:type="dxa"/>
          </w:tcPr>
          <w:p w:rsidR="00F06BBE" w:rsidRPr="00723F43" w:rsidRDefault="00F06BBE" w:rsidP="00F06BBE">
            <w:pPr>
              <w:jc w:val="both"/>
              <w:rPr>
                <w:rFonts w:ascii="Times New Roman" w:hAnsi="Times New Roman" w:cs="Times New Roman"/>
                <w:bCs/>
                <w:sz w:val="24"/>
                <w:szCs w:val="24"/>
                <w:rPrChange w:id="334"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35" w:author="ponnalagu sreenivas" w:date="2019-07-19T16:12:00Z">
                  <w:rPr>
                    <w:rFonts w:ascii="Book Antiqua" w:hAnsi="Book Antiqua" w:cs="Times New Roman"/>
                    <w:bCs/>
                  </w:rPr>
                </w:rPrChange>
              </w:rPr>
              <w:t>9789385880629</w:t>
            </w:r>
          </w:p>
        </w:tc>
      </w:tr>
      <w:tr w:rsidR="00F06BBE" w:rsidRPr="00723F43" w:rsidTr="00652CCD">
        <w:trPr>
          <w:trHeight w:val="996"/>
        </w:trPr>
        <w:tc>
          <w:tcPr>
            <w:tcW w:w="2892" w:type="dxa"/>
          </w:tcPr>
          <w:p w:rsidR="00F06BBE" w:rsidRPr="00723F43" w:rsidRDefault="00F06BBE" w:rsidP="00F06BBE">
            <w:pPr>
              <w:rPr>
                <w:rFonts w:ascii="Times New Roman" w:hAnsi="Times New Roman" w:cs="Times New Roman"/>
                <w:sz w:val="24"/>
                <w:szCs w:val="24"/>
                <w:rPrChange w:id="33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337" w:author="ponnalagu sreenivas" w:date="2019-07-19T16:12:00Z">
                  <w:rPr>
                    <w:rFonts w:ascii="Book Antiqua" w:hAnsi="Book Antiqua" w:cs="Times New Roman"/>
                  </w:rPr>
                </w:rPrChange>
              </w:rPr>
              <w:t>R3: A Course in Electronic Measurements and Instrumentation</w:t>
            </w:r>
          </w:p>
        </w:tc>
        <w:tc>
          <w:tcPr>
            <w:tcW w:w="1536" w:type="dxa"/>
          </w:tcPr>
          <w:p w:rsidR="00F06BBE" w:rsidRPr="00723F43" w:rsidRDefault="00F06BBE" w:rsidP="00F06BBE">
            <w:pPr>
              <w:jc w:val="both"/>
              <w:rPr>
                <w:rFonts w:ascii="Times New Roman" w:hAnsi="Times New Roman" w:cs="Times New Roman"/>
                <w:bCs/>
                <w:sz w:val="24"/>
                <w:szCs w:val="24"/>
                <w:rPrChange w:id="338"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39" w:author="ponnalagu sreenivas" w:date="2019-07-19T16:12:00Z">
                  <w:rPr>
                    <w:rFonts w:ascii="Book Antiqua" w:hAnsi="Book Antiqua" w:cs="Times New Roman"/>
                    <w:bCs/>
                  </w:rPr>
                </w:rPrChange>
              </w:rPr>
              <w:t xml:space="preserve">A K </w:t>
            </w:r>
            <w:proofErr w:type="spellStart"/>
            <w:r w:rsidRPr="00723F43">
              <w:rPr>
                <w:rFonts w:ascii="Times New Roman" w:hAnsi="Times New Roman" w:cs="Times New Roman"/>
                <w:bCs/>
                <w:sz w:val="24"/>
                <w:szCs w:val="24"/>
                <w:rPrChange w:id="340" w:author="ponnalagu sreenivas" w:date="2019-07-19T16:12:00Z">
                  <w:rPr>
                    <w:rFonts w:ascii="Book Antiqua" w:hAnsi="Book Antiqua" w:cs="Times New Roman"/>
                    <w:bCs/>
                  </w:rPr>
                </w:rPrChange>
              </w:rPr>
              <w:t>Sawhney</w:t>
            </w:r>
            <w:proofErr w:type="spellEnd"/>
          </w:p>
        </w:tc>
        <w:tc>
          <w:tcPr>
            <w:tcW w:w="1084" w:type="dxa"/>
          </w:tcPr>
          <w:p w:rsidR="00F06BBE" w:rsidRPr="00723F43" w:rsidRDefault="00F06BBE" w:rsidP="00F06BBE">
            <w:pPr>
              <w:jc w:val="both"/>
              <w:rPr>
                <w:rFonts w:ascii="Times New Roman" w:hAnsi="Times New Roman" w:cs="Times New Roman"/>
                <w:bCs/>
                <w:sz w:val="24"/>
                <w:szCs w:val="24"/>
                <w:rPrChange w:id="341"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42" w:author="ponnalagu sreenivas" w:date="2019-07-19T16:12:00Z">
                  <w:rPr>
                    <w:rFonts w:ascii="Book Antiqua" w:hAnsi="Book Antiqua" w:cs="Times New Roman"/>
                    <w:bCs/>
                  </w:rPr>
                </w:rPrChange>
              </w:rPr>
              <w:t>2015</w:t>
            </w:r>
          </w:p>
        </w:tc>
        <w:tc>
          <w:tcPr>
            <w:tcW w:w="1536" w:type="dxa"/>
          </w:tcPr>
          <w:p w:rsidR="00F06BBE" w:rsidRPr="00723F43" w:rsidRDefault="00F06BBE" w:rsidP="00F06BBE">
            <w:pPr>
              <w:jc w:val="both"/>
              <w:rPr>
                <w:rFonts w:ascii="Times New Roman" w:hAnsi="Times New Roman" w:cs="Times New Roman"/>
                <w:bCs/>
                <w:sz w:val="24"/>
                <w:szCs w:val="24"/>
                <w:rPrChange w:id="343" w:author="ponnalagu sreenivas" w:date="2019-07-19T16:12:00Z">
                  <w:rPr>
                    <w:rFonts w:ascii="Book Antiqua" w:hAnsi="Book Antiqua" w:cs="Times New Roman"/>
                    <w:bCs/>
                  </w:rPr>
                </w:rPrChange>
              </w:rPr>
            </w:pPr>
            <w:proofErr w:type="spellStart"/>
            <w:r w:rsidRPr="00723F43">
              <w:rPr>
                <w:rFonts w:ascii="Times New Roman" w:hAnsi="Times New Roman" w:cs="Times New Roman"/>
                <w:bCs/>
                <w:sz w:val="24"/>
                <w:szCs w:val="24"/>
                <w:rPrChange w:id="344" w:author="ponnalagu sreenivas" w:date="2019-07-19T16:12:00Z">
                  <w:rPr>
                    <w:rFonts w:ascii="Book Antiqua" w:hAnsi="Book Antiqua" w:cs="Times New Roman"/>
                    <w:bCs/>
                  </w:rPr>
                </w:rPrChange>
              </w:rPr>
              <w:t>Dhanpat</w:t>
            </w:r>
            <w:proofErr w:type="spellEnd"/>
            <w:r w:rsidRPr="00723F43">
              <w:rPr>
                <w:rFonts w:ascii="Times New Roman" w:hAnsi="Times New Roman" w:cs="Times New Roman"/>
                <w:bCs/>
                <w:sz w:val="24"/>
                <w:szCs w:val="24"/>
                <w:rPrChange w:id="345" w:author="ponnalagu sreenivas" w:date="2019-07-19T16:12:00Z">
                  <w:rPr>
                    <w:rFonts w:ascii="Book Antiqua" w:hAnsi="Book Antiqua" w:cs="Times New Roman"/>
                    <w:bCs/>
                  </w:rPr>
                </w:rPrChange>
              </w:rPr>
              <w:t xml:space="preserve"> Rai &amp; Co</w:t>
            </w:r>
          </w:p>
        </w:tc>
        <w:tc>
          <w:tcPr>
            <w:tcW w:w="1601" w:type="dxa"/>
          </w:tcPr>
          <w:p w:rsidR="00F06BBE" w:rsidRPr="00723F43" w:rsidRDefault="00F06BBE" w:rsidP="00F06BBE">
            <w:pPr>
              <w:jc w:val="both"/>
              <w:rPr>
                <w:rFonts w:ascii="Times New Roman" w:hAnsi="Times New Roman" w:cs="Times New Roman"/>
                <w:bCs/>
                <w:sz w:val="24"/>
                <w:szCs w:val="24"/>
                <w:rPrChange w:id="346"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47" w:author="ponnalagu sreenivas" w:date="2019-07-19T16:12:00Z">
                  <w:rPr>
                    <w:rFonts w:ascii="Book Antiqua" w:hAnsi="Book Antiqua" w:cs="Times New Roman"/>
                    <w:bCs/>
                  </w:rPr>
                </w:rPrChange>
              </w:rPr>
              <w:t>621.37 SAW-A</w:t>
            </w:r>
          </w:p>
        </w:tc>
        <w:tc>
          <w:tcPr>
            <w:tcW w:w="1653" w:type="dxa"/>
          </w:tcPr>
          <w:p w:rsidR="00F06BBE" w:rsidRPr="00723F43" w:rsidRDefault="00F06BBE" w:rsidP="00F06BBE">
            <w:pPr>
              <w:jc w:val="both"/>
              <w:rPr>
                <w:rFonts w:ascii="Times New Roman" w:hAnsi="Times New Roman" w:cs="Times New Roman"/>
                <w:bCs/>
                <w:sz w:val="24"/>
                <w:szCs w:val="24"/>
                <w:rPrChange w:id="348"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49" w:author="ponnalagu sreenivas" w:date="2019-07-19T16:12:00Z">
                  <w:rPr>
                    <w:rFonts w:ascii="Book Antiqua" w:hAnsi="Book Antiqua" w:cs="Times New Roman"/>
                    <w:bCs/>
                  </w:rPr>
                </w:rPrChange>
              </w:rPr>
              <w:t>9788177001006</w:t>
            </w:r>
          </w:p>
        </w:tc>
      </w:tr>
      <w:tr w:rsidR="00F06BBE" w:rsidRPr="00723F43" w:rsidTr="00652CCD">
        <w:trPr>
          <w:trHeight w:val="658"/>
        </w:trPr>
        <w:tc>
          <w:tcPr>
            <w:tcW w:w="2892" w:type="dxa"/>
          </w:tcPr>
          <w:p w:rsidR="00F06BBE" w:rsidRPr="00723F43" w:rsidRDefault="00F06BBE" w:rsidP="005A203A">
            <w:pPr>
              <w:rPr>
                <w:rFonts w:ascii="Times New Roman" w:hAnsi="Times New Roman" w:cs="Times New Roman"/>
                <w:sz w:val="24"/>
                <w:szCs w:val="24"/>
                <w:rPrChange w:id="350"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351" w:author="ponnalagu sreenivas" w:date="2019-07-19T16:12:00Z">
                  <w:rPr>
                    <w:rFonts w:ascii="Book Antiqua" w:hAnsi="Book Antiqua" w:cs="Times New Roman"/>
                  </w:rPr>
                </w:rPrChange>
              </w:rPr>
              <w:t xml:space="preserve">R4: </w:t>
            </w:r>
            <w:r w:rsidRPr="00723F43">
              <w:rPr>
                <w:rFonts w:ascii="Times New Roman" w:hAnsi="Times New Roman" w:cs="Times New Roman"/>
                <w:sz w:val="24"/>
                <w:szCs w:val="24"/>
                <w:rPrChange w:id="352" w:author="ponnalagu sreenivas" w:date="2019-07-19T16:12:00Z">
                  <w:rPr>
                    <w:rFonts w:ascii="Book Antiqua" w:hAnsi="Book Antiqua"/>
                  </w:rPr>
                </w:rPrChange>
              </w:rPr>
              <w:t xml:space="preserve">Theory and Design for </w:t>
            </w:r>
            <w:r w:rsidR="005A203A" w:rsidRPr="00723F43">
              <w:rPr>
                <w:rFonts w:ascii="Times New Roman" w:hAnsi="Times New Roman" w:cs="Times New Roman"/>
                <w:sz w:val="24"/>
                <w:szCs w:val="24"/>
                <w:rPrChange w:id="353" w:author="ponnalagu sreenivas" w:date="2019-07-19T16:12:00Z">
                  <w:rPr>
                    <w:rFonts w:ascii="Book Antiqua" w:hAnsi="Book Antiqua"/>
                  </w:rPr>
                </w:rPrChange>
              </w:rPr>
              <w:t>M</w:t>
            </w:r>
            <w:r w:rsidRPr="00723F43">
              <w:rPr>
                <w:rFonts w:ascii="Times New Roman" w:hAnsi="Times New Roman" w:cs="Times New Roman"/>
                <w:sz w:val="24"/>
                <w:szCs w:val="24"/>
                <w:rPrChange w:id="354" w:author="ponnalagu sreenivas" w:date="2019-07-19T16:12:00Z">
                  <w:rPr>
                    <w:rFonts w:ascii="Book Antiqua" w:hAnsi="Book Antiqua"/>
                  </w:rPr>
                </w:rPrChange>
              </w:rPr>
              <w:t xml:space="preserve">echanical </w:t>
            </w:r>
            <w:r w:rsidR="005A203A" w:rsidRPr="00723F43">
              <w:rPr>
                <w:rFonts w:ascii="Times New Roman" w:hAnsi="Times New Roman" w:cs="Times New Roman"/>
                <w:sz w:val="24"/>
                <w:szCs w:val="24"/>
                <w:rPrChange w:id="355" w:author="ponnalagu sreenivas" w:date="2019-07-19T16:12:00Z">
                  <w:rPr>
                    <w:rFonts w:ascii="Book Antiqua" w:hAnsi="Book Antiqua"/>
                  </w:rPr>
                </w:rPrChange>
              </w:rPr>
              <w:t>M</w:t>
            </w:r>
            <w:r w:rsidRPr="00723F43">
              <w:rPr>
                <w:rFonts w:ascii="Times New Roman" w:hAnsi="Times New Roman" w:cs="Times New Roman"/>
                <w:sz w:val="24"/>
                <w:szCs w:val="24"/>
                <w:rPrChange w:id="356" w:author="ponnalagu sreenivas" w:date="2019-07-19T16:12:00Z">
                  <w:rPr>
                    <w:rFonts w:ascii="Book Antiqua" w:hAnsi="Book Antiqua"/>
                  </w:rPr>
                </w:rPrChange>
              </w:rPr>
              <w:t>easurements</w:t>
            </w:r>
          </w:p>
        </w:tc>
        <w:tc>
          <w:tcPr>
            <w:tcW w:w="1536" w:type="dxa"/>
          </w:tcPr>
          <w:p w:rsidR="00F06BBE" w:rsidRPr="00723F43" w:rsidRDefault="00F06BBE" w:rsidP="00F06BBE">
            <w:pPr>
              <w:jc w:val="both"/>
              <w:rPr>
                <w:rFonts w:ascii="Times New Roman" w:hAnsi="Times New Roman" w:cs="Times New Roman"/>
                <w:bCs/>
                <w:sz w:val="24"/>
                <w:szCs w:val="24"/>
                <w:rPrChange w:id="357" w:author="ponnalagu sreenivas" w:date="2019-07-19T16:12:00Z">
                  <w:rPr>
                    <w:rFonts w:ascii="Book Antiqua" w:hAnsi="Book Antiqua" w:cs="Times New Roman"/>
                    <w:bCs/>
                  </w:rPr>
                </w:rPrChange>
              </w:rPr>
            </w:pPr>
            <w:r w:rsidRPr="00723F43">
              <w:rPr>
                <w:rFonts w:ascii="Times New Roman" w:hAnsi="Times New Roman" w:cs="Times New Roman"/>
                <w:sz w:val="24"/>
                <w:szCs w:val="24"/>
                <w:rPrChange w:id="358" w:author="ponnalagu sreenivas" w:date="2019-07-19T16:12:00Z">
                  <w:rPr>
                    <w:rFonts w:ascii="Book Antiqua" w:hAnsi="Book Antiqua"/>
                  </w:rPr>
                </w:rPrChange>
              </w:rPr>
              <w:t xml:space="preserve">RS </w:t>
            </w:r>
            <w:proofErr w:type="spellStart"/>
            <w:r w:rsidRPr="00723F43">
              <w:rPr>
                <w:rFonts w:ascii="Times New Roman" w:hAnsi="Times New Roman" w:cs="Times New Roman"/>
                <w:sz w:val="24"/>
                <w:szCs w:val="24"/>
                <w:rPrChange w:id="359" w:author="ponnalagu sreenivas" w:date="2019-07-19T16:12:00Z">
                  <w:rPr>
                    <w:rFonts w:ascii="Book Antiqua" w:hAnsi="Book Antiqua"/>
                  </w:rPr>
                </w:rPrChange>
              </w:rPr>
              <w:t>Figliola</w:t>
            </w:r>
            <w:proofErr w:type="spellEnd"/>
          </w:p>
        </w:tc>
        <w:tc>
          <w:tcPr>
            <w:tcW w:w="1084" w:type="dxa"/>
          </w:tcPr>
          <w:p w:rsidR="00F06BBE" w:rsidRPr="00723F43" w:rsidRDefault="00F06BBE" w:rsidP="00F06BBE">
            <w:pPr>
              <w:jc w:val="both"/>
              <w:rPr>
                <w:rFonts w:ascii="Times New Roman" w:hAnsi="Times New Roman" w:cs="Times New Roman"/>
                <w:bCs/>
                <w:sz w:val="24"/>
                <w:szCs w:val="24"/>
                <w:rPrChange w:id="360"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61" w:author="ponnalagu sreenivas" w:date="2019-07-19T16:12:00Z">
                  <w:rPr>
                    <w:rFonts w:ascii="Book Antiqua" w:hAnsi="Book Antiqua" w:cs="Times New Roman"/>
                    <w:bCs/>
                  </w:rPr>
                </w:rPrChange>
              </w:rPr>
              <w:t>3</w:t>
            </w:r>
            <w:r w:rsidRPr="00723F43">
              <w:rPr>
                <w:rFonts w:ascii="Times New Roman" w:hAnsi="Times New Roman" w:cs="Times New Roman"/>
                <w:bCs/>
                <w:sz w:val="24"/>
                <w:szCs w:val="24"/>
                <w:vertAlign w:val="superscript"/>
                <w:rPrChange w:id="362" w:author="ponnalagu sreenivas" w:date="2019-07-19T16:12:00Z">
                  <w:rPr>
                    <w:rFonts w:ascii="Book Antiqua" w:hAnsi="Book Antiqua" w:cs="Times New Roman"/>
                    <w:bCs/>
                    <w:vertAlign w:val="superscript"/>
                  </w:rPr>
                </w:rPrChange>
              </w:rPr>
              <w:t>rd</w:t>
            </w:r>
            <w:r w:rsidRPr="00723F43">
              <w:rPr>
                <w:rFonts w:ascii="Times New Roman" w:hAnsi="Times New Roman" w:cs="Times New Roman"/>
                <w:bCs/>
                <w:sz w:val="24"/>
                <w:szCs w:val="24"/>
                <w:rPrChange w:id="363" w:author="ponnalagu sreenivas" w:date="2019-07-19T16:12:00Z">
                  <w:rPr>
                    <w:rFonts w:ascii="Book Antiqua" w:hAnsi="Book Antiqua" w:cs="Times New Roman"/>
                    <w:bCs/>
                  </w:rPr>
                </w:rPrChange>
              </w:rPr>
              <w:t xml:space="preserve"> 2005</w:t>
            </w:r>
          </w:p>
        </w:tc>
        <w:tc>
          <w:tcPr>
            <w:tcW w:w="1536" w:type="dxa"/>
          </w:tcPr>
          <w:p w:rsidR="00F06BBE" w:rsidRPr="00723F43" w:rsidRDefault="00F06BBE" w:rsidP="00F06BBE">
            <w:pPr>
              <w:jc w:val="both"/>
              <w:rPr>
                <w:rFonts w:ascii="Times New Roman" w:hAnsi="Times New Roman" w:cs="Times New Roman"/>
                <w:bCs/>
                <w:sz w:val="24"/>
                <w:szCs w:val="24"/>
                <w:rPrChange w:id="364" w:author="ponnalagu sreenivas" w:date="2019-07-19T16:12:00Z">
                  <w:rPr>
                    <w:rFonts w:ascii="Book Antiqua" w:hAnsi="Book Antiqua" w:cs="Times New Roman"/>
                    <w:bCs/>
                  </w:rPr>
                </w:rPrChange>
              </w:rPr>
            </w:pPr>
            <w:r w:rsidRPr="00723F43">
              <w:rPr>
                <w:rFonts w:ascii="Times New Roman" w:hAnsi="Times New Roman" w:cs="Times New Roman"/>
                <w:sz w:val="24"/>
                <w:szCs w:val="24"/>
                <w:rPrChange w:id="365" w:author="ponnalagu sreenivas" w:date="2019-07-19T16:12:00Z">
                  <w:rPr>
                    <w:rFonts w:ascii="Book Antiqua" w:hAnsi="Book Antiqua"/>
                  </w:rPr>
                </w:rPrChange>
              </w:rPr>
              <w:t>John Wiley &amp; Sons</w:t>
            </w:r>
          </w:p>
        </w:tc>
        <w:tc>
          <w:tcPr>
            <w:tcW w:w="1601" w:type="dxa"/>
          </w:tcPr>
          <w:p w:rsidR="00F06BBE" w:rsidRPr="00723F43" w:rsidRDefault="00F06BBE" w:rsidP="00F06BBE">
            <w:pPr>
              <w:jc w:val="both"/>
              <w:rPr>
                <w:rFonts w:ascii="Times New Roman" w:hAnsi="Times New Roman" w:cs="Times New Roman"/>
                <w:bCs/>
                <w:sz w:val="24"/>
                <w:szCs w:val="24"/>
                <w:rPrChange w:id="366"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67" w:author="ponnalagu sreenivas" w:date="2019-07-19T16:12:00Z">
                  <w:rPr>
                    <w:rFonts w:ascii="Book Antiqua" w:hAnsi="Book Antiqua" w:cs="Times New Roman"/>
                    <w:bCs/>
                  </w:rPr>
                </w:rPrChange>
              </w:rPr>
              <w:t>530.8 FIG-R</w:t>
            </w:r>
          </w:p>
        </w:tc>
        <w:tc>
          <w:tcPr>
            <w:tcW w:w="1653" w:type="dxa"/>
          </w:tcPr>
          <w:p w:rsidR="00F06BBE" w:rsidRPr="00723F43" w:rsidRDefault="00F06BBE" w:rsidP="00F06BBE">
            <w:pPr>
              <w:jc w:val="both"/>
              <w:rPr>
                <w:rFonts w:ascii="Times New Roman" w:hAnsi="Times New Roman" w:cs="Times New Roman"/>
                <w:bCs/>
                <w:sz w:val="24"/>
                <w:szCs w:val="24"/>
                <w:rPrChange w:id="368"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69" w:author="ponnalagu sreenivas" w:date="2019-07-19T16:12:00Z">
                  <w:rPr>
                    <w:rFonts w:ascii="Book Antiqua" w:hAnsi="Book Antiqua" w:cs="Times New Roman"/>
                    <w:bCs/>
                  </w:rPr>
                </w:rPrChange>
              </w:rPr>
              <w:t>9788126516391</w:t>
            </w:r>
          </w:p>
        </w:tc>
      </w:tr>
      <w:tr w:rsidR="00F06BBE" w:rsidRPr="00723F43" w:rsidTr="00652CCD">
        <w:trPr>
          <w:trHeight w:val="658"/>
        </w:trPr>
        <w:tc>
          <w:tcPr>
            <w:tcW w:w="2892" w:type="dxa"/>
          </w:tcPr>
          <w:p w:rsidR="00F06BBE" w:rsidRPr="00723F43" w:rsidRDefault="00F06BBE" w:rsidP="00F06BBE">
            <w:pPr>
              <w:rPr>
                <w:rFonts w:ascii="Times New Roman" w:hAnsi="Times New Roman" w:cs="Times New Roman"/>
                <w:sz w:val="24"/>
                <w:szCs w:val="24"/>
                <w:rPrChange w:id="370"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371" w:author="ponnalagu sreenivas" w:date="2019-07-19T16:12:00Z">
                  <w:rPr>
                    <w:rFonts w:ascii="Book Antiqua" w:hAnsi="Book Antiqua" w:cs="Times New Roman"/>
                  </w:rPr>
                </w:rPrChange>
              </w:rPr>
              <w:t xml:space="preserve">R5: </w:t>
            </w:r>
            <w:proofErr w:type="spellStart"/>
            <w:r w:rsidRPr="00723F43">
              <w:rPr>
                <w:rFonts w:ascii="Times New Roman" w:hAnsi="Times New Roman" w:cs="Times New Roman"/>
                <w:sz w:val="24"/>
                <w:szCs w:val="24"/>
                <w:rPrChange w:id="372" w:author="ponnalagu sreenivas" w:date="2019-07-19T16:12:00Z">
                  <w:rPr>
                    <w:rFonts w:ascii="Book Antiqua" w:hAnsi="Book Antiqua" w:cs="Times New Roman"/>
                  </w:rPr>
                </w:rPrChange>
              </w:rPr>
              <w:t>Doebelin’s</w:t>
            </w:r>
            <w:proofErr w:type="spellEnd"/>
            <w:r w:rsidRPr="00723F43">
              <w:rPr>
                <w:rFonts w:ascii="Times New Roman" w:hAnsi="Times New Roman" w:cs="Times New Roman"/>
                <w:sz w:val="24"/>
                <w:szCs w:val="24"/>
                <w:rPrChange w:id="373" w:author="ponnalagu sreenivas" w:date="2019-07-19T16:12:00Z">
                  <w:rPr>
                    <w:rFonts w:ascii="Book Antiqua" w:hAnsi="Book Antiqua" w:cs="Times New Roman"/>
                  </w:rPr>
                </w:rPrChange>
              </w:rPr>
              <w:t xml:space="preserve"> Measurement Systems</w:t>
            </w:r>
          </w:p>
        </w:tc>
        <w:tc>
          <w:tcPr>
            <w:tcW w:w="1536" w:type="dxa"/>
          </w:tcPr>
          <w:p w:rsidR="00F06BBE" w:rsidRPr="00723F43" w:rsidRDefault="00F06BBE" w:rsidP="00F06BBE">
            <w:pPr>
              <w:jc w:val="both"/>
              <w:rPr>
                <w:rFonts w:ascii="Times New Roman" w:hAnsi="Times New Roman" w:cs="Times New Roman"/>
                <w:sz w:val="24"/>
                <w:szCs w:val="24"/>
                <w:rPrChange w:id="374" w:author="ponnalagu sreenivas" w:date="2019-07-19T16:12:00Z">
                  <w:rPr>
                    <w:rFonts w:ascii="Book Antiqua" w:hAnsi="Book Antiqua"/>
                  </w:rPr>
                </w:rPrChange>
              </w:rPr>
            </w:pPr>
            <w:r w:rsidRPr="00723F43">
              <w:rPr>
                <w:rFonts w:ascii="Times New Roman" w:hAnsi="Times New Roman" w:cs="Times New Roman"/>
                <w:sz w:val="24"/>
                <w:szCs w:val="24"/>
                <w:rPrChange w:id="375" w:author="ponnalagu sreenivas" w:date="2019-07-19T16:12:00Z">
                  <w:rPr>
                    <w:rFonts w:ascii="Book Antiqua" w:hAnsi="Book Antiqua"/>
                  </w:rPr>
                </w:rPrChange>
              </w:rPr>
              <w:t xml:space="preserve">E O </w:t>
            </w:r>
            <w:proofErr w:type="spellStart"/>
            <w:r w:rsidRPr="00723F43">
              <w:rPr>
                <w:rFonts w:ascii="Times New Roman" w:hAnsi="Times New Roman" w:cs="Times New Roman"/>
                <w:sz w:val="24"/>
                <w:szCs w:val="24"/>
                <w:rPrChange w:id="376" w:author="ponnalagu sreenivas" w:date="2019-07-19T16:12:00Z">
                  <w:rPr>
                    <w:rFonts w:ascii="Book Antiqua" w:hAnsi="Book Antiqua"/>
                  </w:rPr>
                </w:rPrChange>
              </w:rPr>
              <w:t>Doeblin</w:t>
            </w:r>
            <w:proofErr w:type="spellEnd"/>
          </w:p>
        </w:tc>
        <w:tc>
          <w:tcPr>
            <w:tcW w:w="1084" w:type="dxa"/>
          </w:tcPr>
          <w:p w:rsidR="00F06BBE" w:rsidRPr="00723F43" w:rsidRDefault="00F06BBE" w:rsidP="00F06BBE">
            <w:pPr>
              <w:jc w:val="both"/>
              <w:rPr>
                <w:rFonts w:ascii="Times New Roman" w:hAnsi="Times New Roman" w:cs="Times New Roman"/>
                <w:bCs/>
                <w:sz w:val="24"/>
                <w:szCs w:val="24"/>
                <w:rPrChange w:id="377"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78" w:author="ponnalagu sreenivas" w:date="2019-07-19T16:12:00Z">
                  <w:rPr>
                    <w:rFonts w:ascii="Book Antiqua" w:hAnsi="Book Antiqua" w:cs="Times New Roman"/>
                    <w:bCs/>
                  </w:rPr>
                </w:rPrChange>
              </w:rPr>
              <w:t>6</w:t>
            </w:r>
            <w:r w:rsidRPr="00723F43">
              <w:rPr>
                <w:rFonts w:ascii="Times New Roman" w:hAnsi="Times New Roman" w:cs="Times New Roman"/>
                <w:bCs/>
                <w:sz w:val="24"/>
                <w:szCs w:val="24"/>
                <w:vertAlign w:val="superscript"/>
                <w:rPrChange w:id="379" w:author="ponnalagu sreenivas" w:date="2019-07-19T16:12:00Z">
                  <w:rPr>
                    <w:rFonts w:ascii="Book Antiqua" w:hAnsi="Book Antiqua" w:cs="Times New Roman"/>
                    <w:bCs/>
                    <w:vertAlign w:val="superscript"/>
                  </w:rPr>
                </w:rPrChange>
              </w:rPr>
              <w:t>th</w:t>
            </w:r>
            <w:r w:rsidRPr="00723F43">
              <w:rPr>
                <w:rFonts w:ascii="Times New Roman" w:hAnsi="Times New Roman" w:cs="Times New Roman"/>
                <w:bCs/>
                <w:sz w:val="24"/>
                <w:szCs w:val="24"/>
                <w:rPrChange w:id="380" w:author="ponnalagu sreenivas" w:date="2019-07-19T16:12:00Z">
                  <w:rPr>
                    <w:rFonts w:ascii="Book Antiqua" w:hAnsi="Book Antiqua" w:cs="Times New Roman"/>
                    <w:bCs/>
                  </w:rPr>
                </w:rPrChange>
              </w:rPr>
              <w:t xml:space="preserve"> </w:t>
            </w:r>
          </w:p>
        </w:tc>
        <w:tc>
          <w:tcPr>
            <w:tcW w:w="1536" w:type="dxa"/>
          </w:tcPr>
          <w:p w:rsidR="00F06BBE" w:rsidRPr="00723F43" w:rsidRDefault="00F06BBE" w:rsidP="00F06BBE">
            <w:pPr>
              <w:jc w:val="both"/>
              <w:rPr>
                <w:rFonts w:ascii="Times New Roman" w:hAnsi="Times New Roman" w:cs="Times New Roman"/>
                <w:bCs/>
                <w:sz w:val="24"/>
                <w:szCs w:val="24"/>
                <w:rPrChange w:id="381" w:author="ponnalagu sreenivas" w:date="2019-07-19T16:12:00Z">
                  <w:rPr>
                    <w:rFonts w:ascii="Book Antiqua" w:hAnsi="Book Antiqua" w:cs="Times New Roman"/>
                    <w:bCs/>
                  </w:rPr>
                </w:rPrChange>
              </w:rPr>
            </w:pPr>
            <w:r w:rsidRPr="00723F43">
              <w:rPr>
                <w:rFonts w:ascii="Times New Roman" w:hAnsi="Times New Roman" w:cs="Times New Roman"/>
                <w:sz w:val="24"/>
                <w:szCs w:val="24"/>
                <w:rPrChange w:id="382" w:author="ponnalagu sreenivas" w:date="2019-07-19T16:12:00Z">
                  <w:rPr>
                    <w:rFonts w:ascii="Book Antiqua" w:hAnsi="Book Antiqua" w:cs="Times New Roman"/>
                  </w:rPr>
                </w:rPrChange>
              </w:rPr>
              <w:t>Tata McGraw Hill</w:t>
            </w:r>
          </w:p>
        </w:tc>
        <w:tc>
          <w:tcPr>
            <w:tcW w:w="1601" w:type="dxa"/>
          </w:tcPr>
          <w:p w:rsidR="00F06BBE" w:rsidRPr="00723F43" w:rsidRDefault="00F06BBE" w:rsidP="00F06BBE">
            <w:pPr>
              <w:jc w:val="both"/>
              <w:rPr>
                <w:rFonts w:ascii="Times New Roman" w:hAnsi="Times New Roman" w:cs="Times New Roman"/>
                <w:bCs/>
                <w:sz w:val="24"/>
                <w:szCs w:val="24"/>
                <w:rPrChange w:id="383"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84" w:author="ponnalagu sreenivas" w:date="2019-07-19T16:12:00Z">
                  <w:rPr>
                    <w:rFonts w:ascii="Book Antiqua" w:hAnsi="Book Antiqua" w:cs="Times New Roman"/>
                    <w:bCs/>
                  </w:rPr>
                </w:rPrChange>
              </w:rPr>
              <w:t>681.2 DOE-E</w:t>
            </w:r>
          </w:p>
        </w:tc>
        <w:tc>
          <w:tcPr>
            <w:tcW w:w="1653" w:type="dxa"/>
          </w:tcPr>
          <w:p w:rsidR="00F06BBE" w:rsidRPr="00723F43" w:rsidRDefault="00F06BBE" w:rsidP="00F06BBE">
            <w:pPr>
              <w:jc w:val="both"/>
              <w:rPr>
                <w:rFonts w:ascii="Times New Roman" w:hAnsi="Times New Roman" w:cs="Times New Roman"/>
                <w:bCs/>
                <w:sz w:val="24"/>
                <w:szCs w:val="24"/>
                <w:rPrChange w:id="385" w:author="ponnalagu sreenivas" w:date="2019-07-19T16:12:00Z">
                  <w:rPr>
                    <w:rFonts w:ascii="Book Antiqua" w:hAnsi="Book Antiqua" w:cs="Times New Roman"/>
                    <w:bCs/>
                  </w:rPr>
                </w:rPrChange>
              </w:rPr>
            </w:pPr>
            <w:r w:rsidRPr="00723F43">
              <w:rPr>
                <w:rFonts w:ascii="Times New Roman" w:hAnsi="Times New Roman" w:cs="Times New Roman"/>
                <w:bCs/>
                <w:sz w:val="24"/>
                <w:szCs w:val="24"/>
                <w:rPrChange w:id="386" w:author="ponnalagu sreenivas" w:date="2019-07-19T16:12:00Z">
                  <w:rPr>
                    <w:rFonts w:ascii="Book Antiqua" w:hAnsi="Book Antiqua" w:cs="Times New Roman"/>
                    <w:bCs/>
                  </w:rPr>
                </w:rPrChange>
              </w:rPr>
              <w:t>9780070699687</w:t>
            </w:r>
          </w:p>
        </w:tc>
      </w:tr>
    </w:tbl>
    <w:p w:rsidR="0096786B" w:rsidRPr="00723F43" w:rsidRDefault="00F86704" w:rsidP="0020265F">
      <w:pPr>
        <w:rPr>
          <w:rFonts w:ascii="Times New Roman" w:hAnsi="Times New Roman" w:cs="Times New Roman"/>
          <w:b/>
          <w:bCs/>
          <w:sz w:val="24"/>
          <w:szCs w:val="24"/>
          <w:rPrChange w:id="387" w:author="ponnalagu sreenivas" w:date="2019-07-19T16:12:00Z">
            <w:rPr>
              <w:rFonts w:ascii="Book Antiqua" w:hAnsi="Book Antiqua" w:cs="TimesNewRoman,Bold"/>
              <w:b/>
              <w:bCs/>
            </w:rPr>
          </w:rPrChange>
        </w:rPr>
      </w:pPr>
      <w:del w:id="388" w:author="ponnalagu sreenivas" w:date="2019-07-19T16:16:00Z">
        <w:r w:rsidRPr="00723F43" w:rsidDel="00971524">
          <w:rPr>
            <w:rFonts w:ascii="Times New Roman" w:hAnsi="Times New Roman" w:cs="Times New Roman"/>
            <w:b/>
            <w:bCs/>
            <w:sz w:val="24"/>
            <w:szCs w:val="24"/>
            <w:rPrChange w:id="389" w:author="ponnalagu sreenivas" w:date="2019-07-19T16:12:00Z">
              <w:rPr>
                <w:rFonts w:ascii="Book Antiqua" w:hAnsi="Book Antiqua" w:cs="TimesNewRoman,Bold"/>
                <w:b/>
                <w:bCs/>
              </w:rPr>
            </w:rPrChange>
          </w:rPr>
          <w:br w:type="page"/>
        </w:r>
      </w:del>
      <w:r w:rsidR="0096786B" w:rsidRPr="00723F43">
        <w:rPr>
          <w:rFonts w:ascii="Times New Roman" w:hAnsi="Times New Roman" w:cs="Times New Roman"/>
          <w:b/>
          <w:bCs/>
          <w:sz w:val="24"/>
          <w:szCs w:val="24"/>
          <w:rPrChange w:id="390" w:author="ponnalagu sreenivas" w:date="2019-07-19T16:12:00Z">
            <w:rPr>
              <w:rFonts w:ascii="Book Antiqua" w:hAnsi="Book Antiqua" w:cs="TimesNewRoman,Bold"/>
              <w:b/>
              <w:bCs/>
            </w:rPr>
          </w:rPrChange>
        </w:rPr>
        <w:t>COURSE PLAN</w:t>
      </w:r>
    </w:p>
    <w:tbl>
      <w:tblPr>
        <w:tblW w:w="9806" w:type="dxa"/>
        <w:tblInd w:w="-446" w:type="dxa"/>
        <w:tblLayout w:type="fixed"/>
        <w:tblCellMar>
          <w:left w:w="0" w:type="dxa"/>
          <w:right w:w="0" w:type="dxa"/>
        </w:tblCellMar>
        <w:tblLook w:val="0000" w:firstRow="0" w:lastRow="0" w:firstColumn="0" w:lastColumn="0" w:noHBand="0" w:noVBand="0"/>
        <w:tblPrChange w:id="391" w:author="ponnalagu sreenivas" w:date="2019-07-19T15:43:00Z">
          <w:tblPr>
            <w:tblW w:w="9532" w:type="dxa"/>
            <w:tblInd w:w="-446" w:type="dxa"/>
            <w:tblLayout w:type="fixed"/>
            <w:tblCellMar>
              <w:left w:w="0" w:type="dxa"/>
              <w:right w:w="0" w:type="dxa"/>
            </w:tblCellMar>
            <w:tblLook w:val="0000" w:firstRow="0" w:lastRow="0" w:firstColumn="0" w:lastColumn="0" w:noHBand="0" w:noVBand="0"/>
          </w:tblPr>
        </w:tblPrChange>
      </w:tblPr>
      <w:tblGrid>
        <w:gridCol w:w="892"/>
        <w:gridCol w:w="2168"/>
        <w:gridCol w:w="4942"/>
        <w:gridCol w:w="1804"/>
        <w:tblGridChange w:id="392">
          <w:tblGrid>
            <w:gridCol w:w="1338"/>
            <w:gridCol w:w="892"/>
            <w:gridCol w:w="2168"/>
            <w:gridCol w:w="4942"/>
            <w:gridCol w:w="466"/>
            <w:gridCol w:w="1064"/>
          </w:tblGrid>
        </w:tblGridChange>
      </w:tblGrid>
      <w:tr w:rsidR="009F1C48" w:rsidRPr="00723F43" w:rsidTr="00B555D7">
        <w:trPr>
          <w:trPrChange w:id="393"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394"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after="0" w:line="240" w:lineRule="auto"/>
              <w:ind w:left="67" w:right="35"/>
              <w:jc w:val="center"/>
              <w:rPr>
                <w:rFonts w:ascii="Times New Roman" w:hAnsi="Times New Roman" w:cs="Times New Roman"/>
                <w:b/>
                <w:w w:val="99"/>
                <w:sz w:val="24"/>
                <w:szCs w:val="24"/>
                <w:rPrChange w:id="395" w:author="ponnalagu sreenivas" w:date="2019-07-19T16:12:00Z">
                  <w:rPr>
                    <w:rFonts w:ascii="Book Antiqua" w:hAnsi="Book Antiqua" w:cs="Times New Roman"/>
                    <w:b/>
                    <w:w w:val="99"/>
                  </w:rPr>
                </w:rPrChange>
              </w:rPr>
            </w:pPr>
            <w:r w:rsidRPr="00723F43">
              <w:rPr>
                <w:rFonts w:ascii="Times New Roman" w:hAnsi="Times New Roman" w:cs="Times New Roman"/>
                <w:b/>
                <w:w w:val="99"/>
                <w:sz w:val="24"/>
                <w:szCs w:val="24"/>
                <w:rPrChange w:id="396" w:author="ponnalagu sreenivas" w:date="2019-07-19T16:12:00Z">
                  <w:rPr>
                    <w:rFonts w:ascii="Book Antiqua" w:hAnsi="Book Antiqua" w:cs="Times New Roman"/>
                    <w:b/>
                    <w:w w:val="99"/>
                  </w:rPr>
                </w:rPrChange>
              </w:rPr>
              <w:t>Lecture #</w:t>
            </w:r>
          </w:p>
        </w:tc>
        <w:tc>
          <w:tcPr>
            <w:tcW w:w="2168" w:type="dxa"/>
            <w:tcBorders>
              <w:top w:val="single" w:sz="3" w:space="0" w:color="000000"/>
              <w:left w:val="single" w:sz="3" w:space="0" w:color="000000"/>
              <w:bottom w:val="single" w:sz="3" w:space="0" w:color="000000"/>
              <w:right w:val="single" w:sz="3" w:space="0" w:color="000000"/>
            </w:tcBorders>
            <w:tcPrChange w:id="397"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after="0" w:line="240" w:lineRule="auto"/>
              <w:ind w:left="105" w:right="73"/>
              <w:jc w:val="center"/>
              <w:rPr>
                <w:rFonts w:ascii="Times New Roman" w:hAnsi="Times New Roman" w:cs="Times New Roman"/>
                <w:b/>
                <w:sz w:val="24"/>
                <w:szCs w:val="24"/>
                <w:rPrChange w:id="398" w:author="ponnalagu sreenivas" w:date="2019-07-19T16:12:00Z">
                  <w:rPr>
                    <w:rFonts w:ascii="Book Antiqua" w:hAnsi="Book Antiqua" w:cs="Times New Roman"/>
                    <w:b/>
                  </w:rPr>
                </w:rPrChange>
              </w:rPr>
            </w:pPr>
            <w:r w:rsidRPr="00723F43">
              <w:rPr>
                <w:rFonts w:ascii="Times New Roman" w:hAnsi="Times New Roman" w:cs="Times New Roman"/>
                <w:b/>
                <w:sz w:val="24"/>
                <w:szCs w:val="24"/>
                <w:rPrChange w:id="399" w:author="ponnalagu sreenivas" w:date="2019-07-19T16:12:00Z">
                  <w:rPr>
                    <w:rFonts w:ascii="Book Antiqua" w:hAnsi="Book Antiqua" w:cs="Times New Roman"/>
                    <w:b/>
                  </w:rPr>
                </w:rPrChange>
              </w:rPr>
              <w:t>Topic</w:t>
            </w:r>
            <w:ins w:id="400" w:author="Windows User" w:date="2019-07-30T17:28:00Z">
              <w:r w:rsidR="001C234E">
                <w:rPr>
                  <w:rFonts w:ascii="Times New Roman" w:hAnsi="Times New Roman" w:cs="Times New Roman"/>
                  <w:b/>
                  <w:sz w:val="24"/>
                  <w:szCs w:val="24"/>
                </w:rPr>
                <w:t>s to be covered</w:t>
              </w:r>
            </w:ins>
          </w:p>
        </w:tc>
        <w:tc>
          <w:tcPr>
            <w:tcW w:w="4942" w:type="dxa"/>
            <w:tcBorders>
              <w:top w:val="single" w:sz="3" w:space="0" w:color="000000"/>
              <w:left w:val="single" w:sz="3" w:space="0" w:color="000000"/>
              <w:bottom w:val="single" w:sz="3" w:space="0" w:color="000000"/>
              <w:right w:val="single" w:sz="3" w:space="0" w:color="000000"/>
            </w:tcBorders>
            <w:tcPrChange w:id="401"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after="0" w:line="240" w:lineRule="auto"/>
              <w:ind w:left="105" w:right="743"/>
              <w:jc w:val="center"/>
              <w:rPr>
                <w:rFonts w:ascii="Times New Roman" w:hAnsi="Times New Roman" w:cs="Times New Roman"/>
                <w:b/>
                <w:sz w:val="24"/>
                <w:szCs w:val="24"/>
                <w:rPrChange w:id="402" w:author="ponnalagu sreenivas" w:date="2019-07-19T16:12:00Z">
                  <w:rPr>
                    <w:rFonts w:ascii="Book Antiqua" w:hAnsi="Book Antiqua" w:cs="Times New Roman"/>
                    <w:b/>
                  </w:rPr>
                </w:rPrChange>
              </w:rPr>
            </w:pPr>
            <w:del w:id="403" w:author="Admin" w:date="2018-07-20T16:30:00Z">
              <w:r w:rsidRPr="00723F43" w:rsidDel="00D413B4">
                <w:rPr>
                  <w:rFonts w:ascii="Times New Roman" w:hAnsi="Times New Roman" w:cs="Times New Roman"/>
                  <w:b/>
                  <w:sz w:val="24"/>
                  <w:szCs w:val="24"/>
                  <w:rPrChange w:id="404" w:author="ponnalagu sreenivas" w:date="2019-07-19T16:12:00Z">
                    <w:rPr>
                      <w:rFonts w:ascii="Book Antiqua" w:hAnsi="Book Antiqua" w:cs="Times New Roman"/>
                      <w:b/>
                    </w:rPr>
                  </w:rPrChange>
                </w:rPr>
                <w:delText>Brief</w:delText>
              </w:r>
            </w:del>
            <w:ins w:id="405" w:author="Admin" w:date="2018-07-20T16:30:00Z">
              <w:r w:rsidR="00D413B4" w:rsidRPr="00723F43">
                <w:rPr>
                  <w:rFonts w:ascii="Times New Roman" w:hAnsi="Times New Roman" w:cs="Times New Roman"/>
                  <w:b/>
                  <w:sz w:val="24"/>
                  <w:szCs w:val="24"/>
                  <w:rPrChange w:id="406" w:author="ponnalagu sreenivas" w:date="2019-07-19T16:12:00Z">
                    <w:rPr>
                      <w:rFonts w:ascii="Book Antiqua" w:hAnsi="Book Antiqua" w:cs="Times New Roman"/>
                      <w:b/>
                    </w:rPr>
                  </w:rPrChange>
                </w:rPr>
                <w:t>Learning Objectives</w:t>
              </w:r>
            </w:ins>
          </w:p>
        </w:tc>
        <w:tc>
          <w:tcPr>
            <w:tcW w:w="1804" w:type="dxa"/>
            <w:tcBorders>
              <w:top w:val="single" w:sz="3" w:space="0" w:color="000000"/>
              <w:left w:val="single" w:sz="3" w:space="0" w:color="000000"/>
              <w:bottom w:val="single" w:sz="3" w:space="0" w:color="000000"/>
              <w:right w:val="single" w:sz="3" w:space="0" w:color="000000"/>
            </w:tcBorders>
            <w:tcPrChange w:id="407"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1C234E" w:rsidRDefault="001C234E" w:rsidP="001C234E">
            <w:pPr>
              <w:rPr>
                <w:b/>
                <w:bCs/>
                <w:rPrChange w:id="408" w:author="Windows User" w:date="2019-07-30T17:28:00Z">
                  <w:rPr>
                    <w:rFonts w:ascii="Book Antiqua" w:hAnsi="Book Antiqua" w:cs="Times New Roman"/>
                    <w:b/>
                  </w:rPr>
                </w:rPrChange>
              </w:rPr>
              <w:pPrChange w:id="409" w:author="Windows User" w:date="2019-07-30T17:28:00Z">
                <w:pPr>
                  <w:widowControl w:val="0"/>
                  <w:autoSpaceDE w:val="0"/>
                  <w:autoSpaceDN w:val="0"/>
                  <w:adjustRightInd w:val="0"/>
                  <w:spacing w:before="25" w:after="0" w:line="240" w:lineRule="auto"/>
                  <w:ind w:left="104" w:right="67" w:hanging="17"/>
                  <w:jc w:val="center"/>
                </w:pPr>
              </w:pPrChange>
            </w:pPr>
            <w:ins w:id="410" w:author="Windows User" w:date="2019-07-30T17:28:00Z">
              <w:r>
                <w:rPr>
                  <w:b/>
                  <w:bCs/>
                </w:rPr>
                <w:t xml:space="preserve">Chapter in the </w:t>
              </w:r>
              <w:r w:rsidRPr="00BA568D">
                <w:rPr>
                  <w:b/>
                  <w:bCs/>
                </w:rPr>
                <w:t>Text Book</w:t>
              </w:r>
            </w:ins>
            <w:del w:id="411" w:author="Windows User" w:date="2019-07-30T17:28:00Z">
              <w:r w:rsidR="009F1C48" w:rsidRPr="00723F43" w:rsidDel="001C234E">
                <w:rPr>
                  <w:rFonts w:ascii="Times New Roman" w:hAnsi="Times New Roman" w:cs="Times New Roman"/>
                  <w:b/>
                  <w:sz w:val="24"/>
                  <w:szCs w:val="24"/>
                  <w:rPrChange w:id="412" w:author="ponnalagu sreenivas" w:date="2019-07-19T16:12:00Z">
                    <w:rPr>
                      <w:rFonts w:ascii="Book Antiqua" w:hAnsi="Book Antiqua" w:cs="Times New Roman"/>
                      <w:b/>
                    </w:rPr>
                  </w:rPrChange>
                </w:rPr>
                <w:delText>Reference</w:delText>
              </w:r>
            </w:del>
          </w:p>
        </w:tc>
      </w:tr>
      <w:tr w:rsidR="009F1C48" w:rsidRPr="00723F43" w:rsidTr="00B555D7">
        <w:trPr>
          <w:trPrChange w:id="413"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414"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after="0" w:line="240" w:lineRule="auto"/>
              <w:ind w:left="34" w:right="90"/>
              <w:rPr>
                <w:rFonts w:ascii="Times New Roman" w:hAnsi="Times New Roman" w:cs="Times New Roman"/>
                <w:sz w:val="24"/>
                <w:szCs w:val="24"/>
                <w:rPrChange w:id="415" w:author="ponnalagu sreenivas" w:date="2019-07-19T16:12:00Z">
                  <w:rPr>
                    <w:rFonts w:ascii="Book Antiqua" w:hAnsi="Book Antiqua" w:cs="Times New Roman"/>
                  </w:rPr>
                </w:rPrChange>
              </w:rPr>
            </w:pPr>
            <w:r w:rsidRPr="00723F43">
              <w:rPr>
                <w:rFonts w:ascii="Times New Roman" w:hAnsi="Times New Roman" w:cs="Times New Roman"/>
                <w:w w:val="99"/>
                <w:sz w:val="24"/>
                <w:szCs w:val="24"/>
                <w:rPrChange w:id="416" w:author="ponnalagu sreenivas" w:date="2019-07-19T16:12:00Z">
                  <w:rPr>
                    <w:rFonts w:ascii="Book Antiqua" w:hAnsi="Book Antiqua" w:cs="Times New Roman"/>
                    <w:w w:val="99"/>
                  </w:rPr>
                </w:rPrChange>
              </w:rPr>
              <w:t>1-</w:t>
            </w:r>
            <w:del w:id="417" w:author="ponnalagu sreenivas" w:date="2019-07-19T14:57:00Z">
              <w:r w:rsidRPr="00723F43" w:rsidDel="008F39DF">
                <w:rPr>
                  <w:rFonts w:ascii="Times New Roman" w:hAnsi="Times New Roman" w:cs="Times New Roman"/>
                  <w:w w:val="99"/>
                  <w:sz w:val="24"/>
                  <w:szCs w:val="24"/>
                  <w:rPrChange w:id="418" w:author="ponnalagu sreenivas" w:date="2019-07-19T16:12:00Z">
                    <w:rPr>
                      <w:rFonts w:ascii="Book Antiqua" w:hAnsi="Book Antiqua" w:cs="Times New Roman"/>
                      <w:w w:val="99"/>
                    </w:rPr>
                  </w:rPrChange>
                </w:rPr>
                <w:delText>3</w:delText>
              </w:r>
            </w:del>
            <w:ins w:id="419" w:author="ponnalagu sreenivas" w:date="2019-07-19T14:57:00Z">
              <w:r w:rsidR="008F39DF" w:rsidRPr="00723F43">
                <w:rPr>
                  <w:rFonts w:ascii="Times New Roman" w:hAnsi="Times New Roman" w:cs="Times New Roman"/>
                  <w:w w:val="99"/>
                  <w:sz w:val="24"/>
                  <w:szCs w:val="24"/>
                  <w:rPrChange w:id="420" w:author="ponnalagu sreenivas" w:date="2019-07-19T16:12:00Z">
                    <w:rPr>
                      <w:rFonts w:ascii="Book Antiqua" w:hAnsi="Book Antiqua" w:cs="Times New Roman"/>
                      <w:w w:val="99"/>
                    </w:rPr>
                  </w:rPrChange>
                </w:rPr>
                <w:t>2</w:t>
              </w:r>
            </w:ins>
          </w:p>
        </w:tc>
        <w:tc>
          <w:tcPr>
            <w:tcW w:w="2168" w:type="dxa"/>
            <w:tcBorders>
              <w:top w:val="single" w:sz="3" w:space="0" w:color="000000"/>
              <w:left w:val="single" w:sz="3" w:space="0" w:color="000000"/>
              <w:bottom w:val="single" w:sz="3" w:space="0" w:color="000000"/>
              <w:right w:val="single" w:sz="3" w:space="0" w:color="000000"/>
            </w:tcBorders>
            <w:tcPrChange w:id="421"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after="0" w:line="240" w:lineRule="auto"/>
              <w:ind w:right="73"/>
              <w:rPr>
                <w:rFonts w:ascii="Times New Roman" w:hAnsi="Times New Roman" w:cs="Times New Roman"/>
                <w:sz w:val="24"/>
                <w:szCs w:val="24"/>
                <w:rPrChange w:id="42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423" w:author="ponnalagu sreenivas" w:date="2019-07-19T16:12:00Z">
                  <w:rPr>
                    <w:rFonts w:ascii="Book Antiqua" w:hAnsi="Book Antiqua" w:cs="Times New Roman"/>
                  </w:rPr>
                </w:rPrChange>
              </w:rPr>
              <w:t>Introduction to Transducers and measurement system</w:t>
            </w:r>
          </w:p>
        </w:tc>
        <w:tc>
          <w:tcPr>
            <w:tcW w:w="4942" w:type="dxa"/>
            <w:tcBorders>
              <w:top w:val="single" w:sz="3" w:space="0" w:color="000000"/>
              <w:left w:val="single" w:sz="3" w:space="0" w:color="000000"/>
              <w:bottom w:val="single" w:sz="3" w:space="0" w:color="000000"/>
              <w:right w:val="single" w:sz="3" w:space="0" w:color="000000"/>
            </w:tcBorders>
            <w:tcPrChange w:id="424"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after="0" w:line="240" w:lineRule="auto"/>
              <w:ind w:right="743"/>
              <w:jc w:val="both"/>
              <w:rPr>
                <w:rFonts w:ascii="Times New Roman" w:hAnsi="Times New Roman" w:cs="Times New Roman"/>
                <w:sz w:val="24"/>
                <w:szCs w:val="24"/>
                <w:rPrChange w:id="42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426" w:author="ponnalagu sreenivas" w:date="2019-07-19T16:12:00Z">
                  <w:rPr>
                    <w:rFonts w:ascii="Book Antiqua" w:hAnsi="Book Antiqua" w:cs="Times New Roman"/>
                  </w:rPr>
                </w:rPrChange>
              </w:rPr>
              <w:t>D</w:t>
            </w:r>
            <w:r w:rsidRPr="00723F43">
              <w:rPr>
                <w:rFonts w:ascii="Times New Roman" w:hAnsi="Times New Roman" w:cs="Times New Roman"/>
                <w:spacing w:val="-1"/>
                <w:sz w:val="24"/>
                <w:szCs w:val="24"/>
                <w:rPrChange w:id="427" w:author="ponnalagu sreenivas" w:date="2019-07-19T16:12:00Z">
                  <w:rPr>
                    <w:rFonts w:ascii="Book Antiqua" w:hAnsi="Book Antiqua" w:cs="Times New Roman"/>
                    <w:spacing w:val="-1"/>
                  </w:rPr>
                </w:rPrChange>
              </w:rPr>
              <w:t>e</w:t>
            </w:r>
            <w:r w:rsidRPr="00723F43">
              <w:rPr>
                <w:rFonts w:ascii="Times New Roman" w:hAnsi="Times New Roman" w:cs="Times New Roman"/>
                <w:spacing w:val="-2"/>
                <w:sz w:val="24"/>
                <w:szCs w:val="24"/>
                <w:rPrChange w:id="428" w:author="ponnalagu sreenivas" w:date="2019-07-19T16:12:00Z">
                  <w:rPr>
                    <w:rFonts w:ascii="Book Antiqua" w:hAnsi="Book Antiqua" w:cs="Times New Roman"/>
                    <w:spacing w:val="-2"/>
                  </w:rPr>
                </w:rPrChange>
              </w:rPr>
              <w:t>f</w:t>
            </w:r>
            <w:r w:rsidRPr="00723F43">
              <w:rPr>
                <w:rFonts w:ascii="Times New Roman" w:hAnsi="Times New Roman" w:cs="Times New Roman"/>
                <w:sz w:val="24"/>
                <w:szCs w:val="24"/>
                <w:rPrChange w:id="429" w:author="ponnalagu sreenivas" w:date="2019-07-19T16:12:00Z">
                  <w:rPr>
                    <w:rFonts w:ascii="Book Antiqua" w:hAnsi="Book Antiqua" w:cs="Times New Roman"/>
                  </w:rPr>
                </w:rPrChange>
              </w:rPr>
              <w:t>i</w:t>
            </w:r>
            <w:r w:rsidRPr="00723F43">
              <w:rPr>
                <w:rFonts w:ascii="Times New Roman" w:hAnsi="Times New Roman" w:cs="Times New Roman"/>
                <w:spacing w:val="1"/>
                <w:sz w:val="24"/>
                <w:szCs w:val="24"/>
                <w:rPrChange w:id="430" w:author="ponnalagu sreenivas" w:date="2019-07-19T16:12:00Z">
                  <w:rPr>
                    <w:rFonts w:ascii="Book Antiqua" w:hAnsi="Book Antiqua" w:cs="Times New Roman"/>
                    <w:spacing w:val="1"/>
                  </w:rPr>
                </w:rPrChange>
              </w:rPr>
              <w:t>n</w:t>
            </w:r>
            <w:r w:rsidRPr="00723F43">
              <w:rPr>
                <w:rFonts w:ascii="Times New Roman" w:hAnsi="Times New Roman" w:cs="Times New Roman"/>
                <w:sz w:val="24"/>
                <w:szCs w:val="24"/>
                <w:rPrChange w:id="431" w:author="ponnalagu sreenivas" w:date="2019-07-19T16:12:00Z">
                  <w:rPr>
                    <w:rFonts w:ascii="Book Antiqua" w:hAnsi="Book Antiqua" w:cs="Times New Roman"/>
                  </w:rPr>
                </w:rPrChange>
              </w:rPr>
              <w:t>iti</w:t>
            </w:r>
            <w:r w:rsidRPr="00723F43">
              <w:rPr>
                <w:rFonts w:ascii="Times New Roman" w:hAnsi="Times New Roman" w:cs="Times New Roman"/>
                <w:spacing w:val="1"/>
                <w:sz w:val="24"/>
                <w:szCs w:val="24"/>
                <w:rPrChange w:id="432" w:author="ponnalagu sreenivas" w:date="2019-07-19T16:12:00Z">
                  <w:rPr>
                    <w:rFonts w:ascii="Book Antiqua" w:hAnsi="Book Antiqua" w:cs="Times New Roman"/>
                    <w:spacing w:val="1"/>
                  </w:rPr>
                </w:rPrChange>
              </w:rPr>
              <w:t>o</w:t>
            </w:r>
            <w:r w:rsidRPr="00723F43">
              <w:rPr>
                <w:rFonts w:ascii="Times New Roman" w:hAnsi="Times New Roman" w:cs="Times New Roman"/>
                <w:sz w:val="24"/>
                <w:szCs w:val="24"/>
                <w:rPrChange w:id="433" w:author="ponnalagu sreenivas" w:date="2019-07-19T16:12:00Z">
                  <w:rPr>
                    <w:rFonts w:ascii="Book Antiqua" w:hAnsi="Book Antiqua" w:cs="Times New Roman"/>
                  </w:rPr>
                </w:rPrChange>
              </w:rPr>
              <w:t xml:space="preserve">n, classification </w:t>
            </w:r>
            <w:r w:rsidRPr="00723F43">
              <w:rPr>
                <w:rFonts w:ascii="Times New Roman" w:hAnsi="Times New Roman" w:cs="Times New Roman"/>
                <w:spacing w:val="1"/>
                <w:sz w:val="24"/>
                <w:szCs w:val="24"/>
                <w:rPrChange w:id="434" w:author="ponnalagu sreenivas" w:date="2019-07-19T16:12:00Z">
                  <w:rPr>
                    <w:rFonts w:ascii="Book Antiqua" w:hAnsi="Book Antiqua" w:cs="Times New Roman"/>
                    <w:spacing w:val="1"/>
                  </w:rPr>
                </w:rPrChange>
              </w:rPr>
              <w:t>o</w:t>
            </w:r>
            <w:r w:rsidRPr="00723F43">
              <w:rPr>
                <w:rFonts w:ascii="Times New Roman" w:hAnsi="Times New Roman" w:cs="Times New Roman"/>
                <w:sz w:val="24"/>
                <w:szCs w:val="24"/>
                <w:rPrChange w:id="435" w:author="ponnalagu sreenivas" w:date="2019-07-19T16:12:00Z">
                  <w:rPr>
                    <w:rFonts w:ascii="Book Antiqua" w:hAnsi="Book Antiqua" w:cs="Times New Roman"/>
                  </w:rPr>
                </w:rPrChange>
              </w:rPr>
              <w:t>f transducers and generalized measurement system</w:t>
            </w:r>
          </w:p>
        </w:tc>
        <w:tc>
          <w:tcPr>
            <w:tcW w:w="1804" w:type="dxa"/>
            <w:tcBorders>
              <w:top w:val="single" w:sz="3" w:space="0" w:color="000000"/>
              <w:left w:val="single" w:sz="3" w:space="0" w:color="000000"/>
              <w:bottom w:val="single" w:sz="3" w:space="0" w:color="000000"/>
              <w:right w:val="single" w:sz="3" w:space="0" w:color="000000"/>
            </w:tcBorders>
            <w:tcPrChange w:id="436"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437"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438" w:author="ponnalagu sreenivas" w:date="2019-07-19T16:12:00Z">
                  <w:rPr>
                    <w:rFonts w:ascii="Book Antiqua" w:hAnsi="Book Antiqua" w:cs="Times New Roman"/>
                  </w:rPr>
                </w:rPrChange>
              </w:rPr>
              <w:t>T1 (5.1</w:t>
            </w:r>
            <w:del w:id="439" w:author="Admin" w:date="2018-07-21T10:10:00Z">
              <w:r w:rsidRPr="00723F43" w:rsidDel="00D1719E">
                <w:rPr>
                  <w:rFonts w:ascii="Times New Roman" w:hAnsi="Times New Roman" w:cs="Times New Roman"/>
                  <w:sz w:val="24"/>
                  <w:szCs w:val="24"/>
                  <w:rPrChange w:id="440" w:author="ponnalagu sreenivas" w:date="2019-07-19T16:12:00Z">
                    <w:rPr>
                      <w:rFonts w:ascii="Book Antiqua" w:hAnsi="Book Antiqua" w:cs="Times New Roman"/>
                    </w:rPr>
                  </w:rPrChange>
                </w:rPr>
                <w:delText>,</w:delText>
              </w:r>
            </w:del>
            <w:ins w:id="441" w:author="Admin" w:date="2018-07-21T10:10:00Z">
              <w:r w:rsidR="00D1719E" w:rsidRPr="00723F43">
                <w:rPr>
                  <w:rFonts w:ascii="Times New Roman" w:hAnsi="Times New Roman" w:cs="Times New Roman"/>
                  <w:sz w:val="24"/>
                  <w:szCs w:val="24"/>
                  <w:rPrChange w:id="442" w:author="ponnalagu sreenivas" w:date="2019-07-19T16:12:00Z">
                    <w:rPr>
                      <w:rFonts w:ascii="Book Antiqua" w:hAnsi="Book Antiqua" w:cs="Times New Roman"/>
                    </w:rPr>
                  </w:rPrChange>
                </w:rPr>
                <w:t>-</w:t>
              </w:r>
            </w:ins>
            <w:r w:rsidRPr="00723F43">
              <w:rPr>
                <w:rFonts w:ascii="Times New Roman" w:hAnsi="Times New Roman" w:cs="Times New Roman"/>
                <w:sz w:val="24"/>
                <w:szCs w:val="24"/>
                <w:rPrChange w:id="443" w:author="ponnalagu sreenivas" w:date="2019-07-19T16:12:00Z">
                  <w:rPr>
                    <w:rFonts w:ascii="Book Antiqua" w:hAnsi="Book Antiqua" w:cs="Times New Roman"/>
                  </w:rPr>
                </w:rPrChange>
              </w:rPr>
              <w:t xml:space="preserve"> 5.3, 1.2)</w:t>
            </w:r>
          </w:p>
          <w:p w:rsidR="009F1C48" w:rsidRPr="00723F43" w:rsidRDefault="009F1C48" w:rsidP="00D43DC5">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444"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445" w:author="ponnalagu sreenivas" w:date="2019-07-19T16:12:00Z">
                  <w:rPr>
                    <w:rFonts w:ascii="Book Antiqua" w:hAnsi="Book Antiqua" w:cs="Times New Roman"/>
                  </w:rPr>
                </w:rPrChange>
              </w:rPr>
              <w:t>Class notes</w:t>
            </w:r>
          </w:p>
        </w:tc>
      </w:tr>
      <w:tr w:rsidR="009F1C48" w:rsidRPr="00723F43" w:rsidTr="00B555D7">
        <w:trPr>
          <w:trPrChange w:id="446"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447"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after="0" w:line="240" w:lineRule="auto"/>
              <w:ind w:left="34" w:right="90"/>
              <w:rPr>
                <w:rFonts w:ascii="Times New Roman" w:hAnsi="Times New Roman" w:cs="Times New Roman"/>
                <w:w w:val="99"/>
                <w:sz w:val="24"/>
                <w:szCs w:val="24"/>
                <w:rPrChange w:id="448" w:author="ponnalagu sreenivas" w:date="2019-07-19T16:12:00Z">
                  <w:rPr>
                    <w:rFonts w:ascii="Book Antiqua" w:hAnsi="Book Antiqua" w:cs="Times New Roman"/>
                    <w:w w:val="99"/>
                  </w:rPr>
                </w:rPrChange>
              </w:rPr>
            </w:pPr>
            <w:del w:id="449" w:author="ponnalagu sreenivas" w:date="2019-07-19T14:57:00Z">
              <w:r w:rsidRPr="00723F43" w:rsidDel="008F39DF">
                <w:rPr>
                  <w:rFonts w:ascii="Times New Roman" w:hAnsi="Times New Roman" w:cs="Times New Roman"/>
                  <w:w w:val="99"/>
                  <w:sz w:val="24"/>
                  <w:szCs w:val="24"/>
                  <w:rPrChange w:id="450" w:author="ponnalagu sreenivas" w:date="2019-07-19T16:12:00Z">
                    <w:rPr>
                      <w:rFonts w:ascii="Book Antiqua" w:hAnsi="Book Antiqua" w:cs="Times New Roman"/>
                      <w:w w:val="99"/>
                    </w:rPr>
                  </w:rPrChange>
                </w:rPr>
                <w:delText>4</w:delText>
              </w:r>
            </w:del>
            <w:ins w:id="451" w:author="ponnalagu sreenivas" w:date="2019-07-19T14:57:00Z">
              <w:r w:rsidR="008F39DF" w:rsidRPr="00723F43">
                <w:rPr>
                  <w:rFonts w:ascii="Times New Roman" w:hAnsi="Times New Roman" w:cs="Times New Roman"/>
                  <w:w w:val="99"/>
                  <w:sz w:val="24"/>
                  <w:szCs w:val="24"/>
                  <w:rPrChange w:id="452" w:author="ponnalagu sreenivas" w:date="2019-07-19T16:12:00Z">
                    <w:rPr>
                      <w:rFonts w:ascii="Book Antiqua" w:hAnsi="Book Antiqua" w:cs="Times New Roman"/>
                      <w:w w:val="99"/>
                    </w:rPr>
                  </w:rPrChange>
                </w:rPr>
                <w:t>3</w:t>
              </w:r>
            </w:ins>
            <w:r w:rsidRPr="00723F43">
              <w:rPr>
                <w:rFonts w:ascii="Times New Roman" w:hAnsi="Times New Roman" w:cs="Times New Roman"/>
                <w:w w:val="99"/>
                <w:sz w:val="24"/>
                <w:szCs w:val="24"/>
                <w:rPrChange w:id="453" w:author="ponnalagu sreenivas" w:date="2019-07-19T16:12:00Z">
                  <w:rPr>
                    <w:rFonts w:ascii="Book Antiqua" w:hAnsi="Book Antiqua" w:cs="Times New Roman"/>
                    <w:w w:val="99"/>
                  </w:rPr>
                </w:rPrChange>
              </w:rPr>
              <w:t>-6</w:t>
            </w:r>
          </w:p>
        </w:tc>
        <w:tc>
          <w:tcPr>
            <w:tcW w:w="2168" w:type="dxa"/>
            <w:tcBorders>
              <w:top w:val="single" w:sz="3" w:space="0" w:color="000000"/>
              <w:left w:val="single" w:sz="3" w:space="0" w:color="000000"/>
              <w:bottom w:val="single" w:sz="3" w:space="0" w:color="000000"/>
              <w:right w:val="single" w:sz="3" w:space="0" w:color="000000"/>
            </w:tcBorders>
            <w:tcPrChange w:id="454"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rPr>
                <w:rFonts w:ascii="Times New Roman" w:hAnsi="Times New Roman" w:cs="Times New Roman"/>
                <w:sz w:val="24"/>
                <w:szCs w:val="24"/>
                <w:rPrChange w:id="45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456" w:author="ponnalagu sreenivas" w:date="2019-07-19T16:12:00Z">
                  <w:rPr>
                    <w:rFonts w:ascii="Book Antiqua" w:hAnsi="Book Antiqua" w:cs="Times New Roman"/>
                  </w:rPr>
                </w:rPrChange>
              </w:rPr>
              <w:t>Study of performance characteristics and error analysis.</w:t>
            </w:r>
          </w:p>
        </w:tc>
        <w:tc>
          <w:tcPr>
            <w:tcW w:w="4942" w:type="dxa"/>
            <w:tcBorders>
              <w:top w:val="single" w:sz="3" w:space="0" w:color="000000"/>
              <w:left w:val="single" w:sz="3" w:space="0" w:color="000000"/>
              <w:bottom w:val="single" w:sz="3" w:space="0" w:color="000000"/>
              <w:right w:val="single" w:sz="3" w:space="0" w:color="000000"/>
            </w:tcBorders>
            <w:tcPrChange w:id="457"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Change w:id="45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459" w:author="ponnalagu sreenivas" w:date="2019-07-19T16:12:00Z">
                  <w:rPr>
                    <w:rFonts w:ascii="Book Antiqua" w:hAnsi="Book Antiqua" w:cs="Times New Roman"/>
                  </w:rPr>
                </w:rPrChange>
              </w:rPr>
              <w:t>C</w:t>
            </w:r>
            <w:r w:rsidRPr="00723F43">
              <w:rPr>
                <w:rFonts w:ascii="Times New Roman" w:hAnsi="Times New Roman" w:cs="Times New Roman"/>
                <w:spacing w:val="-1"/>
                <w:sz w:val="24"/>
                <w:szCs w:val="24"/>
                <w:rPrChange w:id="460" w:author="ponnalagu sreenivas" w:date="2019-07-19T16:12:00Z">
                  <w:rPr>
                    <w:rFonts w:ascii="Book Antiqua" w:hAnsi="Book Antiqua" w:cs="Times New Roman"/>
                    <w:spacing w:val="-1"/>
                  </w:rPr>
                </w:rPrChange>
              </w:rPr>
              <w:t>a</w:t>
            </w:r>
            <w:r w:rsidRPr="00723F43">
              <w:rPr>
                <w:rFonts w:ascii="Times New Roman" w:hAnsi="Times New Roman" w:cs="Times New Roman"/>
                <w:sz w:val="24"/>
                <w:szCs w:val="24"/>
                <w:rPrChange w:id="461" w:author="ponnalagu sreenivas" w:date="2019-07-19T16:12:00Z">
                  <w:rPr>
                    <w:rFonts w:ascii="Book Antiqua" w:hAnsi="Book Antiqua" w:cs="Times New Roman"/>
                  </w:rPr>
                </w:rPrChange>
              </w:rPr>
              <w:t>li</w:t>
            </w:r>
            <w:r w:rsidRPr="00723F43">
              <w:rPr>
                <w:rFonts w:ascii="Times New Roman" w:hAnsi="Times New Roman" w:cs="Times New Roman"/>
                <w:spacing w:val="1"/>
                <w:sz w:val="24"/>
                <w:szCs w:val="24"/>
                <w:rPrChange w:id="462" w:author="ponnalagu sreenivas" w:date="2019-07-19T16:12:00Z">
                  <w:rPr>
                    <w:rFonts w:ascii="Book Antiqua" w:hAnsi="Book Antiqua" w:cs="Times New Roman"/>
                    <w:spacing w:val="1"/>
                  </w:rPr>
                </w:rPrChange>
              </w:rPr>
              <w:t>b</w:t>
            </w:r>
            <w:r w:rsidRPr="00723F43">
              <w:rPr>
                <w:rFonts w:ascii="Times New Roman" w:hAnsi="Times New Roman" w:cs="Times New Roman"/>
                <w:sz w:val="24"/>
                <w:szCs w:val="24"/>
                <w:rPrChange w:id="463" w:author="ponnalagu sreenivas" w:date="2019-07-19T16:12:00Z">
                  <w:rPr>
                    <w:rFonts w:ascii="Book Antiqua" w:hAnsi="Book Antiqua" w:cs="Times New Roman"/>
                  </w:rPr>
                </w:rPrChange>
              </w:rPr>
              <w:t>r</w:t>
            </w:r>
            <w:r w:rsidRPr="00723F43">
              <w:rPr>
                <w:rFonts w:ascii="Times New Roman" w:hAnsi="Times New Roman" w:cs="Times New Roman"/>
                <w:spacing w:val="-1"/>
                <w:sz w:val="24"/>
                <w:szCs w:val="24"/>
                <w:rPrChange w:id="464" w:author="ponnalagu sreenivas" w:date="2019-07-19T16:12:00Z">
                  <w:rPr>
                    <w:rFonts w:ascii="Book Antiqua" w:hAnsi="Book Antiqua" w:cs="Times New Roman"/>
                    <w:spacing w:val="-1"/>
                  </w:rPr>
                </w:rPrChange>
              </w:rPr>
              <w:t>a</w:t>
            </w:r>
            <w:r w:rsidRPr="00723F43">
              <w:rPr>
                <w:rFonts w:ascii="Times New Roman" w:hAnsi="Times New Roman" w:cs="Times New Roman"/>
                <w:sz w:val="24"/>
                <w:szCs w:val="24"/>
                <w:rPrChange w:id="465" w:author="ponnalagu sreenivas" w:date="2019-07-19T16:12:00Z">
                  <w:rPr>
                    <w:rFonts w:ascii="Book Antiqua" w:hAnsi="Book Antiqua" w:cs="Times New Roman"/>
                  </w:rPr>
                </w:rPrChange>
              </w:rPr>
              <w:t>ti</w:t>
            </w:r>
            <w:r w:rsidRPr="00723F43">
              <w:rPr>
                <w:rFonts w:ascii="Times New Roman" w:hAnsi="Times New Roman" w:cs="Times New Roman"/>
                <w:spacing w:val="-1"/>
                <w:sz w:val="24"/>
                <w:szCs w:val="24"/>
                <w:rPrChange w:id="466" w:author="ponnalagu sreenivas" w:date="2019-07-19T16:12:00Z">
                  <w:rPr>
                    <w:rFonts w:ascii="Book Antiqua" w:hAnsi="Book Antiqua" w:cs="Times New Roman"/>
                    <w:spacing w:val="-1"/>
                  </w:rPr>
                </w:rPrChange>
              </w:rPr>
              <w:t>o</w:t>
            </w:r>
            <w:r w:rsidRPr="00723F43">
              <w:rPr>
                <w:rFonts w:ascii="Times New Roman" w:hAnsi="Times New Roman" w:cs="Times New Roman"/>
                <w:spacing w:val="1"/>
                <w:sz w:val="24"/>
                <w:szCs w:val="24"/>
                <w:rPrChange w:id="467" w:author="ponnalagu sreenivas" w:date="2019-07-19T16:12:00Z">
                  <w:rPr>
                    <w:rFonts w:ascii="Book Antiqua" w:hAnsi="Book Antiqua" w:cs="Times New Roman"/>
                    <w:spacing w:val="1"/>
                  </w:rPr>
                </w:rPrChange>
              </w:rPr>
              <w:t>n,</w:t>
            </w:r>
            <w:r w:rsidRPr="00723F43">
              <w:rPr>
                <w:rFonts w:ascii="Times New Roman" w:hAnsi="Times New Roman" w:cs="Times New Roman"/>
                <w:sz w:val="24"/>
                <w:szCs w:val="24"/>
                <w:rPrChange w:id="468" w:author="ponnalagu sreenivas" w:date="2019-07-19T16:12:00Z">
                  <w:rPr>
                    <w:rFonts w:ascii="Book Antiqua" w:hAnsi="Book Antiqua" w:cs="Times New Roman"/>
                  </w:rPr>
                </w:rPrChange>
              </w:rPr>
              <w:t xml:space="preserve"> </w:t>
            </w:r>
            <w:r w:rsidRPr="00723F43">
              <w:rPr>
                <w:rFonts w:ascii="Times New Roman" w:hAnsi="Times New Roman" w:cs="Times New Roman"/>
                <w:spacing w:val="3"/>
                <w:sz w:val="24"/>
                <w:szCs w:val="24"/>
                <w:rPrChange w:id="469" w:author="ponnalagu sreenivas" w:date="2019-07-19T16:12:00Z">
                  <w:rPr>
                    <w:rFonts w:ascii="Book Antiqua" w:hAnsi="Book Antiqua" w:cs="Times New Roman"/>
                    <w:spacing w:val="3"/>
                  </w:rPr>
                </w:rPrChange>
              </w:rPr>
              <w:t>P</w:t>
            </w:r>
            <w:r w:rsidRPr="00723F43">
              <w:rPr>
                <w:rFonts w:ascii="Times New Roman" w:hAnsi="Times New Roman" w:cs="Times New Roman"/>
                <w:sz w:val="24"/>
                <w:szCs w:val="24"/>
                <w:rPrChange w:id="470" w:author="ponnalagu sreenivas" w:date="2019-07-19T16:12:00Z">
                  <w:rPr>
                    <w:rFonts w:ascii="Book Antiqua" w:hAnsi="Book Antiqua" w:cs="Times New Roman"/>
                  </w:rPr>
                </w:rPrChange>
              </w:rPr>
              <w:t>r</w:t>
            </w:r>
            <w:r w:rsidRPr="00723F43">
              <w:rPr>
                <w:rFonts w:ascii="Times New Roman" w:hAnsi="Times New Roman" w:cs="Times New Roman"/>
                <w:spacing w:val="-1"/>
                <w:sz w:val="24"/>
                <w:szCs w:val="24"/>
                <w:rPrChange w:id="471" w:author="ponnalagu sreenivas" w:date="2019-07-19T16:12:00Z">
                  <w:rPr>
                    <w:rFonts w:ascii="Book Antiqua" w:hAnsi="Book Antiqua" w:cs="Times New Roman"/>
                    <w:spacing w:val="-1"/>
                  </w:rPr>
                </w:rPrChange>
              </w:rPr>
              <w:t>ec</w:t>
            </w:r>
            <w:r w:rsidRPr="00723F43">
              <w:rPr>
                <w:rFonts w:ascii="Times New Roman" w:hAnsi="Times New Roman" w:cs="Times New Roman"/>
                <w:sz w:val="24"/>
                <w:szCs w:val="24"/>
                <w:rPrChange w:id="472" w:author="ponnalagu sreenivas" w:date="2019-07-19T16:12:00Z">
                  <w:rPr>
                    <w:rFonts w:ascii="Book Antiqua" w:hAnsi="Book Antiqua" w:cs="Times New Roman"/>
                  </w:rPr>
                </w:rPrChange>
              </w:rPr>
              <w:t>isi</w:t>
            </w:r>
            <w:r w:rsidRPr="00723F43">
              <w:rPr>
                <w:rFonts w:ascii="Times New Roman" w:hAnsi="Times New Roman" w:cs="Times New Roman"/>
                <w:spacing w:val="-1"/>
                <w:sz w:val="24"/>
                <w:szCs w:val="24"/>
                <w:rPrChange w:id="473" w:author="ponnalagu sreenivas" w:date="2019-07-19T16:12:00Z">
                  <w:rPr>
                    <w:rFonts w:ascii="Book Antiqua" w:hAnsi="Book Antiqua" w:cs="Times New Roman"/>
                    <w:spacing w:val="-1"/>
                  </w:rPr>
                </w:rPrChange>
              </w:rPr>
              <w:t>o</w:t>
            </w:r>
            <w:r w:rsidRPr="00723F43">
              <w:rPr>
                <w:rFonts w:ascii="Times New Roman" w:hAnsi="Times New Roman" w:cs="Times New Roman"/>
                <w:spacing w:val="1"/>
                <w:sz w:val="24"/>
                <w:szCs w:val="24"/>
                <w:rPrChange w:id="474" w:author="ponnalagu sreenivas" w:date="2019-07-19T16:12:00Z">
                  <w:rPr>
                    <w:rFonts w:ascii="Book Antiqua" w:hAnsi="Book Antiqua" w:cs="Times New Roman"/>
                    <w:spacing w:val="1"/>
                  </w:rPr>
                </w:rPrChange>
              </w:rPr>
              <w:t>n</w:t>
            </w:r>
            <w:r w:rsidRPr="00723F43">
              <w:rPr>
                <w:rFonts w:ascii="Times New Roman" w:hAnsi="Times New Roman" w:cs="Times New Roman"/>
                <w:sz w:val="24"/>
                <w:szCs w:val="24"/>
                <w:rPrChange w:id="475" w:author="ponnalagu sreenivas" w:date="2019-07-19T16:12:00Z">
                  <w:rPr>
                    <w:rFonts w:ascii="Book Antiqua" w:hAnsi="Book Antiqua" w:cs="Times New Roman"/>
                  </w:rPr>
                </w:rPrChange>
              </w:rPr>
              <w:t xml:space="preserve">, </w:t>
            </w:r>
            <w:r w:rsidRPr="00723F43">
              <w:rPr>
                <w:rFonts w:ascii="Times New Roman" w:hAnsi="Times New Roman" w:cs="Times New Roman"/>
                <w:spacing w:val="-3"/>
                <w:sz w:val="24"/>
                <w:szCs w:val="24"/>
                <w:rPrChange w:id="476" w:author="ponnalagu sreenivas" w:date="2019-07-19T16:12:00Z">
                  <w:rPr>
                    <w:rFonts w:ascii="Book Antiqua" w:hAnsi="Book Antiqua" w:cs="Times New Roman"/>
                    <w:spacing w:val="-3"/>
                  </w:rPr>
                </w:rPrChange>
              </w:rPr>
              <w:t>A</w:t>
            </w:r>
            <w:r w:rsidRPr="00723F43">
              <w:rPr>
                <w:rFonts w:ascii="Times New Roman" w:hAnsi="Times New Roman" w:cs="Times New Roman"/>
                <w:spacing w:val="-1"/>
                <w:sz w:val="24"/>
                <w:szCs w:val="24"/>
                <w:rPrChange w:id="477" w:author="ponnalagu sreenivas" w:date="2019-07-19T16:12:00Z">
                  <w:rPr>
                    <w:rFonts w:ascii="Book Antiqua" w:hAnsi="Book Antiqua" w:cs="Times New Roman"/>
                    <w:spacing w:val="-1"/>
                  </w:rPr>
                </w:rPrChange>
              </w:rPr>
              <w:t>cc</w:t>
            </w:r>
            <w:r w:rsidRPr="00723F43">
              <w:rPr>
                <w:rFonts w:ascii="Times New Roman" w:hAnsi="Times New Roman" w:cs="Times New Roman"/>
                <w:spacing w:val="1"/>
                <w:sz w:val="24"/>
                <w:szCs w:val="24"/>
                <w:rPrChange w:id="478" w:author="ponnalagu sreenivas" w:date="2019-07-19T16:12:00Z">
                  <w:rPr>
                    <w:rFonts w:ascii="Book Antiqua" w:hAnsi="Book Antiqua" w:cs="Times New Roman"/>
                    <w:spacing w:val="1"/>
                  </w:rPr>
                </w:rPrChange>
              </w:rPr>
              <w:t>u</w:t>
            </w:r>
            <w:r w:rsidRPr="00723F43">
              <w:rPr>
                <w:rFonts w:ascii="Times New Roman" w:hAnsi="Times New Roman" w:cs="Times New Roman"/>
                <w:sz w:val="24"/>
                <w:szCs w:val="24"/>
                <w:rPrChange w:id="479" w:author="ponnalagu sreenivas" w:date="2019-07-19T16:12:00Z">
                  <w:rPr>
                    <w:rFonts w:ascii="Book Antiqua" w:hAnsi="Book Antiqua" w:cs="Times New Roman"/>
                  </w:rPr>
                </w:rPrChange>
              </w:rPr>
              <w:t>r</w:t>
            </w:r>
            <w:r w:rsidRPr="00723F43">
              <w:rPr>
                <w:rFonts w:ascii="Times New Roman" w:hAnsi="Times New Roman" w:cs="Times New Roman"/>
                <w:spacing w:val="-1"/>
                <w:sz w:val="24"/>
                <w:szCs w:val="24"/>
                <w:rPrChange w:id="480" w:author="ponnalagu sreenivas" w:date="2019-07-19T16:12:00Z">
                  <w:rPr>
                    <w:rFonts w:ascii="Book Antiqua" w:hAnsi="Book Antiqua" w:cs="Times New Roman"/>
                    <w:spacing w:val="-1"/>
                  </w:rPr>
                </w:rPrChange>
              </w:rPr>
              <w:t>a</w:t>
            </w:r>
            <w:r w:rsidRPr="00723F43">
              <w:rPr>
                <w:rFonts w:ascii="Times New Roman" w:hAnsi="Times New Roman" w:cs="Times New Roman"/>
                <w:spacing w:val="2"/>
                <w:sz w:val="24"/>
                <w:szCs w:val="24"/>
                <w:rPrChange w:id="481" w:author="ponnalagu sreenivas" w:date="2019-07-19T16:12:00Z">
                  <w:rPr>
                    <w:rFonts w:ascii="Book Antiqua" w:hAnsi="Book Antiqua" w:cs="Times New Roman"/>
                    <w:spacing w:val="2"/>
                  </w:rPr>
                </w:rPrChange>
              </w:rPr>
              <w:t>c</w:t>
            </w:r>
            <w:r w:rsidRPr="00723F43">
              <w:rPr>
                <w:rFonts w:ascii="Times New Roman" w:hAnsi="Times New Roman" w:cs="Times New Roman"/>
                <w:spacing w:val="-3"/>
                <w:sz w:val="24"/>
                <w:szCs w:val="24"/>
                <w:rPrChange w:id="482" w:author="ponnalagu sreenivas" w:date="2019-07-19T16:12:00Z">
                  <w:rPr>
                    <w:rFonts w:ascii="Book Antiqua" w:hAnsi="Book Antiqua" w:cs="Times New Roman"/>
                    <w:spacing w:val="-3"/>
                  </w:rPr>
                </w:rPrChange>
              </w:rPr>
              <w:t>y</w:t>
            </w:r>
            <w:r w:rsidRPr="00723F43">
              <w:rPr>
                <w:rFonts w:ascii="Times New Roman" w:hAnsi="Times New Roman" w:cs="Times New Roman"/>
                <w:sz w:val="24"/>
                <w:szCs w:val="24"/>
                <w:rPrChange w:id="483" w:author="ponnalagu sreenivas" w:date="2019-07-19T16:12:00Z">
                  <w:rPr>
                    <w:rFonts w:ascii="Book Antiqua" w:hAnsi="Book Antiqua" w:cs="Times New Roman"/>
                  </w:rPr>
                </w:rPrChange>
              </w:rPr>
              <w:t xml:space="preserve">, </w:t>
            </w:r>
            <w:r w:rsidRPr="00723F43">
              <w:rPr>
                <w:rFonts w:ascii="Times New Roman" w:hAnsi="Times New Roman" w:cs="Times New Roman"/>
                <w:spacing w:val="-2"/>
                <w:sz w:val="24"/>
                <w:szCs w:val="24"/>
                <w:rPrChange w:id="484" w:author="ponnalagu sreenivas" w:date="2019-07-19T16:12:00Z">
                  <w:rPr>
                    <w:rFonts w:ascii="Book Antiqua" w:hAnsi="Book Antiqua" w:cs="Times New Roman"/>
                    <w:spacing w:val="-2"/>
                  </w:rPr>
                </w:rPrChange>
              </w:rPr>
              <w:t>T</w:t>
            </w:r>
            <w:r w:rsidRPr="00723F43">
              <w:rPr>
                <w:rFonts w:ascii="Times New Roman" w:hAnsi="Times New Roman" w:cs="Times New Roman"/>
                <w:spacing w:val="1"/>
                <w:sz w:val="24"/>
                <w:szCs w:val="24"/>
                <w:rPrChange w:id="485" w:author="ponnalagu sreenivas" w:date="2019-07-19T16:12:00Z">
                  <w:rPr>
                    <w:rFonts w:ascii="Book Antiqua" w:hAnsi="Book Antiqua" w:cs="Times New Roman"/>
                    <w:spacing w:val="1"/>
                  </w:rPr>
                </w:rPrChange>
              </w:rPr>
              <w:t>h</w:t>
            </w:r>
            <w:r w:rsidRPr="00723F43">
              <w:rPr>
                <w:rFonts w:ascii="Times New Roman" w:hAnsi="Times New Roman" w:cs="Times New Roman"/>
                <w:sz w:val="24"/>
                <w:szCs w:val="24"/>
                <w:rPrChange w:id="486" w:author="ponnalagu sreenivas" w:date="2019-07-19T16:12:00Z">
                  <w:rPr>
                    <w:rFonts w:ascii="Book Antiqua" w:hAnsi="Book Antiqua" w:cs="Times New Roman"/>
                  </w:rPr>
                </w:rPrChange>
              </w:rPr>
              <w:t>r</w:t>
            </w:r>
            <w:r w:rsidRPr="00723F43">
              <w:rPr>
                <w:rFonts w:ascii="Times New Roman" w:hAnsi="Times New Roman" w:cs="Times New Roman"/>
                <w:spacing w:val="-1"/>
                <w:sz w:val="24"/>
                <w:szCs w:val="24"/>
                <w:rPrChange w:id="487" w:author="ponnalagu sreenivas" w:date="2019-07-19T16:12:00Z">
                  <w:rPr>
                    <w:rFonts w:ascii="Book Antiqua" w:hAnsi="Book Antiqua" w:cs="Times New Roman"/>
                    <w:spacing w:val="-1"/>
                  </w:rPr>
                </w:rPrChange>
              </w:rPr>
              <w:t>e</w:t>
            </w:r>
            <w:r w:rsidRPr="00723F43">
              <w:rPr>
                <w:rFonts w:ascii="Times New Roman" w:hAnsi="Times New Roman" w:cs="Times New Roman"/>
                <w:sz w:val="24"/>
                <w:szCs w:val="24"/>
                <w:rPrChange w:id="488" w:author="ponnalagu sreenivas" w:date="2019-07-19T16:12:00Z">
                  <w:rPr>
                    <w:rFonts w:ascii="Book Antiqua" w:hAnsi="Book Antiqua" w:cs="Times New Roman"/>
                  </w:rPr>
                </w:rPrChange>
              </w:rPr>
              <w:t>s</w:t>
            </w:r>
            <w:r w:rsidRPr="00723F43">
              <w:rPr>
                <w:rFonts w:ascii="Times New Roman" w:hAnsi="Times New Roman" w:cs="Times New Roman"/>
                <w:spacing w:val="1"/>
                <w:sz w:val="24"/>
                <w:szCs w:val="24"/>
                <w:rPrChange w:id="489" w:author="ponnalagu sreenivas" w:date="2019-07-19T16:12:00Z">
                  <w:rPr>
                    <w:rFonts w:ascii="Book Antiqua" w:hAnsi="Book Antiqua" w:cs="Times New Roman"/>
                    <w:spacing w:val="1"/>
                  </w:rPr>
                </w:rPrChange>
              </w:rPr>
              <w:t>ho</w:t>
            </w:r>
            <w:r w:rsidRPr="00723F43">
              <w:rPr>
                <w:rFonts w:ascii="Times New Roman" w:hAnsi="Times New Roman" w:cs="Times New Roman"/>
                <w:sz w:val="24"/>
                <w:szCs w:val="24"/>
                <w:rPrChange w:id="490" w:author="ponnalagu sreenivas" w:date="2019-07-19T16:12:00Z">
                  <w:rPr>
                    <w:rFonts w:ascii="Book Antiqua" w:hAnsi="Book Antiqua" w:cs="Times New Roman"/>
                  </w:rPr>
                </w:rPrChange>
              </w:rPr>
              <w:t>l</w:t>
            </w:r>
            <w:r w:rsidRPr="00723F43">
              <w:rPr>
                <w:rFonts w:ascii="Times New Roman" w:hAnsi="Times New Roman" w:cs="Times New Roman"/>
                <w:spacing w:val="1"/>
                <w:sz w:val="24"/>
                <w:szCs w:val="24"/>
                <w:rPrChange w:id="491" w:author="ponnalagu sreenivas" w:date="2019-07-19T16:12:00Z">
                  <w:rPr>
                    <w:rFonts w:ascii="Book Antiqua" w:hAnsi="Book Antiqua" w:cs="Times New Roman"/>
                    <w:spacing w:val="1"/>
                  </w:rPr>
                </w:rPrChange>
              </w:rPr>
              <w:t>d</w:t>
            </w:r>
            <w:r w:rsidRPr="00723F43">
              <w:rPr>
                <w:rFonts w:ascii="Times New Roman" w:hAnsi="Times New Roman" w:cs="Times New Roman"/>
                <w:sz w:val="24"/>
                <w:szCs w:val="24"/>
                <w:rPrChange w:id="492" w:author="ponnalagu sreenivas" w:date="2019-07-19T16:12:00Z">
                  <w:rPr>
                    <w:rFonts w:ascii="Book Antiqua" w:hAnsi="Book Antiqua" w:cs="Times New Roman"/>
                  </w:rPr>
                </w:rPrChange>
              </w:rPr>
              <w:t>, R</w:t>
            </w:r>
            <w:r w:rsidRPr="00723F43">
              <w:rPr>
                <w:rFonts w:ascii="Times New Roman" w:hAnsi="Times New Roman" w:cs="Times New Roman"/>
                <w:spacing w:val="-1"/>
                <w:sz w:val="24"/>
                <w:szCs w:val="24"/>
                <w:rPrChange w:id="493" w:author="ponnalagu sreenivas" w:date="2019-07-19T16:12:00Z">
                  <w:rPr>
                    <w:rFonts w:ascii="Book Antiqua" w:hAnsi="Book Antiqua" w:cs="Times New Roman"/>
                    <w:spacing w:val="-1"/>
                  </w:rPr>
                </w:rPrChange>
              </w:rPr>
              <w:t>e</w:t>
            </w:r>
            <w:r w:rsidRPr="00723F43">
              <w:rPr>
                <w:rFonts w:ascii="Times New Roman" w:hAnsi="Times New Roman" w:cs="Times New Roman"/>
                <w:sz w:val="24"/>
                <w:szCs w:val="24"/>
                <w:rPrChange w:id="494" w:author="ponnalagu sreenivas" w:date="2019-07-19T16:12:00Z">
                  <w:rPr>
                    <w:rFonts w:ascii="Book Antiqua" w:hAnsi="Book Antiqua" w:cs="Times New Roman"/>
                  </w:rPr>
                </w:rPrChange>
              </w:rPr>
              <w:t>s</w:t>
            </w:r>
            <w:r w:rsidRPr="00723F43">
              <w:rPr>
                <w:rFonts w:ascii="Times New Roman" w:hAnsi="Times New Roman" w:cs="Times New Roman"/>
                <w:spacing w:val="1"/>
                <w:sz w:val="24"/>
                <w:szCs w:val="24"/>
                <w:rPrChange w:id="495" w:author="ponnalagu sreenivas" w:date="2019-07-19T16:12:00Z">
                  <w:rPr>
                    <w:rFonts w:ascii="Book Antiqua" w:hAnsi="Book Antiqua" w:cs="Times New Roman"/>
                    <w:spacing w:val="1"/>
                  </w:rPr>
                </w:rPrChange>
              </w:rPr>
              <w:t>o</w:t>
            </w:r>
            <w:r w:rsidRPr="00723F43">
              <w:rPr>
                <w:rFonts w:ascii="Times New Roman" w:hAnsi="Times New Roman" w:cs="Times New Roman"/>
                <w:sz w:val="24"/>
                <w:szCs w:val="24"/>
                <w:rPrChange w:id="496" w:author="ponnalagu sreenivas" w:date="2019-07-19T16:12:00Z">
                  <w:rPr>
                    <w:rFonts w:ascii="Book Antiqua" w:hAnsi="Book Antiqua" w:cs="Times New Roman"/>
                  </w:rPr>
                </w:rPrChange>
              </w:rPr>
              <w:t>l</w:t>
            </w:r>
            <w:r w:rsidRPr="00723F43">
              <w:rPr>
                <w:rFonts w:ascii="Times New Roman" w:hAnsi="Times New Roman" w:cs="Times New Roman"/>
                <w:spacing w:val="1"/>
                <w:sz w:val="24"/>
                <w:szCs w:val="24"/>
                <w:rPrChange w:id="497" w:author="ponnalagu sreenivas" w:date="2019-07-19T16:12:00Z">
                  <w:rPr>
                    <w:rFonts w:ascii="Book Antiqua" w:hAnsi="Book Antiqua" w:cs="Times New Roman"/>
                    <w:spacing w:val="1"/>
                  </w:rPr>
                </w:rPrChange>
              </w:rPr>
              <w:t>u</w:t>
            </w:r>
            <w:r w:rsidRPr="00723F43">
              <w:rPr>
                <w:rFonts w:ascii="Times New Roman" w:hAnsi="Times New Roman" w:cs="Times New Roman"/>
                <w:sz w:val="24"/>
                <w:szCs w:val="24"/>
                <w:rPrChange w:id="498" w:author="ponnalagu sreenivas" w:date="2019-07-19T16:12:00Z">
                  <w:rPr>
                    <w:rFonts w:ascii="Book Antiqua" w:hAnsi="Book Antiqua" w:cs="Times New Roman"/>
                  </w:rPr>
                </w:rPrChange>
              </w:rPr>
              <w:t>ti</w:t>
            </w:r>
            <w:r w:rsidRPr="00723F43">
              <w:rPr>
                <w:rFonts w:ascii="Times New Roman" w:hAnsi="Times New Roman" w:cs="Times New Roman"/>
                <w:spacing w:val="-1"/>
                <w:sz w:val="24"/>
                <w:szCs w:val="24"/>
                <w:rPrChange w:id="499" w:author="ponnalagu sreenivas" w:date="2019-07-19T16:12:00Z">
                  <w:rPr>
                    <w:rFonts w:ascii="Book Antiqua" w:hAnsi="Book Antiqua" w:cs="Times New Roman"/>
                    <w:spacing w:val="-1"/>
                  </w:rPr>
                </w:rPrChange>
              </w:rPr>
              <w:t>o</w:t>
            </w:r>
            <w:r w:rsidRPr="00723F43">
              <w:rPr>
                <w:rFonts w:ascii="Times New Roman" w:hAnsi="Times New Roman" w:cs="Times New Roman"/>
                <w:spacing w:val="1"/>
                <w:sz w:val="24"/>
                <w:szCs w:val="24"/>
                <w:rPrChange w:id="500" w:author="ponnalagu sreenivas" w:date="2019-07-19T16:12:00Z">
                  <w:rPr>
                    <w:rFonts w:ascii="Book Antiqua" w:hAnsi="Book Antiqua" w:cs="Times New Roman"/>
                    <w:spacing w:val="1"/>
                  </w:rPr>
                </w:rPrChange>
              </w:rPr>
              <w:t>n</w:t>
            </w:r>
            <w:r w:rsidRPr="00723F43">
              <w:rPr>
                <w:rFonts w:ascii="Times New Roman" w:hAnsi="Times New Roman" w:cs="Times New Roman"/>
                <w:sz w:val="24"/>
                <w:szCs w:val="24"/>
                <w:rPrChange w:id="501" w:author="ponnalagu sreenivas" w:date="2019-07-19T16:12:00Z">
                  <w:rPr>
                    <w:rFonts w:ascii="Book Antiqua" w:hAnsi="Book Antiqua" w:cs="Times New Roman"/>
                  </w:rPr>
                </w:rPrChange>
              </w:rPr>
              <w:t>, H</w:t>
            </w:r>
            <w:r w:rsidRPr="00723F43">
              <w:rPr>
                <w:rFonts w:ascii="Times New Roman" w:hAnsi="Times New Roman" w:cs="Times New Roman"/>
                <w:spacing w:val="-3"/>
                <w:sz w:val="24"/>
                <w:szCs w:val="24"/>
                <w:rPrChange w:id="502" w:author="ponnalagu sreenivas" w:date="2019-07-19T16:12:00Z">
                  <w:rPr>
                    <w:rFonts w:ascii="Book Antiqua" w:hAnsi="Book Antiqua" w:cs="Times New Roman"/>
                    <w:spacing w:val="-3"/>
                  </w:rPr>
                </w:rPrChange>
              </w:rPr>
              <w:t>y</w:t>
            </w:r>
            <w:r w:rsidRPr="00723F43">
              <w:rPr>
                <w:rFonts w:ascii="Times New Roman" w:hAnsi="Times New Roman" w:cs="Times New Roman"/>
                <w:sz w:val="24"/>
                <w:szCs w:val="24"/>
                <w:rPrChange w:id="503" w:author="ponnalagu sreenivas" w:date="2019-07-19T16:12:00Z">
                  <w:rPr>
                    <w:rFonts w:ascii="Book Antiqua" w:hAnsi="Book Antiqua" w:cs="Times New Roman"/>
                  </w:rPr>
                </w:rPrChange>
              </w:rPr>
              <w:t>st</w:t>
            </w:r>
            <w:r w:rsidRPr="00723F43">
              <w:rPr>
                <w:rFonts w:ascii="Times New Roman" w:hAnsi="Times New Roman" w:cs="Times New Roman"/>
                <w:spacing w:val="-1"/>
                <w:sz w:val="24"/>
                <w:szCs w:val="24"/>
                <w:rPrChange w:id="504" w:author="ponnalagu sreenivas" w:date="2019-07-19T16:12:00Z">
                  <w:rPr>
                    <w:rFonts w:ascii="Book Antiqua" w:hAnsi="Book Antiqua" w:cs="Times New Roman"/>
                    <w:spacing w:val="-1"/>
                  </w:rPr>
                </w:rPrChange>
              </w:rPr>
              <w:t>e</w:t>
            </w:r>
            <w:r w:rsidRPr="00723F43">
              <w:rPr>
                <w:rFonts w:ascii="Times New Roman" w:hAnsi="Times New Roman" w:cs="Times New Roman"/>
                <w:sz w:val="24"/>
                <w:szCs w:val="24"/>
                <w:rPrChange w:id="505" w:author="ponnalagu sreenivas" w:date="2019-07-19T16:12:00Z">
                  <w:rPr>
                    <w:rFonts w:ascii="Book Antiqua" w:hAnsi="Book Antiqua" w:cs="Times New Roman"/>
                  </w:rPr>
                </w:rPrChange>
              </w:rPr>
              <w:t xml:space="preserve">resis, </w:t>
            </w:r>
            <w:r w:rsidRPr="00723F43">
              <w:rPr>
                <w:rFonts w:ascii="Times New Roman" w:hAnsi="Times New Roman" w:cs="Times New Roman"/>
                <w:spacing w:val="-2"/>
                <w:sz w:val="24"/>
                <w:szCs w:val="24"/>
                <w:rPrChange w:id="506" w:author="ponnalagu sreenivas" w:date="2019-07-19T16:12:00Z">
                  <w:rPr>
                    <w:rFonts w:ascii="Book Antiqua" w:hAnsi="Book Antiqua" w:cs="Times New Roman"/>
                    <w:spacing w:val="-2"/>
                  </w:rPr>
                </w:rPrChange>
              </w:rPr>
              <w:t>L</w:t>
            </w:r>
            <w:r w:rsidRPr="00723F43">
              <w:rPr>
                <w:rFonts w:ascii="Times New Roman" w:hAnsi="Times New Roman" w:cs="Times New Roman"/>
                <w:sz w:val="24"/>
                <w:szCs w:val="24"/>
                <w:rPrChange w:id="507" w:author="ponnalagu sreenivas" w:date="2019-07-19T16:12:00Z">
                  <w:rPr>
                    <w:rFonts w:ascii="Book Antiqua" w:hAnsi="Book Antiqua" w:cs="Times New Roman"/>
                  </w:rPr>
                </w:rPrChange>
              </w:rPr>
              <w:t>i</w:t>
            </w:r>
            <w:r w:rsidRPr="00723F43">
              <w:rPr>
                <w:rFonts w:ascii="Times New Roman" w:hAnsi="Times New Roman" w:cs="Times New Roman"/>
                <w:spacing w:val="1"/>
                <w:sz w:val="24"/>
                <w:szCs w:val="24"/>
                <w:rPrChange w:id="508" w:author="ponnalagu sreenivas" w:date="2019-07-19T16:12:00Z">
                  <w:rPr>
                    <w:rFonts w:ascii="Book Antiqua" w:hAnsi="Book Antiqua" w:cs="Times New Roman"/>
                    <w:spacing w:val="1"/>
                  </w:rPr>
                </w:rPrChange>
              </w:rPr>
              <w:t>n</w:t>
            </w:r>
            <w:r w:rsidRPr="00723F43">
              <w:rPr>
                <w:rFonts w:ascii="Times New Roman" w:hAnsi="Times New Roman" w:cs="Times New Roman"/>
                <w:spacing w:val="-1"/>
                <w:sz w:val="24"/>
                <w:szCs w:val="24"/>
                <w:rPrChange w:id="509" w:author="ponnalagu sreenivas" w:date="2019-07-19T16:12:00Z">
                  <w:rPr>
                    <w:rFonts w:ascii="Book Antiqua" w:hAnsi="Book Antiqua" w:cs="Times New Roman"/>
                    <w:spacing w:val="-1"/>
                  </w:rPr>
                </w:rPrChange>
              </w:rPr>
              <w:t>ea</w:t>
            </w:r>
            <w:r w:rsidRPr="00723F43">
              <w:rPr>
                <w:rFonts w:ascii="Times New Roman" w:hAnsi="Times New Roman" w:cs="Times New Roman"/>
                <w:sz w:val="24"/>
                <w:szCs w:val="24"/>
                <w:rPrChange w:id="510" w:author="ponnalagu sreenivas" w:date="2019-07-19T16:12:00Z">
                  <w:rPr>
                    <w:rFonts w:ascii="Book Antiqua" w:hAnsi="Book Antiqua" w:cs="Times New Roman"/>
                  </w:rPr>
                </w:rPrChange>
              </w:rPr>
              <w:t>ri</w:t>
            </w:r>
            <w:r w:rsidRPr="00723F43">
              <w:rPr>
                <w:rFonts w:ascii="Times New Roman" w:hAnsi="Times New Roman" w:cs="Times New Roman"/>
                <w:spacing w:val="3"/>
                <w:sz w:val="24"/>
                <w:szCs w:val="24"/>
                <w:rPrChange w:id="511" w:author="ponnalagu sreenivas" w:date="2019-07-19T16:12:00Z">
                  <w:rPr>
                    <w:rFonts w:ascii="Book Antiqua" w:hAnsi="Book Antiqua" w:cs="Times New Roman"/>
                    <w:spacing w:val="3"/>
                  </w:rPr>
                </w:rPrChange>
              </w:rPr>
              <w:t>t</w:t>
            </w:r>
            <w:r w:rsidRPr="00723F43">
              <w:rPr>
                <w:rFonts w:ascii="Times New Roman" w:hAnsi="Times New Roman" w:cs="Times New Roman"/>
                <w:spacing w:val="-3"/>
                <w:sz w:val="24"/>
                <w:szCs w:val="24"/>
                <w:rPrChange w:id="512" w:author="ponnalagu sreenivas" w:date="2019-07-19T16:12:00Z">
                  <w:rPr>
                    <w:rFonts w:ascii="Book Antiqua" w:hAnsi="Book Antiqua" w:cs="Times New Roman"/>
                    <w:spacing w:val="-3"/>
                  </w:rPr>
                </w:rPrChange>
              </w:rPr>
              <w:t>y</w:t>
            </w:r>
            <w:r w:rsidRPr="00723F43">
              <w:rPr>
                <w:rFonts w:ascii="Times New Roman" w:hAnsi="Times New Roman" w:cs="Times New Roman"/>
                <w:sz w:val="24"/>
                <w:szCs w:val="24"/>
                <w:rPrChange w:id="513" w:author="ponnalagu sreenivas" w:date="2019-07-19T16:12:00Z">
                  <w:rPr>
                    <w:rFonts w:ascii="Book Antiqua" w:hAnsi="Book Antiqua" w:cs="Times New Roman"/>
                  </w:rPr>
                </w:rPrChange>
              </w:rPr>
              <w:t xml:space="preserve">, </w:t>
            </w:r>
            <w:r w:rsidRPr="00723F43">
              <w:rPr>
                <w:rFonts w:ascii="Times New Roman" w:hAnsi="Times New Roman" w:cs="Times New Roman"/>
                <w:spacing w:val="1"/>
                <w:sz w:val="24"/>
                <w:szCs w:val="24"/>
                <w:rPrChange w:id="514" w:author="ponnalagu sreenivas" w:date="2019-07-19T16:12:00Z">
                  <w:rPr>
                    <w:rFonts w:ascii="Book Antiqua" w:hAnsi="Book Antiqua" w:cs="Times New Roman"/>
                    <w:spacing w:val="1"/>
                  </w:rPr>
                </w:rPrChange>
              </w:rPr>
              <w:t>S</w:t>
            </w:r>
            <w:r w:rsidRPr="00723F43">
              <w:rPr>
                <w:rFonts w:ascii="Times New Roman" w:hAnsi="Times New Roman" w:cs="Times New Roman"/>
                <w:spacing w:val="-1"/>
                <w:sz w:val="24"/>
                <w:szCs w:val="24"/>
                <w:rPrChange w:id="515" w:author="ponnalagu sreenivas" w:date="2019-07-19T16:12:00Z">
                  <w:rPr>
                    <w:rFonts w:ascii="Book Antiqua" w:hAnsi="Book Antiqua" w:cs="Times New Roman"/>
                    <w:spacing w:val="-1"/>
                  </w:rPr>
                </w:rPrChange>
              </w:rPr>
              <w:t>e</w:t>
            </w:r>
            <w:r w:rsidRPr="00723F43">
              <w:rPr>
                <w:rFonts w:ascii="Times New Roman" w:hAnsi="Times New Roman" w:cs="Times New Roman"/>
                <w:spacing w:val="1"/>
                <w:sz w:val="24"/>
                <w:szCs w:val="24"/>
                <w:rPrChange w:id="516" w:author="ponnalagu sreenivas" w:date="2019-07-19T16:12:00Z">
                  <w:rPr>
                    <w:rFonts w:ascii="Book Antiqua" w:hAnsi="Book Antiqua" w:cs="Times New Roman"/>
                    <w:spacing w:val="1"/>
                  </w:rPr>
                </w:rPrChange>
              </w:rPr>
              <w:t>n</w:t>
            </w:r>
            <w:r w:rsidRPr="00723F43">
              <w:rPr>
                <w:rFonts w:ascii="Times New Roman" w:hAnsi="Times New Roman" w:cs="Times New Roman"/>
                <w:sz w:val="24"/>
                <w:szCs w:val="24"/>
                <w:rPrChange w:id="517" w:author="ponnalagu sreenivas" w:date="2019-07-19T16:12:00Z">
                  <w:rPr>
                    <w:rFonts w:ascii="Book Antiqua" w:hAnsi="Book Antiqua" w:cs="Times New Roman"/>
                  </w:rPr>
                </w:rPrChange>
              </w:rPr>
              <w:t>siti</w:t>
            </w:r>
            <w:r w:rsidRPr="00723F43">
              <w:rPr>
                <w:rFonts w:ascii="Times New Roman" w:hAnsi="Times New Roman" w:cs="Times New Roman"/>
                <w:spacing w:val="-1"/>
                <w:sz w:val="24"/>
                <w:szCs w:val="24"/>
                <w:rPrChange w:id="518" w:author="ponnalagu sreenivas" w:date="2019-07-19T16:12:00Z">
                  <w:rPr>
                    <w:rFonts w:ascii="Book Antiqua" w:hAnsi="Book Antiqua" w:cs="Times New Roman"/>
                    <w:spacing w:val="-1"/>
                  </w:rPr>
                </w:rPrChange>
              </w:rPr>
              <w:t>v</w:t>
            </w:r>
            <w:r w:rsidRPr="00723F43">
              <w:rPr>
                <w:rFonts w:ascii="Times New Roman" w:hAnsi="Times New Roman" w:cs="Times New Roman"/>
                <w:sz w:val="24"/>
                <w:szCs w:val="24"/>
                <w:rPrChange w:id="519" w:author="ponnalagu sreenivas" w:date="2019-07-19T16:12:00Z">
                  <w:rPr>
                    <w:rFonts w:ascii="Book Antiqua" w:hAnsi="Book Antiqua" w:cs="Times New Roman"/>
                  </w:rPr>
                </w:rPrChange>
              </w:rPr>
              <w:t>it</w:t>
            </w:r>
            <w:r w:rsidRPr="00723F43">
              <w:rPr>
                <w:rFonts w:ascii="Times New Roman" w:hAnsi="Times New Roman" w:cs="Times New Roman"/>
                <w:spacing w:val="-3"/>
                <w:sz w:val="24"/>
                <w:szCs w:val="24"/>
                <w:rPrChange w:id="520" w:author="ponnalagu sreenivas" w:date="2019-07-19T16:12:00Z">
                  <w:rPr>
                    <w:rFonts w:ascii="Book Antiqua" w:hAnsi="Book Antiqua" w:cs="Times New Roman"/>
                    <w:spacing w:val="-3"/>
                  </w:rPr>
                </w:rPrChange>
              </w:rPr>
              <w:t>y</w:t>
            </w:r>
            <w:r w:rsidRPr="00723F43">
              <w:rPr>
                <w:rFonts w:ascii="Times New Roman" w:hAnsi="Times New Roman" w:cs="Times New Roman"/>
                <w:sz w:val="24"/>
                <w:szCs w:val="24"/>
                <w:rPrChange w:id="521" w:author="ponnalagu sreenivas" w:date="2019-07-19T16:12:00Z">
                  <w:rPr>
                    <w:rFonts w:ascii="Book Antiqua" w:hAnsi="Book Antiqua" w:cs="Times New Roman"/>
                  </w:rPr>
                </w:rPrChange>
              </w:rPr>
              <w:t>, Dri</w:t>
            </w:r>
            <w:r w:rsidRPr="00723F43">
              <w:rPr>
                <w:rFonts w:ascii="Times New Roman" w:hAnsi="Times New Roman" w:cs="Times New Roman"/>
                <w:spacing w:val="-2"/>
                <w:sz w:val="24"/>
                <w:szCs w:val="24"/>
                <w:rPrChange w:id="522" w:author="ponnalagu sreenivas" w:date="2019-07-19T16:12:00Z">
                  <w:rPr>
                    <w:rFonts w:ascii="Book Antiqua" w:hAnsi="Book Antiqua" w:cs="Times New Roman"/>
                    <w:spacing w:val="-2"/>
                  </w:rPr>
                </w:rPrChange>
              </w:rPr>
              <w:t>f</w:t>
            </w:r>
            <w:r w:rsidRPr="00723F43">
              <w:rPr>
                <w:rFonts w:ascii="Times New Roman" w:hAnsi="Times New Roman" w:cs="Times New Roman"/>
                <w:sz w:val="24"/>
                <w:szCs w:val="24"/>
                <w:rPrChange w:id="523" w:author="ponnalagu sreenivas" w:date="2019-07-19T16:12:00Z">
                  <w:rPr>
                    <w:rFonts w:ascii="Book Antiqua" w:hAnsi="Book Antiqua" w:cs="Times New Roman"/>
                  </w:rPr>
                </w:rPrChange>
              </w:rPr>
              <w:t xml:space="preserve">t, </w:t>
            </w:r>
            <w:r w:rsidRPr="00723F43">
              <w:rPr>
                <w:rFonts w:ascii="Times New Roman" w:hAnsi="Times New Roman" w:cs="Times New Roman"/>
                <w:spacing w:val="1"/>
                <w:sz w:val="24"/>
                <w:szCs w:val="24"/>
                <w:rPrChange w:id="524" w:author="ponnalagu sreenivas" w:date="2019-07-19T16:12:00Z">
                  <w:rPr>
                    <w:rFonts w:ascii="Book Antiqua" w:hAnsi="Book Antiqua" w:cs="Times New Roman"/>
                    <w:spacing w:val="1"/>
                  </w:rPr>
                </w:rPrChange>
              </w:rPr>
              <w:t>S</w:t>
            </w:r>
            <w:r w:rsidRPr="00723F43">
              <w:rPr>
                <w:rFonts w:ascii="Times New Roman" w:hAnsi="Times New Roman" w:cs="Times New Roman"/>
                <w:spacing w:val="2"/>
                <w:sz w:val="24"/>
                <w:szCs w:val="24"/>
                <w:rPrChange w:id="525" w:author="ponnalagu sreenivas" w:date="2019-07-19T16:12:00Z">
                  <w:rPr>
                    <w:rFonts w:ascii="Book Antiqua" w:hAnsi="Book Antiqua" w:cs="Times New Roman"/>
                    <w:spacing w:val="2"/>
                  </w:rPr>
                </w:rPrChange>
              </w:rPr>
              <w:t>p</w:t>
            </w:r>
            <w:r w:rsidRPr="00723F43">
              <w:rPr>
                <w:rFonts w:ascii="Times New Roman" w:hAnsi="Times New Roman" w:cs="Times New Roman"/>
                <w:spacing w:val="-1"/>
                <w:sz w:val="24"/>
                <w:szCs w:val="24"/>
                <w:rPrChange w:id="526" w:author="ponnalagu sreenivas" w:date="2019-07-19T16:12:00Z">
                  <w:rPr>
                    <w:rFonts w:ascii="Book Antiqua" w:hAnsi="Book Antiqua" w:cs="Times New Roman"/>
                    <w:spacing w:val="-1"/>
                  </w:rPr>
                </w:rPrChange>
              </w:rPr>
              <w:t>a</w:t>
            </w:r>
            <w:r w:rsidRPr="00723F43">
              <w:rPr>
                <w:rFonts w:ascii="Times New Roman" w:hAnsi="Times New Roman" w:cs="Times New Roman"/>
                <w:spacing w:val="1"/>
                <w:sz w:val="24"/>
                <w:szCs w:val="24"/>
                <w:rPrChange w:id="527" w:author="ponnalagu sreenivas" w:date="2019-07-19T16:12:00Z">
                  <w:rPr>
                    <w:rFonts w:ascii="Book Antiqua" w:hAnsi="Book Antiqua" w:cs="Times New Roman"/>
                    <w:spacing w:val="1"/>
                  </w:rPr>
                </w:rPrChange>
              </w:rPr>
              <w:t>n</w:t>
            </w:r>
            <w:r w:rsidRPr="00723F43">
              <w:rPr>
                <w:rFonts w:ascii="Times New Roman" w:hAnsi="Times New Roman" w:cs="Times New Roman"/>
                <w:sz w:val="24"/>
                <w:szCs w:val="24"/>
                <w:rPrChange w:id="528" w:author="ponnalagu sreenivas" w:date="2019-07-19T16:12:00Z">
                  <w:rPr>
                    <w:rFonts w:ascii="Book Antiqua" w:hAnsi="Book Antiqua" w:cs="Times New Roman"/>
                  </w:rPr>
                </w:rPrChange>
              </w:rPr>
              <w:t>, R</w:t>
            </w:r>
            <w:r w:rsidRPr="00723F43">
              <w:rPr>
                <w:rFonts w:ascii="Times New Roman" w:hAnsi="Times New Roman" w:cs="Times New Roman"/>
                <w:spacing w:val="-1"/>
                <w:sz w:val="24"/>
                <w:szCs w:val="24"/>
                <w:rPrChange w:id="529" w:author="ponnalagu sreenivas" w:date="2019-07-19T16:12:00Z">
                  <w:rPr>
                    <w:rFonts w:ascii="Book Antiqua" w:hAnsi="Book Antiqua" w:cs="Times New Roman"/>
                    <w:spacing w:val="-1"/>
                  </w:rPr>
                </w:rPrChange>
              </w:rPr>
              <w:t>a</w:t>
            </w:r>
            <w:r w:rsidRPr="00723F43">
              <w:rPr>
                <w:rFonts w:ascii="Times New Roman" w:hAnsi="Times New Roman" w:cs="Times New Roman"/>
                <w:spacing w:val="1"/>
                <w:sz w:val="24"/>
                <w:szCs w:val="24"/>
                <w:rPrChange w:id="530" w:author="ponnalagu sreenivas" w:date="2019-07-19T16:12:00Z">
                  <w:rPr>
                    <w:rFonts w:ascii="Book Antiqua" w:hAnsi="Book Antiqua" w:cs="Times New Roman"/>
                    <w:spacing w:val="1"/>
                  </w:rPr>
                </w:rPrChange>
              </w:rPr>
              <w:t>n</w:t>
            </w:r>
            <w:r w:rsidRPr="00723F43">
              <w:rPr>
                <w:rFonts w:ascii="Times New Roman" w:hAnsi="Times New Roman" w:cs="Times New Roman"/>
                <w:spacing w:val="-1"/>
                <w:sz w:val="24"/>
                <w:szCs w:val="24"/>
                <w:rPrChange w:id="531" w:author="ponnalagu sreenivas" w:date="2019-07-19T16:12:00Z">
                  <w:rPr>
                    <w:rFonts w:ascii="Book Antiqua" w:hAnsi="Book Antiqua" w:cs="Times New Roman"/>
                    <w:spacing w:val="-1"/>
                  </w:rPr>
                </w:rPrChange>
              </w:rPr>
              <w:t>ge</w:t>
            </w:r>
            <w:r w:rsidRPr="00723F43">
              <w:rPr>
                <w:rFonts w:ascii="Times New Roman" w:hAnsi="Times New Roman" w:cs="Times New Roman"/>
                <w:sz w:val="24"/>
                <w:szCs w:val="24"/>
                <w:rPrChange w:id="532" w:author="ponnalagu sreenivas" w:date="2019-07-19T16:12:00Z">
                  <w:rPr>
                    <w:rFonts w:ascii="Book Antiqua" w:hAnsi="Book Antiqua" w:cs="Times New Roman"/>
                  </w:rPr>
                </w:rPrChange>
              </w:rPr>
              <w:t>, Mean, Deviation, N</w:t>
            </w:r>
            <w:r w:rsidRPr="00723F43">
              <w:rPr>
                <w:rFonts w:ascii="Times New Roman" w:hAnsi="Times New Roman" w:cs="Times New Roman"/>
                <w:spacing w:val="1"/>
                <w:sz w:val="24"/>
                <w:szCs w:val="24"/>
                <w:rPrChange w:id="533" w:author="ponnalagu sreenivas" w:date="2019-07-19T16:12:00Z">
                  <w:rPr>
                    <w:rFonts w:ascii="Book Antiqua" w:hAnsi="Book Antiqua" w:cs="Times New Roman"/>
                    <w:spacing w:val="1"/>
                  </w:rPr>
                </w:rPrChange>
              </w:rPr>
              <w:t>o</w:t>
            </w:r>
            <w:r w:rsidRPr="00723F43">
              <w:rPr>
                <w:rFonts w:ascii="Times New Roman" w:hAnsi="Times New Roman" w:cs="Times New Roman"/>
                <w:sz w:val="24"/>
                <w:szCs w:val="24"/>
                <w:rPrChange w:id="534" w:author="ponnalagu sreenivas" w:date="2019-07-19T16:12:00Z">
                  <w:rPr>
                    <w:rFonts w:ascii="Book Antiqua" w:hAnsi="Book Antiqua" w:cs="Times New Roman"/>
                  </w:rPr>
                </w:rPrChange>
              </w:rPr>
              <w:t>r</w:t>
            </w:r>
            <w:r w:rsidRPr="00723F43">
              <w:rPr>
                <w:rFonts w:ascii="Times New Roman" w:hAnsi="Times New Roman" w:cs="Times New Roman"/>
                <w:spacing w:val="-3"/>
                <w:sz w:val="24"/>
                <w:szCs w:val="24"/>
                <w:rPrChange w:id="535" w:author="ponnalagu sreenivas" w:date="2019-07-19T16:12:00Z">
                  <w:rPr>
                    <w:rFonts w:ascii="Book Antiqua" w:hAnsi="Book Antiqua" w:cs="Times New Roman"/>
                    <w:spacing w:val="-3"/>
                  </w:rPr>
                </w:rPrChange>
              </w:rPr>
              <w:t>m</w:t>
            </w:r>
            <w:r w:rsidRPr="00723F43">
              <w:rPr>
                <w:rFonts w:ascii="Times New Roman" w:hAnsi="Times New Roman" w:cs="Times New Roman"/>
                <w:spacing w:val="-1"/>
                <w:sz w:val="24"/>
                <w:szCs w:val="24"/>
                <w:rPrChange w:id="536" w:author="ponnalagu sreenivas" w:date="2019-07-19T16:12:00Z">
                  <w:rPr>
                    <w:rFonts w:ascii="Book Antiqua" w:hAnsi="Book Antiqua" w:cs="Times New Roman"/>
                    <w:spacing w:val="-1"/>
                  </w:rPr>
                </w:rPrChange>
              </w:rPr>
              <w:t>a</w:t>
            </w:r>
            <w:r w:rsidRPr="00723F43">
              <w:rPr>
                <w:rFonts w:ascii="Times New Roman" w:hAnsi="Times New Roman" w:cs="Times New Roman"/>
                <w:sz w:val="24"/>
                <w:szCs w:val="24"/>
                <w:rPrChange w:id="537" w:author="ponnalagu sreenivas" w:date="2019-07-19T16:12:00Z">
                  <w:rPr>
                    <w:rFonts w:ascii="Book Antiqua" w:hAnsi="Book Antiqua" w:cs="Times New Roman"/>
                  </w:rPr>
                </w:rPrChange>
              </w:rPr>
              <w:t xml:space="preserve">l </w:t>
            </w:r>
            <w:r w:rsidRPr="00723F43">
              <w:rPr>
                <w:rFonts w:ascii="Times New Roman" w:hAnsi="Times New Roman" w:cs="Times New Roman"/>
                <w:spacing w:val="1"/>
                <w:sz w:val="24"/>
                <w:szCs w:val="24"/>
                <w:rPrChange w:id="538" w:author="ponnalagu sreenivas" w:date="2019-07-19T16:12:00Z">
                  <w:rPr>
                    <w:rFonts w:ascii="Book Antiqua" w:hAnsi="Book Antiqua" w:cs="Times New Roman"/>
                    <w:spacing w:val="1"/>
                  </w:rPr>
                </w:rPrChange>
              </w:rPr>
              <w:t>d</w:t>
            </w:r>
            <w:r w:rsidRPr="00723F43">
              <w:rPr>
                <w:rFonts w:ascii="Times New Roman" w:hAnsi="Times New Roman" w:cs="Times New Roman"/>
                <w:sz w:val="24"/>
                <w:szCs w:val="24"/>
                <w:rPrChange w:id="539" w:author="ponnalagu sreenivas" w:date="2019-07-19T16:12:00Z">
                  <w:rPr>
                    <w:rFonts w:ascii="Book Antiqua" w:hAnsi="Book Antiqua" w:cs="Times New Roman"/>
                  </w:rPr>
                </w:rPrChange>
              </w:rPr>
              <w:t>istr</w:t>
            </w:r>
            <w:r w:rsidRPr="00723F43">
              <w:rPr>
                <w:rFonts w:ascii="Times New Roman" w:hAnsi="Times New Roman" w:cs="Times New Roman"/>
                <w:spacing w:val="-2"/>
                <w:sz w:val="24"/>
                <w:szCs w:val="24"/>
                <w:rPrChange w:id="540" w:author="ponnalagu sreenivas" w:date="2019-07-19T16:12:00Z">
                  <w:rPr>
                    <w:rFonts w:ascii="Book Antiqua" w:hAnsi="Book Antiqua" w:cs="Times New Roman"/>
                    <w:spacing w:val="-2"/>
                  </w:rPr>
                </w:rPrChange>
              </w:rPr>
              <w:t>i</w:t>
            </w:r>
            <w:r w:rsidRPr="00723F43">
              <w:rPr>
                <w:rFonts w:ascii="Times New Roman" w:hAnsi="Times New Roman" w:cs="Times New Roman"/>
                <w:spacing w:val="1"/>
                <w:sz w:val="24"/>
                <w:szCs w:val="24"/>
                <w:rPrChange w:id="541" w:author="ponnalagu sreenivas" w:date="2019-07-19T16:12:00Z">
                  <w:rPr>
                    <w:rFonts w:ascii="Book Antiqua" w:hAnsi="Book Antiqua" w:cs="Times New Roman"/>
                    <w:spacing w:val="1"/>
                  </w:rPr>
                </w:rPrChange>
              </w:rPr>
              <w:t>bu</w:t>
            </w:r>
            <w:r w:rsidRPr="00723F43">
              <w:rPr>
                <w:rFonts w:ascii="Times New Roman" w:hAnsi="Times New Roman" w:cs="Times New Roman"/>
                <w:sz w:val="24"/>
                <w:szCs w:val="24"/>
                <w:rPrChange w:id="542" w:author="ponnalagu sreenivas" w:date="2019-07-19T16:12:00Z">
                  <w:rPr>
                    <w:rFonts w:ascii="Book Antiqua" w:hAnsi="Book Antiqua" w:cs="Times New Roman"/>
                  </w:rPr>
                </w:rPrChange>
              </w:rPr>
              <w:t>t</w:t>
            </w:r>
            <w:r w:rsidRPr="00723F43">
              <w:rPr>
                <w:rFonts w:ascii="Times New Roman" w:hAnsi="Times New Roman" w:cs="Times New Roman"/>
                <w:spacing w:val="-2"/>
                <w:sz w:val="24"/>
                <w:szCs w:val="24"/>
                <w:rPrChange w:id="543" w:author="ponnalagu sreenivas" w:date="2019-07-19T16:12:00Z">
                  <w:rPr>
                    <w:rFonts w:ascii="Book Antiqua" w:hAnsi="Book Antiqua" w:cs="Times New Roman"/>
                    <w:spacing w:val="-2"/>
                  </w:rPr>
                </w:rPrChange>
              </w:rPr>
              <w:t>i</w:t>
            </w:r>
            <w:r w:rsidRPr="00723F43">
              <w:rPr>
                <w:rFonts w:ascii="Times New Roman" w:hAnsi="Times New Roman" w:cs="Times New Roman"/>
                <w:spacing w:val="1"/>
                <w:sz w:val="24"/>
                <w:szCs w:val="24"/>
                <w:rPrChange w:id="544" w:author="ponnalagu sreenivas" w:date="2019-07-19T16:12:00Z">
                  <w:rPr>
                    <w:rFonts w:ascii="Book Antiqua" w:hAnsi="Book Antiqua" w:cs="Times New Roman"/>
                    <w:spacing w:val="1"/>
                  </w:rPr>
                </w:rPrChange>
              </w:rPr>
              <w:t>o</w:t>
            </w:r>
            <w:r w:rsidRPr="00723F43">
              <w:rPr>
                <w:rFonts w:ascii="Times New Roman" w:hAnsi="Times New Roman" w:cs="Times New Roman"/>
                <w:sz w:val="24"/>
                <w:szCs w:val="24"/>
                <w:rPrChange w:id="545" w:author="ponnalagu sreenivas" w:date="2019-07-19T16:12:00Z">
                  <w:rPr>
                    <w:rFonts w:ascii="Book Antiqua" w:hAnsi="Book Antiqua" w:cs="Times New Roman"/>
                  </w:rPr>
                </w:rPrChange>
              </w:rPr>
              <w:t xml:space="preserve">n </w:t>
            </w:r>
            <w:r w:rsidRPr="00723F43">
              <w:rPr>
                <w:rFonts w:ascii="Times New Roman" w:hAnsi="Times New Roman" w:cs="Times New Roman"/>
                <w:spacing w:val="-1"/>
                <w:sz w:val="24"/>
                <w:szCs w:val="24"/>
                <w:rPrChange w:id="546" w:author="ponnalagu sreenivas" w:date="2019-07-19T16:12:00Z">
                  <w:rPr>
                    <w:rFonts w:ascii="Book Antiqua" w:hAnsi="Book Antiqua" w:cs="Times New Roman"/>
                    <w:spacing w:val="-1"/>
                  </w:rPr>
                </w:rPrChange>
              </w:rPr>
              <w:t>c</w:t>
            </w:r>
            <w:r w:rsidRPr="00723F43">
              <w:rPr>
                <w:rFonts w:ascii="Times New Roman" w:hAnsi="Times New Roman" w:cs="Times New Roman"/>
                <w:spacing w:val="1"/>
                <w:sz w:val="24"/>
                <w:szCs w:val="24"/>
                <w:rPrChange w:id="547" w:author="ponnalagu sreenivas" w:date="2019-07-19T16:12:00Z">
                  <w:rPr>
                    <w:rFonts w:ascii="Book Antiqua" w:hAnsi="Book Antiqua" w:cs="Times New Roman"/>
                    <w:spacing w:val="1"/>
                  </w:rPr>
                </w:rPrChange>
              </w:rPr>
              <w:t>u</w:t>
            </w:r>
            <w:r w:rsidRPr="00723F43">
              <w:rPr>
                <w:rFonts w:ascii="Times New Roman" w:hAnsi="Times New Roman" w:cs="Times New Roman"/>
                <w:sz w:val="24"/>
                <w:szCs w:val="24"/>
                <w:rPrChange w:id="548" w:author="ponnalagu sreenivas" w:date="2019-07-19T16:12:00Z">
                  <w:rPr>
                    <w:rFonts w:ascii="Book Antiqua" w:hAnsi="Book Antiqua" w:cs="Times New Roman"/>
                  </w:rPr>
                </w:rPrChange>
              </w:rPr>
              <w:t>r</w:t>
            </w:r>
            <w:r w:rsidRPr="00723F43">
              <w:rPr>
                <w:rFonts w:ascii="Times New Roman" w:hAnsi="Times New Roman" w:cs="Times New Roman"/>
                <w:spacing w:val="-1"/>
                <w:sz w:val="24"/>
                <w:szCs w:val="24"/>
                <w:rPrChange w:id="549" w:author="ponnalagu sreenivas" w:date="2019-07-19T16:12:00Z">
                  <w:rPr>
                    <w:rFonts w:ascii="Book Antiqua" w:hAnsi="Book Antiqua" w:cs="Times New Roman"/>
                    <w:spacing w:val="-1"/>
                  </w:rPr>
                </w:rPrChange>
              </w:rPr>
              <w:t>ve</w:t>
            </w:r>
            <w:r w:rsidRPr="00723F43">
              <w:rPr>
                <w:rFonts w:ascii="Times New Roman" w:hAnsi="Times New Roman" w:cs="Times New Roman"/>
                <w:sz w:val="24"/>
                <w:szCs w:val="24"/>
                <w:rPrChange w:id="550" w:author="ponnalagu sreenivas" w:date="2019-07-19T16:12:00Z">
                  <w:rPr>
                    <w:rFonts w:ascii="Book Antiqua" w:hAnsi="Book Antiqua" w:cs="Times New Roman"/>
                  </w:rPr>
                </w:rPrChange>
              </w:rPr>
              <w:t xml:space="preserve">,  </w:t>
            </w:r>
            <w:r w:rsidRPr="00723F43">
              <w:rPr>
                <w:rFonts w:ascii="Times New Roman" w:hAnsi="Times New Roman" w:cs="Times New Roman"/>
                <w:spacing w:val="3"/>
                <w:sz w:val="24"/>
                <w:szCs w:val="24"/>
                <w:rPrChange w:id="551" w:author="ponnalagu sreenivas" w:date="2019-07-19T16:12:00Z">
                  <w:rPr>
                    <w:rFonts w:ascii="Book Antiqua" w:hAnsi="Book Antiqua" w:cs="Times New Roman"/>
                    <w:spacing w:val="3"/>
                  </w:rPr>
                </w:rPrChange>
              </w:rPr>
              <w:t>P</w:t>
            </w:r>
            <w:r w:rsidRPr="00723F43">
              <w:rPr>
                <w:rFonts w:ascii="Times New Roman" w:hAnsi="Times New Roman" w:cs="Times New Roman"/>
                <w:spacing w:val="-2"/>
                <w:sz w:val="24"/>
                <w:szCs w:val="24"/>
                <w:rPrChange w:id="552" w:author="ponnalagu sreenivas" w:date="2019-07-19T16:12:00Z">
                  <w:rPr>
                    <w:rFonts w:ascii="Book Antiqua" w:hAnsi="Book Antiqua" w:cs="Times New Roman"/>
                    <w:spacing w:val="-2"/>
                  </w:rPr>
                </w:rPrChange>
              </w:rPr>
              <w:t>r</w:t>
            </w:r>
            <w:r w:rsidRPr="00723F43">
              <w:rPr>
                <w:rFonts w:ascii="Times New Roman" w:hAnsi="Times New Roman" w:cs="Times New Roman"/>
                <w:spacing w:val="1"/>
                <w:sz w:val="24"/>
                <w:szCs w:val="24"/>
                <w:rPrChange w:id="553" w:author="ponnalagu sreenivas" w:date="2019-07-19T16:12:00Z">
                  <w:rPr>
                    <w:rFonts w:ascii="Book Antiqua" w:hAnsi="Book Antiqua" w:cs="Times New Roman"/>
                    <w:spacing w:val="1"/>
                  </w:rPr>
                </w:rPrChange>
              </w:rPr>
              <w:t>ob</w:t>
            </w:r>
            <w:r w:rsidRPr="00723F43">
              <w:rPr>
                <w:rFonts w:ascii="Times New Roman" w:hAnsi="Times New Roman" w:cs="Times New Roman"/>
                <w:spacing w:val="-3"/>
                <w:sz w:val="24"/>
                <w:szCs w:val="24"/>
                <w:rPrChange w:id="554" w:author="ponnalagu sreenivas" w:date="2019-07-19T16:12:00Z">
                  <w:rPr>
                    <w:rFonts w:ascii="Book Antiqua" w:hAnsi="Book Antiqua" w:cs="Times New Roman"/>
                    <w:spacing w:val="-3"/>
                  </w:rPr>
                </w:rPrChange>
              </w:rPr>
              <w:t>a</w:t>
            </w:r>
            <w:r w:rsidRPr="00723F43">
              <w:rPr>
                <w:rFonts w:ascii="Times New Roman" w:hAnsi="Times New Roman" w:cs="Times New Roman"/>
                <w:spacing w:val="1"/>
                <w:sz w:val="24"/>
                <w:szCs w:val="24"/>
                <w:rPrChange w:id="555" w:author="ponnalagu sreenivas" w:date="2019-07-19T16:12:00Z">
                  <w:rPr>
                    <w:rFonts w:ascii="Book Antiqua" w:hAnsi="Book Antiqua" w:cs="Times New Roman"/>
                    <w:spacing w:val="1"/>
                  </w:rPr>
                </w:rPrChange>
              </w:rPr>
              <w:t>b</w:t>
            </w:r>
            <w:r w:rsidRPr="00723F43">
              <w:rPr>
                <w:rFonts w:ascii="Times New Roman" w:hAnsi="Times New Roman" w:cs="Times New Roman"/>
                <w:sz w:val="24"/>
                <w:szCs w:val="24"/>
                <w:rPrChange w:id="556" w:author="ponnalagu sreenivas" w:date="2019-07-19T16:12:00Z">
                  <w:rPr>
                    <w:rFonts w:ascii="Book Antiqua" w:hAnsi="Book Antiqua" w:cs="Times New Roman"/>
                  </w:rPr>
                </w:rPrChange>
              </w:rPr>
              <w:t xml:space="preserve">le </w:t>
            </w:r>
            <w:r w:rsidRPr="00723F43">
              <w:rPr>
                <w:rFonts w:ascii="Times New Roman" w:hAnsi="Times New Roman" w:cs="Times New Roman"/>
                <w:spacing w:val="-1"/>
                <w:sz w:val="24"/>
                <w:szCs w:val="24"/>
                <w:rPrChange w:id="557" w:author="ponnalagu sreenivas" w:date="2019-07-19T16:12:00Z">
                  <w:rPr>
                    <w:rFonts w:ascii="Book Antiqua" w:hAnsi="Book Antiqua" w:cs="Times New Roman"/>
                    <w:spacing w:val="-1"/>
                  </w:rPr>
                </w:rPrChange>
              </w:rPr>
              <w:t>e</w:t>
            </w:r>
            <w:r w:rsidRPr="00723F43">
              <w:rPr>
                <w:rFonts w:ascii="Times New Roman" w:hAnsi="Times New Roman" w:cs="Times New Roman"/>
                <w:sz w:val="24"/>
                <w:szCs w:val="24"/>
                <w:rPrChange w:id="558" w:author="ponnalagu sreenivas" w:date="2019-07-19T16:12:00Z">
                  <w:rPr>
                    <w:rFonts w:ascii="Book Antiqua" w:hAnsi="Book Antiqua" w:cs="Times New Roman"/>
                  </w:rPr>
                </w:rPrChange>
              </w:rPr>
              <w:t>rr</w:t>
            </w:r>
            <w:r w:rsidRPr="00723F43">
              <w:rPr>
                <w:rFonts w:ascii="Times New Roman" w:hAnsi="Times New Roman" w:cs="Times New Roman"/>
                <w:spacing w:val="1"/>
                <w:sz w:val="24"/>
                <w:szCs w:val="24"/>
                <w:rPrChange w:id="559" w:author="ponnalagu sreenivas" w:date="2019-07-19T16:12:00Z">
                  <w:rPr>
                    <w:rFonts w:ascii="Book Antiqua" w:hAnsi="Book Antiqua" w:cs="Times New Roman"/>
                    <w:spacing w:val="1"/>
                  </w:rPr>
                </w:rPrChange>
              </w:rPr>
              <w:t>o</w:t>
            </w:r>
            <w:r w:rsidRPr="00723F43">
              <w:rPr>
                <w:rFonts w:ascii="Times New Roman" w:hAnsi="Times New Roman" w:cs="Times New Roman"/>
                <w:sz w:val="24"/>
                <w:szCs w:val="24"/>
                <w:rPrChange w:id="560" w:author="ponnalagu sreenivas" w:date="2019-07-19T16:12:00Z">
                  <w:rPr>
                    <w:rFonts w:ascii="Book Antiqua" w:hAnsi="Book Antiqua" w:cs="Times New Roman"/>
                  </w:rPr>
                </w:rPrChange>
              </w:rPr>
              <w:t>rs.</w:t>
            </w:r>
          </w:p>
        </w:tc>
        <w:tc>
          <w:tcPr>
            <w:tcW w:w="1804" w:type="dxa"/>
            <w:tcBorders>
              <w:top w:val="single" w:sz="3" w:space="0" w:color="000000"/>
              <w:left w:val="single" w:sz="3" w:space="0" w:color="000000"/>
              <w:bottom w:val="single" w:sz="3" w:space="0" w:color="000000"/>
              <w:right w:val="single" w:sz="3" w:space="0" w:color="000000"/>
            </w:tcBorders>
            <w:tcPrChange w:id="561"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56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563" w:author="ponnalagu sreenivas" w:date="2019-07-19T16:12:00Z">
                  <w:rPr>
                    <w:rFonts w:ascii="Book Antiqua" w:hAnsi="Book Antiqua" w:cs="Times New Roman"/>
                  </w:rPr>
                </w:rPrChange>
              </w:rPr>
              <w:t>Class notes</w:t>
            </w:r>
          </w:p>
        </w:tc>
      </w:tr>
      <w:tr w:rsidR="009F1C48" w:rsidRPr="00723F43" w:rsidTr="00B555D7">
        <w:trPr>
          <w:trPrChange w:id="564"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565"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56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567" w:author="ponnalagu sreenivas" w:date="2019-07-19T16:12:00Z">
                  <w:rPr>
                    <w:rFonts w:ascii="Book Antiqua" w:hAnsi="Book Antiqua" w:cs="Times New Roman"/>
                  </w:rPr>
                </w:rPrChange>
              </w:rPr>
              <w:t>7-</w:t>
            </w:r>
            <w:del w:id="568" w:author="ponnalagu sreenivas" w:date="2019-07-19T14:58:00Z">
              <w:r w:rsidRPr="00723F43" w:rsidDel="008F39DF">
                <w:rPr>
                  <w:rFonts w:ascii="Times New Roman" w:hAnsi="Times New Roman" w:cs="Times New Roman"/>
                  <w:sz w:val="24"/>
                  <w:szCs w:val="24"/>
                  <w:rPrChange w:id="569" w:author="ponnalagu sreenivas" w:date="2019-07-19T16:12:00Z">
                    <w:rPr>
                      <w:rFonts w:ascii="Book Antiqua" w:hAnsi="Book Antiqua" w:cs="Times New Roman"/>
                    </w:rPr>
                  </w:rPrChange>
                </w:rPr>
                <w:delText>8</w:delText>
              </w:r>
            </w:del>
            <w:ins w:id="570" w:author="ponnalagu sreenivas" w:date="2019-07-19T14:58:00Z">
              <w:r w:rsidR="008F39DF" w:rsidRPr="00723F43">
                <w:rPr>
                  <w:rFonts w:ascii="Times New Roman" w:hAnsi="Times New Roman" w:cs="Times New Roman"/>
                  <w:sz w:val="24"/>
                  <w:szCs w:val="24"/>
                  <w:rPrChange w:id="571" w:author="ponnalagu sreenivas" w:date="2019-07-19T16:12:00Z">
                    <w:rPr>
                      <w:rFonts w:ascii="Book Antiqua" w:hAnsi="Book Antiqua" w:cs="Times New Roman"/>
                    </w:rPr>
                  </w:rPrChange>
                </w:rPr>
                <w:t>10</w:t>
              </w:r>
            </w:ins>
          </w:p>
        </w:tc>
        <w:tc>
          <w:tcPr>
            <w:tcW w:w="2168" w:type="dxa"/>
            <w:tcBorders>
              <w:top w:val="single" w:sz="3" w:space="0" w:color="000000"/>
              <w:left w:val="single" w:sz="3" w:space="0" w:color="000000"/>
              <w:bottom w:val="single" w:sz="3" w:space="0" w:color="000000"/>
              <w:right w:val="single" w:sz="3" w:space="0" w:color="000000"/>
            </w:tcBorders>
            <w:tcPrChange w:id="572"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100" w:beforeAutospacing="1" w:after="0" w:line="240" w:lineRule="auto"/>
              <w:rPr>
                <w:rFonts w:ascii="Times New Roman" w:hAnsi="Times New Roman" w:cs="Times New Roman"/>
                <w:sz w:val="24"/>
                <w:szCs w:val="24"/>
                <w:rPrChange w:id="573"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574" w:author="ponnalagu sreenivas" w:date="2019-07-19T16:12:00Z">
                  <w:rPr>
                    <w:rFonts w:ascii="Book Antiqua" w:hAnsi="Book Antiqua" w:cs="Times New Roman"/>
                  </w:rPr>
                </w:rPrChange>
              </w:rPr>
              <w:t xml:space="preserve">Resistance type Transducers </w:t>
            </w:r>
          </w:p>
        </w:tc>
        <w:tc>
          <w:tcPr>
            <w:tcW w:w="4942" w:type="dxa"/>
            <w:tcBorders>
              <w:top w:val="single" w:sz="3" w:space="0" w:color="000000"/>
              <w:left w:val="single" w:sz="3" w:space="0" w:color="000000"/>
              <w:bottom w:val="single" w:sz="3" w:space="0" w:color="000000"/>
              <w:right w:val="single" w:sz="3" w:space="0" w:color="000000"/>
            </w:tcBorders>
            <w:tcPrChange w:id="575"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Change w:id="57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577" w:author="ponnalagu sreenivas" w:date="2019-07-19T16:12:00Z">
                  <w:rPr>
                    <w:rFonts w:ascii="Book Antiqua" w:hAnsi="Book Antiqua" w:cs="Times New Roman"/>
                  </w:rPr>
                </w:rPrChange>
              </w:rPr>
              <w:t>Use of resistance type transducers for temperature, pressure, displacement, moisture and other measurements.</w:t>
            </w:r>
          </w:p>
        </w:tc>
        <w:tc>
          <w:tcPr>
            <w:tcW w:w="1804" w:type="dxa"/>
            <w:tcBorders>
              <w:top w:val="single" w:sz="3" w:space="0" w:color="000000"/>
              <w:left w:val="single" w:sz="3" w:space="0" w:color="000000"/>
              <w:bottom w:val="single" w:sz="3" w:space="0" w:color="000000"/>
              <w:right w:val="single" w:sz="3" w:space="0" w:color="000000"/>
            </w:tcBorders>
            <w:tcPrChange w:id="578"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57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580" w:author="ponnalagu sreenivas" w:date="2019-07-19T16:12:00Z">
                  <w:rPr>
                    <w:rFonts w:ascii="Book Antiqua" w:hAnsi="Book Antiqua" w:cs="Times New Roman"/>
                  </w:rPr>
                </w:rPrChange>
              </w:rPr>
              <w:t>T1 (6.2</w:t>
            </w:r>
            <w:ins w:id="581" w:author="Admin" w:date="2018-07-21T10:13:00Z">
              <w:r w:rsidR="00D1719E" w:rsidRPr="00723F43">
                <w:rPr>
                  <w:rFonts w:ascii="Times New Roman" w:hAnsi="Times New Roman" w:cs="Times New Roman"/>
                  <w:sz w:val="24"/>
                  <w:szCs w:val="24"/>
                  <w:rPrChange w:id="582" w:author="ponnalagu sreenivas" w:date="2019-07-19T16:12:00Z">
                    <w:rPr>
                      <w:rFonts w:ascii="Book Antiqua" w:hAnsi="Book Antiqua" w:cs="Times New Roman"/>
                    </w:rPr>
                  </w:rPrChange>
                </w:rPr>
                <w:t>, 10.3</w:t>
              </w:r>
            </w:ins>
            <w:r w:rsidRPr="00723F43">
              <w:rPr>
                <w:rFonts w:ascii="Times New Roman" w:hAnsi="Times New Roman" w:cs="Times New Roman"/>
                <w:sz w:val="24"/>
                <w:szCs w:val="24"/>
                <w:rPrChange w:id="583" w:author="ponnalagu sreenivas" w:date="2019-07-19T16:12:00Z">
                  <w:rPr>
                    <w:rFonts w:ascii="Book Antiqua" w:hAnsi="Book Antiqua" w:cs="Times New Roman"/>
                  </w:rPr>
                </w:rPrChange>
              </w:rPr>
              <w:t>)</w:t>
            </w:r>
          </w:p>
          <w:p w:rsidR="009F1C48" w:rsidRPr="00723F43"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Change w:id="584"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585" w:author="ponnalagu sreenivas" w:date="2019-07-19T16:12:00Z">
                  <w:rPr>
                    <w:rFonts w:ascii="Book Antiqua" w:hAnsi="Book Antiqua" w:cs="Times New Roman"/>
                  </w:rPr>
                </w:rPrChange>
              </w:rPr>
              <w:t>R1 (6.1</w:t>
            </w:r>
            <w:ins w:id="586" w:author="Admin" w:date="2018-07-21T10:12:00Z">
              <w:r w:rsidR="00D1719E" w:rsidRPr="00723F43">
                <w:rPr>
                  <w:rFonts w:ascii="Times New Roman" w:hAnsi="Times New Roman" w:cs="Times New Roman"/>
                  <w:sz w:val="24"/>
                  <w:szCs w:val="24"/>
                  <w:rPrChange w:id="587" w:author="ponnalagu sreenivas" w:date="2019-07-19T16:12:00Z">
                    <w:rPr>
                      <w:rFonts w:ascii="Book Antiqua" w:hAnsi="Book Antiqua" w:cs="Times New Roman"/>
                    </w:rPr>
                  </w:rPrChange>
                </w:rPr>
                <w:t>.1-6.1.6</w:t>
              </w:r>
            </w:ins>
            <w:r w:rsidRPr="00723F43">
              <w:rPr>
                <w:rFonts w:ascii="Times New Roman" w:hAnsi="Times New Roman" w:cs="Times New Roman"/>
                <w:sz w:val="24"/>
                <w:szCs w:val="24"/>
                <w:rPrChange w:id="588" w:author="ponnalagu sreenivas" w:date="2019-07-19T16:12:00Z">
                  <w:rPr>
                    <w:rFonts w:ascii="Book Antiqua" w:hAnsi="Book Antiqua" w:cs="Times New Roman"/>
                  </w:rPr>
                </w:rPrChange>
              </w:rPr>
              <w:t>)</w:t>
            </w:r>
          </w:p>
        </w:tc>
      </w:tr>
      <w:tr w:rsidR="009F1C48" w:rsidRPr="00723F43" w:rsidTr="00B555D7">
        <w:trPr>
          <w:trPrChange w:id="589"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590"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591" w:author="ponnalagu sreenivas" w:date="2019-07-19T16:12:00Z">
                  <w:rPr>
                    <w:rFonts w:ascii="Book Antiqua" w:hAnsi="Book Antiqua" w:cs="Times New Roman"/>
                  </w:rPr>
                </w:rPrChange>
              </w:rPr>
            </w:pPr>
            <w:del w:id="592" w:author="ponnalagu sreenivas" w:date="2019-07-19T14:58:00Z">
              <w:r w:rsidRPr="00723F43" w:rsidDel="000B783D">
                <w:rPr>
                  <w:rFonts w:ascii="Times New Roman" w:hAnsi="Times New Roman" w:cs="Times New Roman"/>
                  <w:sz w:val="24"/>
                  <w:szCs w:val="24"/>
                  <w:rPrChange w:id="593" w:author="ponnalagu sreenivas" w:date="2019-07-19T16:12:00Z">
                    <w:rPr>
                      <w:rFonts w:ascii="Book Antiqua" w:hAnsi="Book Antiqua" w:cs="Times New Roman"/>
                    </w:rPr>
                  </w:rPrChange>
                </w:rPr>
                <w:delText>9</w:delText>
              </w:r>
            </w:del>
            <w:ins w:id="594" w:author="ponnalagu sreenivas" w:date="2019-07-19T14:58:00Z">
              <w:r w:rsidR="000B783D" w:rsidRPr="00723F43">
                <w:rPr>
                  <w:rFonts w:ascii="Times New Roman" w:hAnsi="Times New Roman" w:cs="Times New Roman"/>
                  <w:sz w:val="24"/>
                  <w:szCs w:val="24"/>
                  <w:rPrChange w:id="595" w:author="ponnalagu sreenivas" w:date="2019-07-19T16:12:00Z">
                    <w:rPr>
                      <w:rFonts w:ascii="Book Antiqua" w:hAnsi="Book Antiqua" w:cs="Times New Roman"/>
                    </w:rPr>
                  </w:rPrChange>
                </w:rPr>
                <w:t>1</w:t>
              </w:r>
            </w:ins>
            <w:ins w:id="596" w:author="ponnalagu sreenivas" w:date="2019-07-19T15:42:00Z">
              <w:r w:rsidR="00B555D7" w:rsidRPr="00723F43">
                <w:rPr>
                  <w:rFonts w:ascii="Times New Roman" w:hAnsi="Times New Roman" w:cs="Times New Roman"/>
                  <w:sz w:val="24"/>
                  <w:szCs w:val="24"/>
                  <w:rPrChange w:id="597" w:author="ponnalagu sreenivas" w:date="2019-07-19T16:12:00Z">
                    <w:rPr>
                      <w:rFonts w:ascii="Book Antiqua" w:hAnsi="Book Antiqua" w:cs="Times New Roman"/>
                    </w:rPr>
                  </w:rPrChange>
                </w:rPr>
                <w:t>1</w:t>
              </w:r>
            </w:ins>
            <w:r w:rsidRPr="00723F43">
              <w:rPr>
                <w:rFonts w:ascii="Times New Roman" w:hAnsi="Times New Roman" w:cs="Times New Roman"/>
                <w:sz w:val="24"/>
                <w:szCs w:val="24"/>
                <w:rPrChange w:id="598" w:author="ponnalagu sreenivas" w:date="2019-07-19T16:12:00Z">
                  <w:rPr>
                    <w:rFonts w:ascii="Book Antiqua" w:hAnsi="Book Antiqua" w:cs="Times New Roman"/>
                  </w:rPr>
                </w:rPrChange>
              </w:rPr>
              <w:t>-</w:t>
            </w:r>
            <w:del w:id="599" w:author="ponnalagu sreenivas" w:date="2019-07-19T14:58:00Z">
              <w:r w:rsidRPr="00723F43" w:rsidDel="000B783D">
                <w:rPr>
                  <w:rFonts w:ascii="Times New Roman" w:hAnsi="Times New Roman" w:cs="Times New Roman"/>
                  <w:sz w:val="24"/>
                  <w:szCs w:val="24"/>
                  <w:rPrChange w:id="600" w:author="ponnalagu sreenivas" w:date="2019-07-19T16:12:00Z">
                    <w:rPr>
                      <w:rFonts w:ascii="Book Antiqua" w:hAnsi="Book Antiqua" w:cs="Times New Roman"/>
                    </w:rPr>
                  </w:rPrChange>
                </w:rPr>
                <w:delText>10</w:delText>
              </w:r>
            </w:del>
            <w:ins w:id="601" w:author="ponnalagu sreenivas" w:date="2019-07-19T14:58:00Z">
              <w:r w:rsidR="000B783D" w:rsidRPr="00723F43">
                <w:rPr>
                  <w:rFonts w:ascii="Times New Roman" w:hAnsi="Times New Roman" w:cs="Times New Roman"/>
                  <w:sz w:val="24"/>
                  <w:szCs w:val="24"/>
                  <w:rPrChange w:id="602" w:author="ponnalagu sreenivas" w:date="2019-07-19T16:12:00Z">
                    <w:rPr>
                      <w:rFonts w:ascii="Book Antiqua" w:hAnsi="Book Antiqua" w:cs="Times New Roman"/>
                    </w:rPr>
                  </w:rPrChange>
                </w:rPr>
                <w:t>1</w:t>
              </w:r>
            </w:ins>
            <w:ins w:id="603" w:author="ponnalagu sreenivas" w:date="2019-07-19T15:42:00Z">
              <w:r w:rsidR="00B555D7" w:rsidRPr="00723F43">
                <w:rPr>
                  <w:rFonts w:ascii="Times New Roman" w:hAnsi="Times New Roman" w:cs="Times New Roman"/>
                  <w:sz w:val="24"/>
                  <w:szCs w:val="24"/>
                  <w:rPrChange w:id="604" w:author="ponnalagu sreenivas" w:date="2019-07-19T16:12:00Z">
                    <w:rPr>
                      <w:rFonts w:ascii="Book Antiqua" w:hAnsi="Book Antiqua" w:cs="Times New Roman"/>
                    </w:rPr>
                  </w:rPrChange>
                </w:rPr>
                <w:t>2</w:t>
              </w:r>
            </w:ins>
          </w:p>
        </w:tc>
        <w:tc>
          <w:tcPr>
            <w:tcW w:w="2168" w:type="dxa"/>
            <w:tcBorders>
              <w:top w:val="single" w:sz="3" w:space="0" w:color="000000"/>
              <w:left w:val="single" w:sz="3" w:space="0" w:color="000000"/>
              <w:bottom w:val="single" w:sz="3" w:space="0" w:color="000000"/>
              <w:right w:val="single" w:sz="3" w:space="0" w:color="000000"/>
            </w:tcBorders>
            <w:tcPrChange w:id="605"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rPr>
                <w:rFonts w:ascii="Times New Roman" w:hAnsi="Times New Roman" w:cs="Times New Roman"/>
                <w:sz w:val="24"/>
                <w:szCs w:val="24"/>
                <w:rPrChange w:id="60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07" w:author="ponnalagu sreenivas" w:date="2019-07-19T16:12:00Z">
                  <w:rPr>
                    <w:rFonts w:ascii="Book Antiqua" w:hAnsi="Book Antiqua" w:cs="Times New Roman"/>
                  </w:rPr>
                </w:rPrChange>
              </w:rPr>
              <w:t xml:space="preserve">Inductive type Transducers </w:t>
            </w:r>
          </w:p>
        </w:tc>
        <w:tc>
          <w:tcPr>
            <w:tcW w:w="4942" w:type="dxa"/>
            <w:tcBorders>
              <w:top w:val="single" w:sz="3" w:space="0" w:color="000000"/>
              <w:left w:val="single" w:sz="3" w:space="0" w:color="000000"/>
              <w:bottom w:val="single" w:sz="3" w:space="0" w:color="000000"/>
              <w:right w:val="single" w:sz="3" w:space="0" w:color="000000"/>
            </w:tcBorders>
            <w:tcPrChange w:id="608"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Change w:id="60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10" w:author="ponnalagu sreenivas" w:date="2019-07-19T16:12:00Z">
                  <w:rPr>
                    <w:rFonts w:ascii="Book Antiqua" w:hAnsi="Book Antiqua" w:cs="Times New Roman"/>
                  </w:rPr>
                </w:rPrChange>
              </w:rPr>
              <w:t>Different types of inductive type transducers and their use in thickness and displacement measurements.</w:t>
            </w:r>
          </w:p>
        </w:tc>
        <w:tc>
          <w:tcPr>
            <w:tcW w:w="1804" w:type="dxa"/>
            <w:tcBorders>
              <w:top w:val="single" w:sz="3" w:space="0" w:color="000000"/>
              <w:left w:val="single" w:sz="3" w:space="0" w:color="000000"/>
              <w:bottom w:val="single" w:sz="3" w:space="0" w:color="000000"/>
              <w:right w:val="single" w:sz="3" w:space="0" w:color="000000"/>
            </w:tcBorders>
            <w:tcPrChange w:id="611"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61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13" w:author="ponnalagu sreenivas" w:date="2019-07-19T16:12:00Z">
                  <w:rPr>
                    <w:rFonts w:ascii="Book Antiqua" w:hAnsi="Book Antiqua" w:cs="Times New Roman"/>
                  </w:rPr>
                </w:rPrChange>
              </w:rPr>
              <w:t>T1 (6.2)</w:t>
            </w:r>
          </w:p>
          <w:p w:rsidR="009F1C48" w:rsidRPr="00723F43" w:rsidRDefault="009F1C48" w:rsidP="00FA58AC">
            <w:pPr>
              <w:widowControl w:val="0"/>
              <w:autoSpaceDE w:val="0"/>
              <w:autoSpaceDN w:val="0"/>
              <w:adjustRightInd w:val="0"/>
              <w:spacing w:before="25" w:after="0" w:line="240" w:lineRule="auto"/>
              <w:ind w:left="104" w:right="157" w:hanging="17"/>
              <w:rPr>
                <w:ins w:id="614" w:author="Admin" w:date="2018-07-21T09:02:00Z"/>
                <w:rFonts w:ascii="Times New Roman" w:hAnsi="Times New Roman" w:cs="Times New Roman"/>
                <w:sz w:val="24"/>
                <w:szCs w:val="24"/>
                <w:rPrChange w:id="615" w:author="ponnalagu sreenivas" w:date="2019-07-19T16:12:00Z">
                  <w:rPr>
                    <w:ins w:id="616" w:author="Admin" w:date="2018-07-21T09:02:00Z"/>
                    <w:rFonts w:ascii="Book Antiqua" w:hAnsi="Book Antiqua" w:cs="Times New Roman"/>
                  </w:rPr>
                </w:rPrChange>
              </w:rPr>
            </w:pPr>
            <w:r w:rsidRPr="00723F43">
              <w:rPr>
                <w:rFonts w:ascii="Times New Roman" w:hAnsi="Times New Roman" w:cs="Times New Roman"/>
                <w:sz w:val="24"/>
                <w:szCs w:val="24"/>
                <w:rPrChange w:id="617" w:author="ponnalagu sreenivas" w:date="2019-07-19T16:12:00Z">
                  <w:rPr>
                    <w:rFonts w:ascii="Book Antiqua" w:hAnsi="Book Antiqua" w:cs="Times New Roman"/>
                  </w:rPr>
                </w:rPrChange>
              </w:rPr>
              <w:t>R1 (6.2)</w:t>
            </w:r>
          </w:p>
          <w:p w:rsidR="0086465F" w:rsidRPr="00723F43" w:rsidRDefault="0086465F"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618" w:author="ponnalagu sreenivas" w:date="2019-07-19T16:12:00Z">
                  <w:rPr>
                    <w:rFonts w:ascii="Book Antiqua" w:hAnsi="Book Antiqua" w:cs="Times New Roman"/>
                  </w:rPr>
                </w:rPrChange>
              </w:rPr>
            </w:pPr>
            <w:ins w:id="619" w:author="Admin" w:date="2018-07-21T09:02:00Z">
              <w:r w:rsidRPr="00723F43">
                <w:rPr>
                  <w:rFonts w:ascii="Times New Roman" w:hAnsi="Times New Roman" w:cs="Times New Roman"/>
                  <w:sz w:val="24"/>
                  <w:szCs w:val="24"/>
                  <w:rPrChange w:id="620" w:author="ponnalagu sreenivas" w:date="2019-07-19T16:12:00Z">
                    <w:rPr>
                      <w:rFonts w:ascii="Book Antiqua" w:hAnsi="Book Antiqua" w:cs="Times New Roman"/>
                    </w:rPr>
                  </w:rPrChange>
                </w:rPr>
                <w:t>Class notes</w:t>
              </w:r>
            </w:ins>
          </w:p>
        </w:tc>
      </w:tr>
      <w:tr w:rsidR="009F1C48" w:rsidRPr="00723F43" w:rsidTr="00B555D7">
        <w:trPr>
          <w:trPrChange w:id="621"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622"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623"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24" w:author="ponnalagu sreenivas" w:date="2019-07-19T16:12:00Z">
                  <w:rPr>
                    <w:rFonts w:ascii="Book Antiqua" w:hAnsi="Book Antiqua" w:cs="Times New Roman"/>
                  </w:rPr>
                </w:rPrChange>
              </w:rPr>
              <w:t>1</w:t>
            </w:r>
            <w:del w:id="625" w:author="ponnalagu sreenivas" w:date="2019-07-19T14:58:00Z">
              <w:r w:rsidRPr="00723F43" w:rsidDel="00AC74F9">
                <w:rPr>
                  <w:rFonts w:ascii="Times New Roman" w:hAnsi="Times New Roman" w:cs="Times New Roman"/>
                  <w:sz w:val="24"/>
                  <w:szCs w:val="24"/>
                  <w:rPrChange w:id="626" w:author="ponnalagu sreenivas" w:date="2019-07-19T16:12:00Z">
                    <w:rPr>
                      <w:rFonts w:ascii="Book Antiqua" w:hAnsi="Book Antiqua" w:cs="Times New Roman"/>
                    </w:rPr>
                  </w:rPrChange>
                </w:rPr>
                <w:delText>1</w:delText>
              </w:r>
            </w:del>
            <w:ins w:id="627" w:author="ponnalagu sreenivas" w:date="2019-07-19T15:42:00Z">
              <w:r w:rsidR="00B555D7" w:rsidRPr="00723F43">
                <w:rPr>
                  <w:rFonts w:ascii="Times New Roman" w:hAnsi="Times New Roman" w:cs="Times New Roman"/>
                  <w:sz w:val="24"/>
                  <w:szCs w:val="24"/>
                  <w:rPrChange w:id="628" w:author="ponnalagu sreenivas" w:date="2019-07-19T16:12:00Z">
                    <w:rPr>
                      <w:rFonts w:ascii="Book Antiqua" w:hAnsi="Book Antiqua" w:cs="Times New Roman"/>
                    </w:rPr>
                  </w:rPrChange>
                </w:rPr>
                <w:t>3</w:t>
              </w:r>
            </w:ins>
            <w:r w:rsidRPr="00723F43">
              <w:rPr>
                <w:rFonts w:ascii="Times New Roman" w:hAnsi="Times New Roman" w:cs="Times New Roman"/>
                <w:sz w:val="24"/>
                <w:szCs w:val="24"/>
                <w:rPrChange w:id="629" w:author="ponnalagu sreenivas" w:date="2019-07-19T16:12:00Z">
                  <w:rPr>
                    <w:rFonts w:ascii="Book Antiqua" w:hAnsi="Book Antiqua" w:cs="Times New Roman"/>
                  </w:rPr>
                </w:rPrChange>
              </w:rPr>
              <w:t>-1</w:t>
            </w:r>
            <w:ins w:id="630" w:author="ponnalagu sreenivas" w:date="2019-07-19T14:58:00Z">
              <w:r w:rsidR="00AC74F9" w:rsidRPr="00723F43">
                <w:rPr>
                  <w:rFonts w:ascii="Times New Roman" w:hAnsi="Times New Roman" w:cs="Times New Roman"/>
                  <w:sz w:val="24"/>
                  <w:szCs w:val="24"/>
                  <w:rPrChange w:id="631" w:author="ponnalagu sreenivas" w:date="2019-07-19T16:12:00Z">
                    <w:rPr>
                      <w:rFonts w:ascii="Book Antiqua" w:hAnsi="Book Antiqua" w:cs="Times New Roman"/>
                    </w:rPr>
                  </w:rPrChange>
                </w:rPr>
                <w:t>5</w:t>
              </w:r>
            </w:ins>
            <w:del w:id="632" w:author="ponnalagu sreenivas" w:date="2019-07-19T14:58:00Z">
              <w:r w:rsidRPr="00723F43" w:rsidDel="00AC74F9">
                <w:rPr>
                  <w:rFonts w:ascii="Times New Roman" w:hAnsi="Times New Roman" w:cs="Times New Roman"/>
                  <w:sz w:val="24"/>
                  <w:szCs w:val="24"/>
                  <w:rPrChange w:id="633" w:author="ponnalagu sreenivas" w:date="2019-07-19T16:12:00Z">
                    <w:rPr>
                      <w:rFonts w:ascii="Book Antiqua" w:hAnsi="Book Antiqua" w:cs="Times New Roman"/>
                    </w:rPr>
                  </w:rPrChange>
                </w:rPr>
                <w:delText>2</w:delText>
              </w:r>
            </w:del>
          </w:p>
        </w:tc>
        <w:tc>
          <w:tcPr>
            <w:tcW w:w="2168" w:type="dxa"/>
            <w:tcBorders>
              <w:top w:val="single" w:sz="3" w:space="0" w:color="000000"/>
              <w:left w:val="single" w:sz="3" w:space="0" w:color="000000"/>
              <w:bottom w:val="single" w:sz="3" w:space="0" w:color="000000"/>
              <w:right w:val="single" w:sz="3" w:space="0" w:color="000000"/>
            </w:tcBorders>
            <w:tcPrChange w:id="634"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rPr>
                <w:rFonts w:ascii="Times New Roman" w:hAnsi="Times New Roman" w:cs="Times New Roman"/>
                <w:sz w:val="24"/>
                <w:szCs w:val="24"/>
                <w:rPrChange w:id="63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36" w:author="ponnalagu sreenivas" w:date="2019-07-19T16:12:00Z">
                  <w:rPr>
                    <w:rFonts w:ascii="Book Antiqua" w:hAnsi="Book Antiqua" w:cs="Times New Roman"/>
                  </w:rPr>
                </w:rPrChange>
              </w:rPr>
              <w:t xml:space="preserve">Capacitive type Transducers </w:t>
            </w:r>
          </w:p>
        </w:tc>
        <w:tc>
          <w:tcPr>
            <w:tcW w:w="4942" w:type="dxa"/>
            <w:tcBorders>
              <w:top w:val="single" w:sz="3" w:space="0" w:color="000000"/>
              <w:left w:val="single" w:sz="3" w:space="0" w:color="000000"/>
              <w:bottom w:val="single" w:sz="3" w:space="0" w:color="000000"/>
              <w:right w:val="single" w:sz="3" w:space="0" w:color="000000"/>
            </w:tcBorders>
            <w:tcPrChange w:id="637"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Change w:id="63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39" w:author="ponnalagu sreenivas" w:date="2019-07-19T16:12:00Z">
                  <w:rPr>
                    <w:rFonts w:ascii="Book Antiqua" w:hAnsi="Book Antiqua" w:cs="Times New Roman"/>
                  </w:rPr>
                </w:rPrChange>
              </w:rPr>
              <w:t>Use of capacitive type transducers for displacement, thickness and moisture measurements.</w:t>
            </w:r>
          </w:p>
        </w:tc>
        <w:tc>
          <w:tcPr>
            <w:tcW w:w="1804" w:type="dxa"/>
            <w:tcBorders>
              <w:top w:val="single" w:sz="3" w:space="0" w:color="000000"/>
              <w:left w:val="single" w:sz="3" w:space="0" w:color="000000"/>
              <w:bottom w:val="single" w:sz="3" w:space="0" w:color="000000"/>
              <w:right w:val="single" w:sz="3" w:space="0" w:color="000000"/>
            </w:tcBorders>
            <w:tcPrChange w:id="640"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641"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42" w:author="ponnalagu sreenivas" w:date="2019-07-19T16:12:00Z">
                  <w:rPr>
                    <w:rFonts w:ascii="Book Antiqua" w:hAnsi="Book Antiqua" w:cs="Times New Roman"/>
                  </w:rPr>
                </w:rPrChange>
              </w:rPr>
              <w:t>T1 (6.2)</w:t>
            </w:r>
          </w:p>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643"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44" w:author="ponnalagu sreenivas" w:date="2019-07-19T16:12:00Z">
                  <w:rPr>
                    <w:rFonts w:ascii="Book Antiqua" w:hAnsi="Book Antiqua" w:cs="Times New Roman"/>
                  </w:rPr>
                </w:rPrChange>
              </w:rPr>
              <w:t>R1 (6.3)</w:t>
            </w:r>
          </w:p>
        </w:tc>
      </w:tr>
      <w:tr w:rsidR="009F1C48" w:rsidRPr="00723F43" w:rsidTr="00B555D7">
        <w:trPr>
          <w:trPrChange w:id="645"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646"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647"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48" w:author="ponnalagu sreenivas" w:date="2019-07-19T16:12:00Z">
                  <w:rPr>
                    <w:rFonts w:ascii="Book Antiqua" w:hAnsi="Book Antiqua" w:cs="Times New Roman"/>
                  </w:rPr>
                </w:rPrChange>
              </w:rPr>
              <w:t>1</w:t>
            </w:r>
            <w:ins w:id="649" w:author="ponnalagu sreenivas" w:date="2019-07-19T15:42:00Z">
              <w:r w:rsidR="00B555D7" w:rsidRPr="00723F43">
                <w:rPr>
                  <w:rFonts w:ascii="Times New Roman" w:hAnsi="Times New Roman" w:cs="Times New Roman"/>
                  <w:sz w:val="24"/>
                  <w:szCs w:val="24"/>
                  <w:rPrChange w:id="650" w:author="ponnalagu sreenivas" w:date="2019-07-19T16:12:00Z">
                    <w:rPr>
                      <w:rFonts w:ascii="Book Antiqua" w:hAnsi="Book Antiqua" w:cs="Times New Roman"/>
                    </w:rPr>
                  </w:rPrChange>
                </w:rPr>
                <w:t>6</w:t>
              </w:r>
            </w:ins>
            <w:del w:id="651" w:author="ponnalagu sreenivas" w:date="2019-07-19T14:59:00Z">
              <w:r w:rsidRPr="00723F43" w:rsidDel="004478CF">
                <w:rPr>
                  <w:rFonts w:ascii="Times New Roman" w:hAnsi="Times New Roman" w:cs="Times New Roman"/>
                  <w:sz w:val="24"/>
                  <w:szCs w:val="24"/>
                  <w:rPrChange w:id="652" w:author="ponnalagu sreenivas" w:date="2019-07-19T16:12:00Z">
                    <w:rPr>
                      <w:rFonts w:ascii="Book Antiqua" w:hAnsi="Book Antiqua" w:cs="Times New Roman"/>
                    </w:rPr>
                  </w:rPrChange>
                </w:rPr>
                <w:delText>3</w:delText>
              </w:r>
            </w:del>
            <w:r w:rsidRPr="00723F43">
              <w:rPr>
                <w:rFonts w:ascii="Times New Roman" w:hAnsi="Times New Roman" w:cs="Times New Roman"/>
                <w:sz w:val="24"/>
                <w:szCs w:val="24"/>
                <w:rPrChange w:id="653" w:author="ponnalagu sreenivas" w:date="2019-07-19T16:12:00Z">
                  <w:rPr>
                    <w:rFonts w:ascii="Book Antiqua" w:hAnsi="Book Antiqua" w:cs="Times New Roman"/>
                  </w:rPr>
                </w:rPrChange>
              </w:rPr>
              <w:t>-</w:t>
            </w:r>
            <w:del w:id="654" w:author="ponnalagu sreenivas" w:date="2019-07-19T15:00:00Z">
              <w:r w:rsidRPr="00723F43" w:rsidDel="004478CF">
                <w:rPr>
                  <w:rFonts w:ascii="Times New Roman" w:hAnsi="Times New Roman" w:cs="Times New Roman"/>
                  <w:sz w:val="24"/>
                  <w:szCs w:val="24"/>
                  <w:rPrChange w:id="655" w:author="ponnalagu sreenivas" w:date="2019-07-19T16:12:00Z">
                    <w:rPr>
                      <w:rFonts w:ascii="Book Antiqua" w:hAnsi="Book Antiqua" w:cs="Times New Roman"/>
                    </w:rPr>
                  </w:rPrChange>
                </w:rPr>
                <w:delText>14</w:delText>
              </w:r>
            </w:del>
            <w:ins w:id="656" w:author="ponnalagu sreenivas" w:date="2019-07-19T15:00:00Z">
              <w:r w:rsidR="004478CF" w:rsidRPr="00723F43">
                <w:rPr>
                  <w:rFonts w:ascii="Times New Roman" w:hAnsi="Times New Roman" w:cs="Times New Roman"/>
                  <w:sz w:val="24"/>
                  <w:szCs w:val="24"/>
                  <w:rPrChange w:id="657" w:author="ponnalagu sreenivas" w:date="2019-07-19T16:12:00Z">
                    <w:rPr>
                      <w:rFonts w:ascii="Book Antiqua" w:hAnsi="Book Antiqua" w:cs="Times New Roman"/>
                    </w:rPr>
                  </w:rPrChange>
                </w:rPr>
                <w:t>18</w:t>
              </w:r>
            </w:ins>
          </w:p>
        </w:tc>
        <w:tc>
          <w:tcPr>
            <w:tcW w:w="2168" w:type="dxa"/>
            <w:tcBorders>
              <w:top w:val="single" w:sz="3" w:space="0" w:color="000000"/>
              <w:left w:val="single" w:sz="3" w:space="0" w:color="000000"/>
              <w:bottom w:val="single" w:sz="3" w:space="0" w:color="000000"/>
              <w:right w:val="single" w:sz="3" w:space="0" w:color="000000"/>
            </w:tcBorders>
            <w:tcPrChange w:id="658"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rPr>
                <w:rFonts w:ascii="Times New Roman" w:hAnsi="Times New Roman" w:cs="Times New Roman"/>
                <w:sz w:val="24"/>
                <w:szCs w:val="24"/>
                <w:rPrChange w:id="65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60" w:author="ponnalagu sreenivas" w:date="2019-07-19T16:12:00Z">
                  <w:rPr>
                    <w:rFonts w:ascii="Book Antiqua" w:hAnsi="Book Antiqua" w:cs="Times New Roman"/>
                  </w:rPr>
                </w:rPrChange>
              </w:rPr>
              <w:t>Thermoelectric</w:t>
            </w:r>
            <w:ins w:id="661" w:author="ponnalagu sreenivas" w:date="2019-07-19T14:59:00Z">
              <w:r w:rsidR="004478CF" w:rsidRPr="00723F43">
                <w:rPr>
                  <w:rFonts w:ascii="Times New Roman" w:hAnsi="Times New Roman" w:cs="Times New Roman"/>
                  <w:sz w:val="24"/>
                  <w:szCs w:val="24"/>
                  <w:rPrChange w:id="662" w:author="ponnalagu sreenivas" w:date="2019-07-19T16:12:00Z">
                    <w:rPr>
                      <w:rFonts w:ascii="Book Antiqua" w:hAnsi="Book Antiqua" w:cs="Times New Roman"/>
                    </w:rPr>
                  </w:rPrChange>
                </w:rPr>
                <w:t xml:space="preserve"> and piezo electric</w:t>
              </w:r>
            </w:ins>
            <w:r w:rsidRPr="00723F43">
              <w:rPr>
                <w:rFonts w:ascii="Times New Roman" w:hAnsi="Times New Roman" w:cs="Times New Roman"/>
                <w:sz w:val="24"/>
                <w:szCs w:val="24"/>
                <w:rPrChange w:id="663" w:author="ponnalagu sreenivas" w:date="2019-07-19T16:12:00Z">
                  <w:rPr>
                    <w:rFonts w:ascii="Book Antiqua" w:hAnsi="Book Antiqua" w:cs="Times New Roman"/>
                  </w:rPr>
                </w:rPrChange>
              </w:rPr>
              <w:t xml:space="preserve"> transducers</w:t>
            </w:r>
          </w:p>
        </w:tc>
        <w:tc>
          <w:tcPr>
            <w:tcW w:w="4942" w:type="dxa"/>
            <w:tcBorders>
              <w:top w:val="single" w:sz="3" w:space="0" w:color="000000"/>
              <w:left w:val="single" w:sz="3" w:space="0" w:color="000000"/>
              <w:bottom w:val="single" w:sz="3" w:space="0" w:color="000000"/>
              <w:right w:val="single" w:sz="3" w:space="0" w:color="000000"/>
            </w:tcBorders>
            <w:tcPrChange w:id="664"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Change w:id="66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66" w:author="ponnalagu sreenivas" w:date="2019-07-19T16:12:00Z">
                  <w:rPr>
                    <w:rFonts w:ascii="Book Antiqua" w:hAnsi="Book Antiqua" w:cs="Times New Roman"/>
                  </w:rPr>
                </w:rPrChange>
              </w:rPr>
              <w:t>Thermocouple for temperature measurement</w:t>
            </w:r>
            <w:ins w:id="667" w:author="ponnalagu sreenivas" w:date="2019-07-19T14:59:00Z">
              <w:r w:rsidR="004478CF" w:rsidRPr="00723F43">
                <w:rPr>
                  <w:rFonts w:ascii="Times New Roman" w:hAnsi="Times New Roman" w:cs="Times New Roman"/>
                  <w:sz w:val="24"/>
                  <w:szCs w:val="24"/>
                  <w:rPrChange w:id="668" w:author="ponnalagu sreenivas" w:date="2019-07-19T16:12:00Z">
                    <w:rPr>
                      <w:rFonts w:ascii="Book Antiqua" w:hAnsi="Book Antiqua" w:cs="Times New Roman"/>
                    </w:rPr>
                  </w:rPrChange>
                </w:rPr>
                <w:t xml:space="preserve"> and</w:t>
              </w:r>
            </w:ins>
            <w:ins w:id="669" w:author="ponnalagu sreenivas" w:date="2019-07-19T15:00:00Z">
              <w:r w:rsidR="004478CF" w:rsidRPr="00723F43">
                <w:rPr>
                  <w:rFonts w:ascii="Times New Roman" w:hAnsi="Times New Roman" w:cs="Times New Roman"/>
                  <w:sz w:val="24"/>
                  <w:szCs w:val="24"/>
                  <w:rPrChange w:id="670" w:author="ponnalagu sreenivas" w:date="2019-07-19T16:12:00Z">
                    <w:rPr>
                      <w:rFonts w:ascii="Book Antiqua" w:hAnsi="Book Antiqua" w:cs="Times New Roman"/>
                    </w:rPr>
                  </w:rPrChange>
                </w:rPr>
                <w:t xml:space="preserve"> Piezo electric transducers for mechanical measurements</w:t>
              </w:r>
            </w:ins>
            <w:ins w:id="671" w:author="ponnalagu sreenivas" w:date="2019-07-19T14:59:00Z">
              <w:r w:rsidR="004478CF" w:rsidRPr="00723F43">
                <w:rPr>
                  <w:rFonts w:ascii="Times New Roman" w:hAnsi="Times New Roman" w:cs="Times New Roman"/>
                  <w:sz w:val="24"/>
                  <w:szCs w:val="24"/>
                  <w:rPrChange w:id="672" w:author="ponnalagu sreenivas" w:date="2019-07-19T16:12:00Z">
                    <w:rPr>
                      <w:rFonts w:ascii="Book Antiqua" w:hAnsi="Book Antiqua" w:cs="Times New Roman"/>
                    </w:rPr>
                  </w:rPrChange>
                </w:rPr>
                <w:t xml:space="preserve"> </w:t>
              </w:r>
            </w:ins>
            <w:del w:id="673" w:author="ponnalagu sreenivas" w:date="2019-07-19T14:59:00Z">
              <w:r w:rsidRPr="00723F43" w:rsidDel="004478CF">
                <w:rPr>
                  <w:rFonts w:ascii="Times New Roman" w:hAnsi="Times New Roman" w:cs="Times New Roman"/>
                  <w:sz w:val="24"/>
                  <w:szCs w:val="24"/>
                  <w:rPrChange w:id="674" w:author="ponnalagu sreenivas" w:date="2019-07-19T16:12:00Z">
                    <w:rPr>
                      <w:rFonts w:ascii="Book Antiqua" w:hAnsi="Book Antiqua" w:cs="Times New Roman"/>
                    </w:rPr>
                  </w:rPrChange>
                </w:rPr>
                <w:delText>.</w:delText>
              </w:r>
            </w:del>
          </w:p>
        </w:tc>
        <w:tc>
          <w:tcPr>
            <w:tcW w:w="1804" w:type="dxa"/>
            <w:tcBorders>
              <w:top w:val="single" w:sz="3" w:space="0" w:color="000000"/>
              <w:left w:val="single" w:sz="3" w:space="0" w:color="000000"/>
              <w:bottom w:val="single" w:sz="3" w:space="0" w:color="000000"/>
              <w:right w:val="single" w:sz="3" w:space="0" w:color="000000"/>
            </w:tcBorders>
            <w:tcPrChange w:id="675"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A31CBE" w:rsidRPr="00723F43" w:rsidRDefault="00A31CBE" w:rsidP="00A31CBE">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67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77" w:author="ponnalagu sreenivas" w:date="2019-07-19T16:12:00Z">
                  <w:rPr>
                    <w:rFonts w:ascii="Book Antiqua" w:hAnsi="Book Antiqua" w:cs="Times New Roman"/>
                  </w:rPr>
                </w:rPrChange>
              </w:rPr>
              <w:t>T1 (10.</w:t>
            </w:r>
            <w:del w:id="678" w:author="Admin" w:date="2018-07-21T10:14:00Z">
              <w:r w:rsidRPr="00723F43" w:rsidDel="00D1719E">
                <w:rPr>
                  <w:rFonts w:ascii="Times New Roman" w:hAnsi="Times New Roman" w:cs="Times New Roman"/>
                  <w:sz w:val="24"/>
                  <w:szCs w:val="24"/>
                  <w:rPrChange w:id="679" w:author="ponnalagu sreenivas" w:date="2019-07-19T16:12:00Z">
                    <w:rPr>
                      <w:rFonts w:ascii="Book Antiqua" w:hAnsi="Book Antiqua" w:cs="Times New Roman"/>
                    </w:rPr>
                  </w:rPrChange>
                </w:rPr>
                <w:delText>1</w:delText>
              </w:r>
            </w:del>
            <w:ins w:id="680" w:author="Admin" w:date="2018-07-21T10:14:00Z">
              <w:r w:rsidR="00D1719E" w:rsidRPr="00723F43">
                <w:rPr>
                  <w:rFonts w:ascii="Times New Roman" w:hAnsi="Times New Roman" w:cs="Times New Roman"/>
                  <w:sz w:val="24"/>
                  <w:szCs w:val="24"/>
                  <w:rPrChange w:id="681" w:author="ponnalagu sreenivas" w:date="2019-07-19T16:12:00Z">
                    <w:rPr>
                      <w:rFonts w:ascii="Book Antiqua" w:hAnsi="Book Antiqua" w:cs="Times New Roman"/>
                    </w:rPr>
                  </w:rPrChange>
                </w:rPr>
                <w:t>4</w:t>
              </w:r>
            </w:ins>
            <w:r w:rsidRPr="00723F43">
              <w:rPr>
                <w:rFonts w:ascii="Times New Roman" w:hAnsi="Times New Roman" w:cs="Times New Roman"/>
                <w:sz w:val="24"/>
                <w:szCs w:val="24"/>
                <w:rPrChange w:id="682" w:author="ponnalagu sreenivas" w:date="2019-07-19T16:12:00Z">
                  <w:rPr>
                    <w:rFonts w:ascii="Book Antiqua" w:hAnsi="Book Antiqua" w:cs="Times New Roman"/>
                  </w:rPr>
                </w:rPrChange>
              </w:rPr>
              <w:t>)</w:t>
            </w:r>
          </w:p>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683"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84" w:author="ponnalagu sreenivas" w:date="2019-07-19T16:12:00Z">
                  <w:rPr>
                    <w:rFonts w:ascii="Book Antiqua" w:hAnsi="Book Antiqua" w:cs="Times New Roman"/>
                  </w:rPr>
                </w:rPrChange>
              </w:rPr>
              <w:t>R1 (7.1</w:t>
            </w:r>
            <w:ins w:id="685" w:author="ponnalagu sreenivas" w:date="2019-07-19T15:01:00Z">
              <w:r w:rsidR="004478CF" w:rsidRPr="00723F43">
                <w:rPr>
                  <w:rFonts w:ascii="Times New Roman" w:hAnsi="Times New Roman" w:cs="Times New Roman"/>
                  <w:sz w:val="24"/>
                  <w:szCs w:val="24"/>
                  <w:rPrChange w:id="686" w:author="ponnalagu sreenivas" w:date="2019-07-19T16:12:00Z">
                    <w:rPr>
                      <w:rFonts w:ascii="Book Antiqua" w:hAnsi="Book Antiqua" w:cs="Times New Roman"/>
                    </w:rPr>
                  </w:rPrChange>
                </w:rPr>
                <w:t>, 7.2)</w:t>
              </w:r>
            </w:ins>
            <w:del w:id="687" w:author="ponnalagu sreenivas" w:date="2019-07-19T15:01:00Z">
              <w:r w:rsidRPr="00723F43" w:rsidDel="004478CF">
                <w:rPr>
                  <w:rFonts w:ascii="Times New Roman" w:hAnsi="Times New Roman" w:cs="Times New Roman"/>
                  <w:sz w:val="24"/>
                  <w:szCs w:val="24"/>
                  <w:rPrChange w:id="688" w:author="ponnalagu sreenivas" w:date="2019-07-19T16:12:00Z">
                    <w:rPr>
                      <w:rFonts w:ascii="Book Antiqua" w:hAnsi="Book Antiqua" w:cs="Times New Roman"/>
                    </w:rPr>
                  </w:rPrChange>
                </w:rPr>
                <w:delText>)</w:delText>
              </w:r>
            </w:del>
            <w:ins w:id="689" w:author="ponnalagu sreenivas" w:date="2019-07-19T15:01:00Z">
              <w:r w:rsidR="004478CF" w:rsidRPr="00723F43">
                <w:rPr>
                  <w:rFonts w:ascii="Times New Roman" w:hAnsi="Times New Roman" w:cs="Times New Roman"/>
                  <w:sz w:val="24"/>
                  <w:szCs w:val="24"/>
                  <w:rPrChange w:id="690" w:author="ponnalagu sreenivas" w:date="2019-07-19T16:12:00Z">
                    <w:rPr>
                      <w:rFonts w:ascii="Book Antiqua" w:hAnsi="Book Antiqua" w:cs="Times New Roman"/>
                    </w:rPr>
                  </w:rPrChange>
                </w:rPr>
                <w:t xml:space="preserve">, </w:t>
              </w:r>
            </w:ins>
          </w:p>
          <w:p w:rsidR="009F1C48" w:rsidRPr="00723F43" w:rsidRDefault="009F1C48">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691"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692" w:author="ponnalagu sreenivas" w:date="2019-07-19T16:12:00Z">
                  <w:rPr>
                    <w:rFonts w:ascii="Book Antiqua" w:hAnsi="Book Antiqua" w:cs="Times New Roman"/>
                  </w:rPr>
                </w:rPrChange>
              </w:rPr>
              <w:t>R2 (12.5.2</w:t>
            </w:r>
            <w:ins w:id="693" w:author="ponnalagu sreenivas" w:date="2019-07-19T15:01:00Z">
              <w:r w:rsidR="004478CF" w:rsidRPr="00723F43">
                <w:rPr>
                  <w:rFonts w:ascii="Times New Roman" w:hAnsi="Times New Roman" w:cs="Times New Roman"/>
                  <w:sz w:val="24"/>
                  <w:szCs w:val="24"/>
                  <w:rPrChange w:id="694" w:author="ponnalagu sreenivas" w:date="2019-07-19T16:12:00Z">
                    <w:rPr>
                      <w:rFonts w:ascii="Book Antiqua" w:hAnsi="Book Antiqua" w:cs="Times New Roman"/>
                    </w:rPr>
                  </w:rPrChange>
                </w:rPr>
                <w:t>, 4.5</w:t>
              </w:r>
            </w:ins>
            <w:r w:rsidRPr="00723F43">
              <w:rPr>
                <w:rFonts w:ascii="Times New Roman" w:hAnsi="Times New Roman" w:cs="Times New Roman"/>
                <w:sz w:val="24"/>
                <w:szCs w:val="24"/>
                <w:rPrChange w:id="695" w:author="ponnalagu sreenivas" w:date="2019-07-19T16:12:00Z">
                  <w:rPr>
                    <w:rFonts w:ascii="Book Antiqua" w:hAnsi="Book Antiqua" w:cs="Times New Roman"/>
                  </w:rPr>
                </w:rPrChange>
              </w:rPr>
              <w:t>)</w:t>
            </w:r>
            <w:ins w:id="696" w:author="ponnalagu sreenivas" w:date="2019-07-19T15:01:00Z">
              <w:r w:rsidR="004478CF" w:rsidRPr="00723F43">
                <w:rPr>
                  <w:rFonts w:ascii="Times New Roman" w:hAnsi="Times New Roman" w:cs="Times New Roman"/>
                  <w:sz w:val="24"/>
                  <w:szCs w:val="24"/>
                  <w:rPrChange w:id="697" w:author="ponnalagu sreenivas" w:date="2019-07-19T16:12:00Z">
                    <w:rPr>
                      <w:rFonts w:ascii="Book Antiqua" w:hAnsi="Book Antiqua" w:cs="Times New Roman"/>
                    </w:rPr>
                  </w:rPrChange>
                </w:rPr>
                <w:t xml:space="preserve"> </w:t>
              </w:r>
            </w:ins>
          </w:p>
        </w:tc>
      </w:tr>
      <w:tr w:rsidR="009F1C48" w:rsidRPr="00723F43" w:rsidDel="004478CF" w:rsidTr="00B555D7">
        <w:trPr>
          <w:del w:id="698" w:author="ponnalagu sreenivas" w:date="2019-07-19T15:01:00Z"/>
          <w:trPrChange w:id="699"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700"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Del="004478CF" w:rsidRDefault="009F1C48" w:rsidP="00FA58AC">
            <w:pPr>
              <w:widowControl w:val="0"/>
              <w:autoSpaceDE w:val="0"/>
              <w:autoSpaceDN w:val="0"/>
              <w:adjustRightInd w:val="0"/>
              <w:spacing w:before="3" w:after="0" w:line="240" w:lineRule="auto"/>
              <w:ind w:left="34" w:right="90"/>
              <w:rPr>
                <w:del w:id="701" w:author="ponnalagu sreenivas" w:date="2019-07-19T15:01:00Z"/>
                <w:rFonts w:ascii="Times New Roman" w:hAnsi="Times New Roman" w:cs="Times New Roman"/>
                <w:sz w:val="24"/>
                <w:szCs w:val="24"/>
                <w:rPrChange w:id="702" w:author="ponnalagu sreenivas" w:date="2019-07-19T16:12:00Z">
                  <w:rPr>
                    <w:del w:id="703" w:author="ponnalagu sreenivas" w:date="2019-07-19T15:01:00Z"/>
                    <w:rFonts w:ascii="Book Antiqua" w:hAnsi="Book Antiqua" w:cs="Times New Roman"/>
                  </w:rPr>
                </w:rPrChange>
              </w:rPr>
            </w:pPr>
            <w:del w:id="704" w:author="ponnalagu sreenivas" w:date="2019-07-19T15:01:00Z">
              <w:r w:rsidRPr="00723F43" w:rsidDel="004478CF">
                <w:rPr>
                  <w:rFonts w:ascii="Times New Roman" w:hAnsi="Times New Roman" w:cs="Times New Roman"/>
                  <w:sz w:val="24"/>
                  <w:szCs w:val="24"/>
                  <w:rPrChange w:id="705" w:author="ponnalagu sreenivas" w:date="2019-07-19T16:12:00Z">
                    <w:rPr>
                      <w:rFonts w:ascii="Book Antiqua" w:hAnsi="Book Antiqua" w:cs="Times New Roman"/>
                    </w:rPr>
                  </w:rPrChange>
                </w:rPr>
                <w:delText>15-16</w:delText>
              </w:r>
            </w:del>
          </w:p>
        </w:tc>
        <w:tc>
          <w:tcPr>
            <w:tcW w:w="2168" w:type="dxa"/>
            <w:tcBorders>
              <w:top w:val="single" w:sz="3" w:space="0" w:color="000000"/>
              <w:left w:val="single" w:sz="3" w:space="0" w:color="000000"/>
              <w:bottom w:val="single" w:sz="3" w:space="0" w:color="000000"/>
              <w:right w:val="single" w:sz="3" w:space="0" w:color="000000"/>
            </w:tcBorders>
            <w:tcPrChange w:id="706"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Del="004478CF" w:rsidRDefault="009F1C48" w:rsidP="009F1C48">
            <w:pPr>
              <w:widowControl w:val="0"/>
              <w:autoSpaceDE w:val="0"/>
              <w:autoSpaceDN w:val="0"/>
              <w:adjustRightInd w:val="0"/>
              <w:spacing w:before="3" w:after="0" w:line="240" w:lineRule="auto"/>
              <w:rPr>
                <w:del w:id="707" w:author="ponnalagu sreenivas" w:date="2019-07-19T15:01:00Z"/>
                <w:rFonts w:ascii="Times New Roman" w:hAnsi="Times New Roman" w:cs="Times New Roman"/>
                <w:sz w:val="24"/>
                <w:szCs w:val="24"/>
                <w:rPrChange w:id="708" w:author="ponnalagu sreenivas" w:date="2019-07-19T16:12:00Z">
                  <w:rPr>
                    <w:del w:id="709" w:author="ponnalagu sreenivas" w:date="2019-07-19T15:01:00Z"/>
                    <w:rFonts w:ascii="Book Antiqua" w:hAnsi="Book Antiqua" w:cs="Times New Roman"/>
                  </w:rPr>
                </w:rPrChange>
              </w:rPr>
            </w:pPr>
            <w:del w:id="710" w:author="ponnalagu sreenivas" w:date="2019-07-19T15:01:00Z">
              <w:r w:rsidRPr="00723F43" w:rsidDel="004478CF">
                <w:rPr>
                  <w:rFonts w:ascii="Times New Roman" w:hAnsi="Times New Roman" w:cs="Times New Roman"/>
                  <w:sz w:val="24"/>
                  <w:szCs w:val="24"/>
                  <w:rPrChange w:id="711" w:author="ponnalagu sreenivas" w:date="2019-07-19T16:12:00Z">
                    <w:rPr>
                      <w:rFonts w:ascii="Book Antiqua" w:hAnsi="Book Antiqua" w:cs="Times New Roman"/>
                    </w:rPr>
                  </w:rPrChange>
                </w:rPr>
                <w:delText>Piezoelectric transducers</w:delText>
              </w:r>
            </w:del>
          </w:p>
        </w:tc>
        <w:tc>
          <w:tcPr>
            <w:tcW w:w="4942" w:type="dxa"/>
            <w:tcBorders>
              <w:top w:val="single" w:sz="3" w:space="0" w:color="000000"/>
              <w:left w:val="single" w:sz="3" w:space="0" w:color="000000"/>
              <w:bottom w:val="single" w:sz="3" w:space="0" w:color="000000"/>
              <w:right w:val="single" w:sz="3" w:space="0" w:color="000000"/>
            </w:tcBorders>
            <w:tcPrChange w:id="712"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Del="004478CF" w:rsidRDefault="009F1C48" w:rsidP="009F1C48">
            <w:pPr>
              <w:widowControl w:val="0"/>
              <w:autoSpaceDE w:val="0"/>
              <w:autoSpaceDN w:val="0"/>
              <w:adjustRightInd w:val="0"/>
              <w:spacing w:before="3" w:after="0" w:line="240" w:lineRule="auto"/>
              <w:jc w:val="both"/>
              <w:rPr>
                <w:del w:id="713" w:author="ponnalagu sreenivas" w:date="2019-07-19T15:01:00Z"/>
                <w:rFonts w:ascii="Times New Roman" w:hAnsi="Times New Roman" w:cs="Times New Roman"/>
                <w:sz w:val="24"/>
                <w:szCs w:val="24"/>
                <w:rPrChange w:id="714" w:author="ponnalagu sreenivas" w:date="2019-07-19T16:12:00Z">
                  <w:rPr>
                    <w:del w:id="715" w:author="ponnalagu sreenivas" w:date="2019-07-19T15:01:00Z"/>
                    <w:rFonts w:ascii="Book Antiqua" w:hAnsi="Book Antiqua" w:cs="Times New Roman"/>
                  </w:rPr>
                </w:rPrChange>
              </w:rPr>
            </w:pPr>
            <w:del w:id="716" w:author="ponnalagu sreenivas" w:date="2019-07-19T15:01:00Z">
              <w:r w:rsidRPr="00723F43" w:rsidDel="004478CF">
                <w:rPr>
                  <w:rFonts w:ascii="Times New Roman" w:hAnsi="Times New Roman" w:cs="Times New Roman"/>
                  <w:sz w:val="24"/>
                  <w:szCs w:val="24"/>
                  <w:rPrChange w:id="717" w:author="ponnalagu sreenivas" w:date="2019-07-19T16:12:00Z">
                    <w:rPr>
                      <w:rFonts w:ascii="Book Antiqua" w:hAnsi="Book Antiqua" w:cs="Times New Roman"/>
                    </w:rPr>
                  </w:rPrChange>
                </w:rPr>
                <w:delText>Use of Piezoelectric transducers for mechanical measurements.</w:delText>
              </w:r>
            </w:del>
          </w:p>
        </w:tc>
        <w:tc>
          <w:tcPr>
            <w:tcW w:w="1804" w:type="dxa"/>
            <w:tcBorders>
              <w:top w:val="single" w:sz="3" w:space="0" w:color="000000"/>
              <w:left w:val="single" w:sz="3" w:space="0" w:color="000000"/>
              <w:bottom w:val="single" w:sz="3" w:space="0" w:color="000000"/>
              <w:right w:val="single" w:sz="3" w:space="0" w:color="000000"/>
            </w:tcBorders>
            <w:tcPrChange w:id="718"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Del="004478CF" w:rsidRDefault="009F1C48" w:rsidP="00FA58AC">
            <w:pPr>
              <w:widowControl w:val="0"/>
              <w:autoSpaceDE w:val="0"/>
              <w:autoSpaceDN w:val="0"/>
              <w:adjustRightInd w:val="0"/>
              <w:spacing w:before="25" w:after="0" w:line="240" w:lineRule="auto"/>
              <w:ind w:left="104" w:right="157" w:hanging="17"/>
              <w:rPr>
                <w:del w:id="719" w:author="ponnalagu sreenivas" w:date="2019-07-19T15:01:00Z"/>
                <w:rFonts w:ascii="Times New Roman" w:hAnsi="Times New Roman" w:cs="Times New Roman"/>
                <w:sz w:val="24"/>
                <w:szCs w:val="24"/>
                <w:rPrChange w:id="720" w:author="ponnalagu sreenivas" w:date="2019-07-19T16:12:00Z">
                  <w:rPr>
                    <w:del w:id="721" w:author="ponnalagu sreenivas" w:date="2019-07-19T15:01:00Z"/>
                    <w:rFonts w:ascii="Book Antiqua" w:hAnsi="Book Antiqua" w:cs="Times New Roman"/>
                  </w:rPr>
                </w:rPrChange>
              </w:rPr>
            </w:pPr>
            <w:del w:id="722" w:author="ponnalagu sreenivas" w:date="2019-07-19T15:01:00Z">
              <w:r w:rsidRPr="00723F43" w:rsidDel="004478CF">
                <w:rPr>
                  <w:rFonts w:ascii="Times New Roman" w:hAnsi="Times New Roman" w:cs="Times New Roman"/>
                  <w:sz w:val="24"/>
                  <w:szCs w:val="24"/>
                  <w:rPrChange w:id="723" w:author="ponnalagu sreenivas" w:date="2019-07-19T16:12:00Z">
                    <w:rPr>
                      <w:rFonts w:ascii="Book Antiqua" w:hAnsi="Book Antiqua" w:cs="Times New Roman"/>
                    </w:rPr>
                  </w:rPrChange>
                </w:rPr>
                <w:delText>R1 (7.2)</w:delText>
              </w:r>
            </w:del>
          </w:p>
          <w:p w:rsidR="009F1C48" w:rsidRPr="00723F43" w:rsidDel="004478CF" w:rsidRDefault="009F1C48" w:rsidP="004D5906">
            <w:pPr>
              <w:widowControl w:val="0"/>
              <w:tabs>
                <w:tab w:val="left" w:pos="1544"/>
              </w:tabs>
              <w:autoSpaceDE w:val="0"/>
              <w:autoSpaceDN w:val="0"/>
              <w:adjustRightInd w:val="0"/>
              <w:spacing w:before="25" w:after="0" w:line="240" w:lineRule="auto"/>
              <w:ind w:right="157"/>
              <w:rPr>
                <w:del w:id="724" w:author="ponnalagu sreenivas" w:date="2019-07-19T15:01:00Z"/>
                <w:rFonts w:ascii="Times New Roman" w:hAnsi="Times New Roman" w:cs="Times New Roman"/>
                <w:sz w:val="24"/>
                <w:szCs w:val="24"/>
                <w:rPrChange w:id="725" w:author="ponnalagu sreenivas" w:date="2019-07-19T16:12:00Z">
                  <w:rPr>
                    <w:del w:id="726" w:author="ponnalagu sreenivas" w:date="2019-07-19T15:01:00Z"/>
                    <w:rFonts w:ascii="Book Antiqua" w:hAnsi="Book Antiqua" w:cs="Times New Roman"/>
                  </w:rPr>
                </w:rPrChange>
              </w:rPr>
            </w:pPr>
            <w:del w:id="727" w:author="ponnalagu sreenivas" w:date="2019-07-19T15:01:00Z">
              <w:r w:rsidRPr="00723F43" w:rsidDel="004478CF">
                <w:rPr>
                  <w:rFonts w:ascii="Times New Roman" w:hAnsi="Times New Roman" w:cs="Times New Roman"/>
                  <w:sz w:val="24"/>
                  <w:szCs w:val="24"/>
                  <w:rPrChange w:id="728" w:author="ponnalagu sreenivas" w:date="2019-07-19T16:12:00Z">
                    <w:rPr>
                      <w:rFonts w:ascii="Book Antiqua" w:hAnsi="Book Antiqua" w:cs="Times New Roman"/>
                    </w:rPr>
                  </w:rPrChange>
                </w:rPr>
                <w:delText xml:space="preserve"> R2 (4.5)</w:delText>
              </w:r>
            </w:del>
          </w:p>
        </w:tc>
      </w:tr>
      <w:tr w:rsidR="009F1C48" w:rsidRPr="00723F43" w:rsidTr="00B555D7">
        <w:trPr>
          <w:trPrChange w:id="729"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730"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731" w:author="ponnalagu sreenivas" w:date="2019-07-19T16:12:00Z">
                  <w:rPr>
                    <w:rFonts w:ascii="Book Antiqua" w:hAnsi="Book Antiqua" w:cs="Times New Roman"/>
                  </w:rPr>
                </w:rPrChange>
              </w:rPr>
            </w:pPr>
            <w:del w:id="732" w:author="ponnalagu sreenivas" w:date="2019-07-19T15:01:00Z">
              <w:r w:rsidRPr="00723F43" w:rsidDel="004478CF">
                <w:rPr>
                  <w:rFonts w:ascii="Times New Roman" w:hAnsi="Times New Roman" w:cs="Times New Roman"/>
                  <w:sz w:val="24"/>
                  <w:szCs w:val="24"/>
                  <w:rPrChange w:id="733" w:author="ponnalagu sreenivas" w:date="2019-07-19T16:12:00Z">
                    <w:rPr>
                      <w:rFonts w:ascii="Book Antiqua" w:hAnsi="Book Antiqua" w:cs="Times New Roman"/>
                    </w:rPr>
                  </w:rPrChange>
                </w:rPr>
                <w:delText>17</w:delText>
              </w:r>
            </w:del>
            <w:ins w:id="734" w:author="ponnalagu sreenivas" w:date="2019-07-19T15:01:00Z">
              <w:r w:rsidR="004478CF" w:rsidRPr="00723F43">
                <w:rPr>
                  <w:rFonts w:ascii="Times New Roman" w:hAnsi="Times New Roman" w:cs="Times New Roman"/>
                  <w:sz w:val="24"/>
                  <w:szCs w:val="24"/>
                  <w:rPrChange w:id="735" w:author="ponnalagu sreenivas" w:date="2019-07-19T16:12:00Z">
                    <w:rPr>
                      <w:rFonts w:ascii="Book Antiqua" w:hAnsi="Book Antiqua" w:cs="Times New Roman"/>
                    </w:rPr>
                  </w:rPrChange>
                </w:rPr>
                <w:t>19</w:t>
              </w:r>
            </w:ins>
            <w:r w:rsidRPr="00723F43">
              <w:rPr>
                <w:rFonts w:ascii="Times New Roman" w:hAnsi="Times New Roman" w:cs="Times New Roman"/>
                <w:sz w:val="24"/>
                <w:szCs w:val="24"/>
                <w:rPrChange w:id="736" w:author="ponnalagu sreenivas" w:date="2019-07-19T16:12:00Z">
                  <w:rPr>
                    <w:rFonts w:ascii="Book Antiqua" w:hAnsi="Book Antiqua" w:cs="Times New Roman"/>
                  </w:rPr>
                </w:rPrChange>
              </w:rPr>
              <w:t>-</w:t>
            </w:r>
            <w:del w:id="737" w:author="ponnalagu sreenivas" w:date="2019-07-19T15:02:00Z">
              <w:r w:rsidRPr="00723F43" w:rsidDel="004478CF">
                <w:rPr>
                  <w:rFonts w:ascii="Times New Roman" w:hAnsi="Times New Roman" w:cs="Times New Roman"/>
                  <w:sz w:val="24"/>
                  <w:szCs w:val="24"/>
                  <w:rPrChange w:id="738" w:author="ponnalagu sreenivas" w:date="2019-07-19T16:12:00Z">
                    <w:rPr>
                      <w:rFonts w:ascii="Book Antiqua" w:hAnsi="Book Antiqua" w:cs="Times New Roman"/>
                    </w:rPr>
                  </w:rPrChange>
                </w:rPr>
                <w:delText>18</w:delText>
              </w:r>
            </w:del>
            <w:ins w:id="739" w:author="ponnalagu sreenivas" w:date="2019-07-19T15:02:00Z">
              <w:r w:rsidR="004478CF" w:rsidRPr="00723F43">
                <w:rPr>
                  <w:rFonts w:ascii="Times New Roman" w:hAnsi="Times New Roman" w:cs="Times New Roman"/>
                  <w:sz w:val="24"/>
                  <w:szCs w:val="24"/>
                  <w:rPrChange w:id="740" w:author="ponnalagu sreenivas" w:date="2019-07-19T16:12:00Z">
                    <w:rPr>
                      <w:rFonts w:ascii="Book Antiqua" w:hAnsi="Book Antiqua" w:cs="Times New Roman"/>
                    </w:rPr>
                  </w:rPrChange>
                </w:rPr>
                <w:t>21</w:t>
              </w:r>
            </w:ins>
          </w:p>
        </w:tc>
        <w:tc>
          <w:tcPr>
            <w:tcW w:w="2168" w:type="dxa"/>
            <w:tcBorders>
              <w:top w:val="single" w:sz="3" w:space="0" w:color="000000"/>
              <w:left w:val="single" w:sz="3" w:space="0" w:color="000000"/>
              <w:bottom w:val="single" w:sz="3" w:space="0" w:color="000000"/>
              <w:right w:val="single" w:sz="3" w:space="0" w:color="000000"/>
            </w:tcBorders>
            <w:tcPrChange w:id="741"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rPr>
                <w:rFonts w:ascii="Times New Roman" w:hAnsi="Times New Roman" w:cs="Times New Roman"/>
                <w:sz w:val="24"/>
                <w:szCs w:val="24"/>
                <w:rPrChange w:id="742" w:author="ponnalagu sreenivas" w:date="2019-07-19T16:12:00Z">
                  <w:rPr>
                    <w:rFonts w:ascii="Book Antiqua" w:hAnsi="Book Antiqua" w:cs="Times New Roman"/>
                  </w:rPr>
                </w:rPrChange>
              </w:rPr>
            </w:pPr>
            <w:proofErr w:type="spellStart"/>
            <w:r w:rsidRPr="00723F43">
              <w:rPr>
                <w:rFonts w:ascii="Times New Roman" w:hAnsi="Times New Roman" w:cs="Times New Roman"/>
                <w:sz w:val="24"/>
                <w:szCs w:val="24"/>
                <w:rPrChange w:id="743" w:author="ponnalagu sreenivas" w:date="2019-07-19T16:12:00Z">
                  <w:rPr>
                    <w:rFonts w:ascii="Book Antiqua" w:hAnsi="Book Antiqua" w:cs="Times New Roman"/>
                  </w:rPr>
                </w:rPrChange>
              </w:rPr>
              <w:t>Magentostrictive</w:t>
            </w:r>
            <w:proofErr w:type="spellEnd"/>
            <w:r w:rsidRPr="00723F43">
              <w:rPr>
                <w:rFonts w:ascii="Times New Roman" w:hAnsi="Times New Roman" w:cs="Times New Roman"/>
                <w:sz w:val="24"/>
                <w:szCs w:val="24"/>
                <w:rPrChange w:id="744" w:author="ponnalagu sreenivas" w:date="2019-07-19T16:12:00Z">
                  <w:rPr>
                    <w:rFonts w:ascii="Book Antiqua" w:hAnsi="Book Antiqua" w:cs="Times New Roman"/>
                  </w:rPr>
                </w:rPrChange>
              </w:rPr>
              <w:t xml:space="preserve"> </w:t>
            </w:r>
            <w:ins w:id="745" w:author="ponnalagu sreenivas" w:date="2019-07-19T15:02:00Z">
              <w:r w:rsidR="004478CF" w:rsidRPr="00723F43">
                <w:rPr>
                  <w:rFonts w:ascii="Times New Roman" w:hAnsi="Times New Roman" w:cs="Times New Roman"/>
                  <w:sz w:val="24"/>
                  <w:szCs w:val="24"/>
                  <w:rPrChange w:id="746" w:author="ponnalagu sreenivas" w:date="2019-07-19T16:12:00Z">
                    <w:rPr>
                      <w:rFonts w:ascii="Book Antiqua" w:hAnsi="Book Antiqua" w:cs="Times New Roman"/>
                    </w:rPr>
                  </w:rPrChange>
                </w:rPr>
                <w:t xml:space="preserve">and hall effect </w:t>
              </w:r>
            </w:ins>
            <w:r w:rsidRPr="00723F43">
              <w:rPr>
                <w:rFonts w:ascii="Times New Roman" w:hAnsi="Times New Roman" w:cs="Times New Roman"/>
                <w:sz w:val="24"/>
                <w:szCs w:val="24"/>
                <w:rPrChange w:id="747" w:author="ponnalagu sreenivas" w:date="2019-07-19T16:12:00Z">
                  <w:rPr>
                    <w:rFonts w:ascii="Book Antiqua" w:hAnsi="Book Antiqua" w:cs="Times New Roman"/>
                  </w:rPr>
                </w:rPrChange>
              </w:rPr>
              <w:t xml:space="preserve">transducers </w:t>
            </w:r>
          </w:p>
        </w:tc>
        <w:tc>
          <w:tcPr>
            <w:tcW w:w="4942" w:type="dxa"/>
            <w:tcBorders>
              <w:top w:val="single" w:sz="3" w:space="0" w:color="000000"/>
              <w:left w:val="single" w:sz="3" w:space="0" w:color="000000"/>
              <w:bottom w:val="single" w:sz="3" w:space="0" w:color="000000"/>
              <w:right w:val="single" w:sz="3" w:space="0" w:color="000000"/>
            </w:tcBorders>
            <w:tcPrChange w:id="748"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4478CF" w:rsidRPr="00723F43" w:rsidRDefault="009F1C48">
            <w:pPr>
              <w:widowControl w:val="0"/>
              <w:autoSpaceDE w:val="0"/>
              <w:autoSpaceDN w:val="0"/>
              <w:adjustRightInd w:val="0"/>
              <w:spacing w:before="3" w:after="0" w:line="240" w:lineRule="auto"/>
              <w:jc w:val="both"/>
              <w:rPr>
                <w:rFonts w:ascii="Times New Roman" w:hAnsi="Times New Roman" w:cs="Times New Roman"/>
                <w:sz w:val="24"/>
                <w:szCs w:val="24"/>
                <w:rPrChange w:id="74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750" w:author="ponnalagu sreenivas" w:date="2019-07-19T16:12:00Z">
                  <w:rPr>
                    <w:rFonts w:ascii="Book Antiqua" w:hAnsi="Book Antiqua" w:cs="Times New Roman"/>
                  </w:rPr>
                </w:rPrChange>
              </w:rPr>
              <w:t xml:space="preserve">Use of </w:t>
            </w:r>
            <w:proofErr w:type="spellStart"/>
            <w:r w:rsidRPr="00723F43">
              <w:rPr>
                <w:rFonts w:ascii="Times New Roman" w:hAnsi="Times New Roman" w:cs="Times New Roman"/>
                <w:sz w:val="24"/>
                <w:szCs w:val="24"/>
                <w:rPrChange w:id="751" w:author="ponnalagu sreenivas" w:date="2019-07-19T16:12:00Z">
                  <w:rPr>
                    <w:rFonts w:ascii="Book Antiqua" w:hAnsi="Book Antiqua" w:cs="Times New Roman"/>
                  </w:rPr>
                </w:rPrChange>
              </w:rPr>
              <w:t>Magentostrictive</w:t>
            </w:r>
            <w:proofErr w:type="spellEnd"/>
            <w:r w:rsidRPr="00723F43">
              <w:rPr>
                <w:rFonts w:ascii="Times New Roman" w:hAnsi="Times New Roman" w:cs="Times New Roman"/>
                <w:sz w:val="24"/>
                <w:szCs w:val="24"/>
                <w:rPrChange w:id="752" w:author="ponnalagu sreenivas" w:date="2019-07-19T16:12:00Z">
                  <w:rPr>
                    <w:rFonts w:ascii="Book Antiqua" w:hAnsi="Book Antiqua" w:cs="Times New Roman"/>
                  </w:rPr>
                </w:rPrChange>
              </w:rPr>
              <w:t xml:space="preserve"> transducers for force and torque measurements</w:t>
            </w:r>
            <w:ins w:id="753" w:author="ponnalagu sreenivas" w:date="2019-07-19T15:03:00Z">
              <w:r w:rsidR="004478CF" w:rsidRPr="00723F43">
                <w:rPr>
                  <w:rFonts w:ascii="Times New Roman" w:hAnsi="Times New Roman" w:cs="Times New Roman"/>
                  <w:sz w:val="24"/>
                  <w:szCs w:val="24"/>
                  <w:rPrChange w:id="754" w:author="ponnalagu sreenivas" w:date="2019-07-19T16:12:00Z">
                    <w:rPr>
                      <w:rFonts w:ascii="Book Antiqua" w:hAnsi="Book Antiqua" w:cs="Times New Roman"/>
                    </w:rPr>
                  </w:rPrChange>
                </w:rPr>
                <w:t xml:space="preserve"> and a</w:t>
              </w:r>
            </w:ins>
            <w:ins w:id="755" w:author="ponnalagu sreenivas" w:date="2019-07-19T15:02:00Z">
              <w:r w:rsidR="004478CF" w:rsidRPr="00723F43">
                <w:rPr>
                  <w:rFonts w:ascii="Times New Roman" w:hAnsi="Times New Roman" w:cs="Times New Roman"/>
                  <w:sz w:val="24"/>
                  <w:szCs w:val="24"/>
                  <w:rPrChange w:id="756" w:author="ponnalagu sreenivas" w:date="2019-07-19T16:12:00Z">
                    <w:rPr>
                      <w:rFonts w:ascii="Book Antiqua" w:hAnsi="Book Antiqua" w:cs="Times New Roman"/>
                    </w:rPr>
                  </w:rPrChange>
                </w:rPr>
                <w:t>pplications of hall effect transducers</w:t>
              </w:r>
            </w:ins>
          </w:p>
        </w:tc>
        <w:tc>
          <w:tcPr>
            <w:tcW w:w="1804" w:type="dxa"/>
            <w:tcBorders>
              <w:top w:val="single" w:sz="3" w:space="0" w:color="000000"/>
              <w:left w:val="single" w:sz="3" w:space="0" w:color="000000"/>
              <w:bottom w:val="single" w:sz="3" w:space="0" w:color="000000"/>
              <w:right w:val="single" w:sz="3" w:space="0" w:color="000000"/>
            </w:tcBorders>
            <w:tcPrChange w:id="757"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75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759" w:author="ponnalagu sreenivas" w:date="2019-07-19T16:12:00Z">
                  <w:rPr>
                    <w:rFonts w:ascii="Book Antiqua" w:hAnsi="Book Antiqua" w:cs="Times New Roman"/>
                  </w:rPr>
                </w:rPrChange>
              </w:rPr>
              <w:t>T1 (6.5)</w:t>
            </w:r>
          </w:p>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760"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761" w:author="ponnalagu sreenivas" w:date="2019-07-19T16:12:00Z">
                  <w:rPr>
                    <w:rFonts w:ascii="Book Antiqua" w:hAnsi="Book Antiqua" w:cs="Times New Roman"/>
                  </w:rPr>
                </w:rPrChange>
              </w:rPr>
              <w:t>R1 (7.3</w:t>
            </w:r>
            <w:ins w:id="762" w:author="ponnalagu sreenivas" w:date="2019-07-19T15:03:00Z">
              <w:r w:rsidR="004478CF" w:rsidRPr="00723F43">
                <w:rPr>
                  <w:rFonts w:ascii="Times New Roman" w:hAnsi="Times New Roman" w:cs="Times New Roman"/>
                  <w:sz w:val="24"/>
                  <w:szCs w:val="24"/>
                  <w:rPrChange w:id="763" w:author="ponnalagu sreenivas" w:date="2019-07-19T16:12:00Z">
                    <w:rPr>
                      <w:rFonts w:ascii="Book Antiqua" w:hAnsi="Book Antiqua" w:cs="Times New Roman"/>
                    </w:rPr>
                  </w:rPrChange>
                </w:rPr>
                <w:t>, 7.4)</w:t>
              </w:r>
            </w:ins>
            <w:del w:id="764" w:author="ponnalagu sreenivas" w:date="2019-07-19T15:03:00Z">
              <w:r w:rsidRPr="00723F43" w:rsidDel="004478CF">
                <w:rPr>
                  <w:rFonts w:ascii="Times New Roman" w:hAnsi="Times New Roman" w:cs="Times New Roman"/>
                  <w:sz w:val="24"/>
                  <w:szCs w:val="24"/>
                  <w:rPrChange w:id="765" w:author="ponnalagu sreenivas" w:date="2019-07-19T16:12:00Z">
                    <w:rPr>
                      <w:rFonts w:ascii="Book Antiqua" w:hAnsi="Book Antiqua" w:cs="Times New Roman"/>
                    </w:rPr>
                  </w:rPrChange>
                </w:rPr>
                <w:delText>)</w:delText>
              </w:r>
            </w:del>
          </w:p>
        </w:tc>
      </w:tr>
      <w:tr w:rsidR="009F1C48" w:rsidRPr="00723F43" w:rsidDel="004478CF" w:rsidTr="00B555D7">
        <w:trPr>
          <w:del w:id="766" w:author="ponnalagu sreenivas" w:date="2019-07-19T15:03:00Z"/>
          <w:trPrChange w:id="767"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768"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Del="004478CF" w:rsidRDefault="009F1C48" w:rsidP="00FA58AC">
            <w:pPr>
              <w:widowControl w:val="0"/>
              <w:autoSpaceDE w:val="0"/>
              <w:autoSpaceDN w:val="0"/>
              <w:adjustRightInd w:val="0"/>
              <w:spacing w:before="3" w:after="0" w:line="240" w:lineRule="auto"/>
              <w:ind w:left="34" w:right="90"/>
              <w:rPr>
                <w:del w:id="769" w:author="ponnalagu sreenivas" w:date="2019-07-19T15:03:00Z"/>
                <w:rFonts w:ascii="Times New Roman" w:hAnsi="Times New Roman" w:cs="Times New Roman"/>
                <w:sz w:val="24"/>
                <w:szCs w:val="24"/>
                <w:rPrChange w:id="770" w:author="ponnalagu sreenivas" w:date="2019-07-19T16:12:00Z">
                  <w:rPr>
                    <w:del w:id="771" w:author="ponnalagu sreenivas" w:date="2019-07-19T15:03:00Z"/>
                    <w:rFonts w:ascii="Book Antiqua" w:hAnsi="Book Antiqua" w:cs="Times New Roman"/>
                  </w:rPr>
                </w:rPrChange>
              </w:rPr>
            </w:pPr>
            <w:del w:id="772" w:author="ponnalagu sreenivas" w:date="2019-07-19T15:03:00Z">
              <w:r w:rsidRPr="00723F43" w:rsidDel="004478CF">
                <w:rPr>
                  <w:rFonts w:ascii="Times New Roman" w:hAnsi="Times New Roman" w:cs="Times New Roman"/>
                  <w:sz w:val="24"/>
                  <w:szCs w:val="24"/>
                  <w:rPrChange w:id="773" w:author="ponnalagu sreenivas" w:date="2019-07-19T16:12:00Z">
                    <w:rPr>
                      <w:rFonts w:ascii="Book Antiqua" w:hAnsi="Book Antiqua" w:cs="Times New Roman"/>
                    </w:rPr>
                  </w:rPrChange>
                </w:rPr>
                <w:delText>19-20</w:delText>
              </w:r>
            </w:del>
          </w:p>
        </w:tc>
        <w:tc>
          <w:tcPr>
            <w:tcW w:w="2168" w:type="dxa"/>
            <w:tcBorders>
              <w:top w:val="single" w:sz="3" w:space="0" w:color="000000"/>
              <w:left w:val="single" w:sz="3" w:space="0" w:color="000000"/>
              <w:bottom w:val="single" w:sz="3" w:space="0" w:color="000000"/>
              <w:right w:val="single" w:sz="3" w:space="0" w:color="000000"/>
            </w:tcBorders>
            <w:tcPrChange w:id="774"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Del="004478CF" w:rsidRDefault="009F1C48" w:rsidP="009F1C48">
            <w:pPr>
              <w:widowControl w:val="0"/>
              <w:autoSpaceDE w:val="0"/>
              <w:autoSpaceDN w:val="0"/>
              <w:adjustRightInd w:val="0"/>
              <w:spacing w:before="3" w:after="0" w:line="240" w:lineRule="auto"/>
              <w:rPr>
                <w:del w:id="775" w:author="ponnalagu sreenivas" w:date="2019-07-19T15:03:00Z"/>
                <w:rFonts w:ascii="Times New Roman" w:hAnsi="Times New Roman" w:cs="Times New Roman"/>
                <w:sz w:val="24"/>
                <w:szCs w:val="24"/>
                <w:rPrChange w:id="776" w:author="ponnalagu sreenivas" w:date="2019-07-19T16:12:00Z">
                  <w:rPr>
                    <w:del w:id="777" w:author="ponnalagu sreenivas" w:date="2019-07-19T15:03:00Z"/>
                    <w:rFonts w:ascii="Book Antiqua" w:hAnsi="Book Antiqua" w:cs="Times New Roman"/>
                  </w:rPr>
                </w:rPrChange>
              </w:rPr>
            </w:pPr>
            <w:del w:id="778" w:author="ponnalagu sreenivas" w:date="2019-07-19T15:03:00Z">
              <w:r w:rsidRPr="00723F43" w:rsidDel="004478CF">
                <w:rPr>
                  <w:rFonts w:ascii="Times New Roman" w:hAnsi="Times New Roman" w:cs="Times New Roman"/>
                  <w:sz w:val="24"/>
                  <w:szCs w:val="24"/>
                  <w:rPrChange w:id="779" w:author="ponnalagu sreenivas" w:date="2019-07-19T16:12:00Z">
                    <w:rPr>
                      <w:rFonts w:ascii="Book Antiqua" w:hAnsi="Book Antiqua" w:cs="Times New Roman"/>
                    </w:rPr>
                  </w:rPrChange>
                </w:rPr>
                <w:delText>Hall effect transducers</w:delText>
              </w:r>
            </w:del>
          </w:p>
        </w:tc>
        <w:tc>
          <w:tcPr>
            <w:tcW w:w="4942" w:type="dxa"/>
            <w:tcBorders>
              <w:top w:val="single" w:sz="3" w:space="0" w:color="000000"/>
              <w:left w:val="single" w:sz="3" w:space="0" w:color="000000"/>
              <w:bottom w:val="single" w:sz="3" w:space="0" w:color="000000"/>
              <w:right w:val="single" w:sz="3" w:space="0" w:color="000000"/>
            </w:tcBorders>
            <w:tcPrChange w:id="780"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Del="004478CF" w:rsidRDefault="009F1C48" w:rsidP="009F1C48">
            <w:pPr>
              <w:widowControl w:val="0"/>
              <w:autoSpaceDE w:val="0"/>
              <w:autoSpaceDN w:val="0"/>
              <w:adjustRightInd w:val="0"/>
              <w:spacing w:before="3" w:after="0" w:line="240" w:lineRule="auto"/>
              <w:jc w:val="both"/>
              <w:rPr>
                <w:del w:id="781" w:author="ponnalagu sreenivas" w:date="2019-07-19T15:03:00Z"/>
                <w:rFonts w:ascii="Times New Roman" w:hAnsi="Times New Roman" w:cs="Times New Roman"/>
                <w:sz w:val="24"/>
                <w:szCs w:val="24"/>
                <w:rPrChange w:id="782" w:author="ponnalagu sreenivas" w:date="2019-07-19T16:12:00Z">
                  <w:rPr>
                    <w:del w:id="783" w:author="ponnalagu sreenivas" w:date="2019-07-19T15:03:00Z"/>
                    <w:rFonts w:ascii="Book Antiqua" w:hAnsi="Book Antiqua" w:cs="Times New Roman"/>
                  </w:rPr>
                </w:rPrChange>
              </w:rPr>
            </w:pPr>
            <w:del w:id="784" w:author="ponnalagu sreenivas" w:date="2019-07-19T15:03:00Z">
              <w:r w:rsidRPr="00723F43" w:rsidDel="004478CF">
                <w:rPr>
                  <w:rFonts w:ascii="Times New Roman" w:hAnsi="Times New Roman" w:cs="Times New Roman"/>
                  <w:sz w:val="24"/>
                  <w:szCs w:val="24"/>
                  <w:rPrChange w:id="785" w:author="ponnalagu sreenivas" w:date="2019-07-19T16:12:00Z">
                    <w:rPr>
                      <w:rFonts w:ascii="Book Antiqua" w:hAnsi="Book Antiqua" w:cs="Times New Roman"/>
                    </w:rPr>
                  </w:rPrChange>
                </w:rPr>
                <w:delText>Use of Hall effect transducers for voltage and current measurements.</w:delText>
              </w:r>
            </w:del>
          </w:p>
        </w:tc>
        <w:tc>
          <w:tcPr>
            <w:tcW w:w="1804" w:type="dxa"/>
            <w:tcBorders>
              <w:top w:val="single" w:sz="3" w:space="0" w:color="000000"/>
              <w:left w:val="single" w:sz="3" w:space="0" w:color="000000"/>
              <w:bottom w:val="single" w:sz="3" w:space="0" w:color="000000"/>
              <w:right w:val="single" w:sz="3" w:space="0" w:color="000000"/>
            </w:tcBorders>
            <w:tcPrChange w:id="786"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Del="004478CF" w:rsidRDefault="009F1C48" w:rsidP="00857AFD">
            <w:pPr>
              <w:widowControl w:val="0"/>
              <w:tabs>
                <w:tab w:val="left" w:pos="1544"/>
              </w:tabs>
              <w:autoSpaceDE w:val="0"/>
              <w:autoSpaceDN w:val="0"/>
              <w:adjustRightInd w:val="0"/>
              <w:spacing w:before="25" w:after="0" w:line="240" w:lineRule="auto"/>
              <w:ind w:left="104" w:right="157" w:hanging="17"/>
              <w:rPr>
                <w:del w:id="787" w:author="ponnalagu sreenivas" w:date="2019-07-19T15:03:00Z"/>
                <w:rFonts w:ascii="Times New Roman" w:hAnsi="Times New Roman" w:cs="Times New Roman"/>
                <w:sz w:val="24"/>
                <w:szCs w:val="24"/>
                <w:rPrChange w:id="788" w:author="ponnalagu sreenivas" w:date="2019-07-19T16:12:00Z">
                  <w:rPr>
                    <w:del w:id="789" w:author="ponnalagu sreenivas" w:date="2019-07-19T15:03:00Z"/>
                    <w:rFonts w:ascii="Book Antiqua" w:hAnsi="Book Antiqua" w:cs="Times New Roman"/>
                  </w:rPr>
                </w:rPrChange>
              </w:rPr>
            </w:pPr>
            <w:del w:id="790" w:author="ponnalagu sreenivas" w:date="2019-07-19T15:03:00Z">
              <w:r w:rsidRPr="00723F43" w:rsidDel="004478CF">
                <w:rPr>
                  <w:rFonts w:ascii="Times New Roman" w:hAnsi="Times New Roman" w:cs="Times New Roman"/>
                  <w:sz w:val="24"/>
                  <w:szCs w:val="24"/>
                  <w:rPrChange w:id="791" w:author="ponnalagu sreenivas" w:date="2019-07-19T16:12:00Z">
                    <w:rPr>
                      <w:rFonts w:ascii="Book Antiqua" w:hAnsi="Book Antiqua" w:cs="Times New Roman"/>
                    </w:rPr>
                  </w:rPrChange>
                </w:rPr>
                <w:delText>R1 (7.4)</w:delText>
              </w:r>
            </w:del>
          </w:p>
        </w:tc>
      </w:tr>
      <w:tr w:rsidR="009F1C48" w:rsidRPr="00723F43" w:rsidTr="00B555D7">
        <w:trPr>
          <w:trPrChange w:id="792"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793"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794"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795" w:author="ponnalagu sreenivas" w:date="2019-07-19T16:12:00Z">
                  <w:rPr>
                    <w:rFonts w:ascii="Book Antiqua" w:hAnsi="Book Antiqua" w:cs="Times New Roman"/>
                  </w:rPr>
                </w:rPrChange>
              </w:rPr>
              <w:t>2</w:t>
            </w:r>
            <w:del w:id="796" w:author="ponnalagu sreenivas" w:date="2019-07-19T15:37:00Z">
              <w:r w:rsidRPr="00723F43" w:rsidDel="00AB2926">
                <w:rPr>
                  <w:rFonts w:ascii="Times New Roman" w:hAnsi="Times New Roman" w:cs="Times New Roman"/>
                  <w:sz w:val="24"/>
                  <w:szCs w:val="24"/>
                  <w:rPrChange w:id="797" w:author="ponnalagu sreenivas" w:date="2019-07-19T16:12:00Z">
                    <w:rPr>
                      <w:rFonts w:ascii="Book Antiqua" w:hAnsi="Book Antiqua" w:cs="Times New Roman"/>
                    </w:rPr>
                  </w:rPrChange>
                </w:rPr>
                <w:delText>1</w:delText>
              </w:r>
              <w:r w:rsidRPr="00723F43" w:rsidDel="0029167D">
                <w:rPr>
                  <w:rFonts w:ascii="Times New Roman" w:hAnsi="Times New Roman" w:cs="Times New Roman"/>
                  <w:sz w:val="24"/>
                  <w:szCs w:val="24"/>
                  <w:rPrChange w:id="798" w:author="ponnalagu sreenivas" w:date="2019-07-19T16:12:00Z">
                    <w:rPr>
                      <w:rFonts w:ascii="Book Antiqua" w:hAnsi="Book Antiqua" w:cs="Times New Roman"/>
                    </w:rPr>
                  </w:rPrChange>
                </w:rPr>
                <w:delText>-2</w:delText>
              </w:r>
            </w:del>
            <w:ins w:id="799" w:author="ponnalagu sreenivas" w:date="2019-07-19T15:37:00Z">
              <w:r w:rsidR="0029167D" w:rsidRPr="00723F43">
                <w:rPr>
                  <w:rFonts w:ascii="Times New Roman" w:hAnsi="Times New Roman" w:cs="Times New Roman"/>
                  <w:sz w:val="24"/>
                  <w:szCs w:val="24"/>
                  <w:rPrChange w:id="800" w:author="ponnalagu sreenivas" w:date="2019-07-19T16:12:00Z">
                    <w:rPr>
                      <w:rFonts w:ascii="Book Antiqua" w:hAnsi="Book Antiqua" w:cs="Times New Roman"/>
                    </w:rPr>
                  </w:rPrChange>
                </w:rPr>
                <w:t>2</w:t>
              </w:r>
            </w:ins>
            <w:del w:id="801" w:author="ponnalagu sreenivas" w:date="2019-07-19T15:37:00Z">
              <w:r w:rsidRPr="00723F43" w:rsidDel="0029167D">
                <w:rPr>
                  <w:rFonts w:ascii="Times New Roman" w:hAnsi="Times New Roman" w:cs="Times New Roman"/>
                  <w:sz w:val="24"/>
                  <w:szCs w:val="24"/>
                  <w:rPrChange w:id="802" w:author="ponnalagu sreenivas" w:date="2019-07-19T16:12:00Z">
                    <w:rPr>
                      <w:rFonts w:ascii="Book Antiqua" w:hAnsi="Book Antiqua" w:cs="Times New Roman"/>
                    </w:rPr>
                  </w:rPrChange>
                </w:rPr>
                <w:delText>2</w:delText>
              </w:r>
            </w:del>
          </w:p>
        </w:tc>
        <w:tc>
          <w:tcPr>
            <w:tcW w:w="2168" w:type="dxa"/>
            <w:tcBorders>
              <w:top w:val="single" w:sz="3" w:space="0" w:color="000000"/>
              <w:left w:val="single" w:sz="3" w:space="0" w:color="000000"/>
              <w:bottom w:val="single" w:sz="3" w:space="0" w:color="000000"/>
              <w:right w:val="single" w:sz="3" w:space="0" w:color="000000"/>
            </w:tcBorders>
            <w:tcPrChange w:id="803"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rPr>
                <w:rFonts w:ascii="Times New Roman" w:hAnsi="Times New Roman" w:cs="Times New Roman"/>
                <w:sz w:val="24"/>
                <w:szCs w:val="24"/>
                <w:rPrChange w:id="804"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05" w:author="ponnalagu sreenivas" w:date="2019-07-19T16:12:00Z">
                  <w:rPr>
                    <w:rFonts w:ascii="Book Antiqua" w:hAnsi="Book Antiqua" w:cs="Times New Roman"/>
                  </w:rPr>
                </w:rPrChange>
              </w:rPr>
              <w:t>Electro-mechanical transducers</w:t>
            </w:r>
          </w:p>
        </w:tc>
        <w:tc>
          <w:tcPr>
            <w:tcW w:w="4942" w:type="dxa"/>
            <w:tcBorders>
              <w:top w:val="single" w:sz="3" w:space="0" w:color="000000"/>
              <w:left w:val="single" w:sz="3" w:space="0" w:color="000000"/>
              <w:bottom w:val="single" w:sz="3" w:space="0" w:color="000000"/>
              <w:right w:val="single" w:sz="3" w:space="0" w:color="000000"/>
            </w:tcBorders>
            <w:tcPrChange w:id="806"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Change w:id="807"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08" w:author="ponnalagu sreenivas" w:date="2019-07-19T16:12:00Z">
                  <w:rPr>
                    <w:rFonts w:ascii="Book Antiqua" w:hAnsi="Book Antiqua" w:cs="Times New Roman"/>
                  </w:rPr>
                </w:rPrChange>
              </w:rPr>
              <w:t>Study of various types of Electro-mechanical transducers and their use.</w:t>
            </w:r>
          </w:p>
        </w:tc>
        <w:tc>
          <w:tcPr>
            <w:tcW w:w="1804" w:type="dxa"/>
            <w:tcBorders>
              <w:top w:val="single" w:sz="3" w:space="0" w:color="000000"/>
              <w:left w:val="single" w:sz="3" w:space="0" w:color="000000"/>
              <w:bottom w:val="single" w:sz="3" w:space="0" w:color="000000"/>
              <w:right w:val="single" w:sz="3" w:space="0" w:color="000000"/>
            </w:tcBorders>
            <w:tcPrChange w:id="809"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810"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11" w:author="ponnalagu sreenivas" w:date="2019-07-19T16:12:00Z">
                  <w:rPr>
                    <w:rFonts w:ascii="Book Antiqua" w:hAnsi="Book Antiqua" w:cs="Times New Roman"/>
                  </w:rPr>
                </w:rPrChange>
              </w:rPr>
              <w:t>T1 (9.5)</w:t>
            </w:r>
          </w:p>
          <w:p w:rsidR="009F1C48" w:rsidRPr="00723F43" w:rsidRDefault="009F1C48">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81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13" w:author="ponnalagu sreenivas" w:date="2019-07-19T16:12:00Z">
                  <w:rPr>
                    <w:rFonts w:ascii="Book Antiqua" w:hAnsi="Book Antiqua" w:cs="Times New Roman"/>
                  </w:rPr>
                </w:rPrChange>
              </w:rPr>
              <w:t>R1 (7.5</w:t>
            </w:r>
            <w:ins w:id="814" w:author="Admin" w:date="2018-07-21T10:18:00Z">
              <w:r w:rsidR="00D1719E" w:rsidRPr="00723F43">
                <w:rPr>
                  <w:rFonts w:ascii="Times New Roman" w:hAnsi="Times New Roman" w:cs="Times New Roman"/>
                  <w:sz w:val="24"/>
                  <w:szCs w:val="24"/>
                  <w:rPrChange w:id="815" w:author="ponnalagu sreenivas" w:date="2019-07-19T16:12:00Z">
                    <w:rPr>
                      <w:rFonts w:ascii="Book Antiqua" w:hAnsi="Book Antiqua" w:cs="Times New Roman"/>
                    </w:rPr>
                  </w:rPrChange>
                </w:rPr>
                <w:t>.1,</w:t>
              </w:r>
            </w:ins>
            <w:ins w:id="816" w:author="ponnalagu sreenivas" w:date="2019-07-19T15:44:00Z">
              <w:r w:rsidR="00B555D7" w:rsidRPr="00723F43">
                <w:rPr>
                  <w:rFonts w:ascii="Times New Roman" w:hAnsi="Times New Roman" w:cs="Times New Roman"/>
                  <w:sz w:val="24"/>
                  <w:szCs w:val="24"/>
                  <w:rPrChange w:id="817" w:author="ponnalagu sreenivas" w:date="2019-07-19T16:12:00Z">
                    <w:rPr>
                      <w:rFonts w:ascii="Book Antiqua" w:hAnsi="Book Antiqua" w:cs="Times New Roman"/>
                    </w:rPr>
                  </w:rPrChange>
                </w:rPr>
                <w:t xml:space="preserve"> </w:t>
              </w:r>
            </w:ins>
            <w:ins w:id="818" w:author="Admin" w:date="2018-07-21T10:18:00Z">
              <w:del w:id="819" w:author="ponnalagu sreenivas" w:date="2019-07-19T15:43:00Z">
                <w:r w:rsidR="00D1719E" w:rsidRPr="00723F43" w:rsidDel="00B555D7">
                  <w:rPr>
                    <w:rFonts w:ascii="Times New Roman" w:hAnsi="Times New Roman" w:cs="Times New Roman"/>
                    <w:sz w:val="24"/>
                    <w:szCs w:val="24"/>
                    <w:rPrChange w:id="820" w:author="ponnalagu sreenivas" w:date="2019-07-19T16:12:00Z">
                      <w:rPr>
                        <w:rFonts w:ascii="Book Antiqua" w:hAnsi="Book Antiqua" w:cs="Times New Roman"/>
                      </w:rPr>
                    </w:rPrChange>
                  </w:rPr>
                  <w:delText xml:space="preserve"> </w:delText>
                </w:r>
              </w:del>
              <w:r w:rsidR="00D1719E" w:rsidRPr="00723F43">
                <w:rPr>
                  <w:rFonts w:ascii="Times New Roman" w:hAnsi="Times New Roman" w:cs="Times New Roman"/>
                  <w:sz w:val="24"/>
                  <w:szCs w:val="24"/>
                  <w:rPrChange w:id="821" w:author="ponnalagu sreenivas" w:date="2019-07-19T16:12:00Z">
                    <w:rPr>
                      <w:rFonts w:ascii="Book Antiqua" w:hAnsi="Book Antiqua" w:cs="Times New Roman"/>
                    </w:rPr>
                  </w:rPrChange>
                </w:rPr>
                <w:t>7.5.2</w:t>
              </w:r>
            </w:ins>
            <w:r w:rsidRPr="00723F43">
              <w:rPr>
                <w:rFonts w:ascii="Times New Roman" w:hAnsi="Times New Roman" w:cs="Times New Roman"/>
                <w:sz w:val="24"/>
                <w:szCs w:val="24"/>
                <w:rPrChange w:id="822" w:author="ponnalagu sreenivas" w:date="2019-07-19T16:12:00Z">
                  <w:rPr>
                    <w:rFonts w:ascii="Book Antiqua" w:hAnsi="Book Antiqua" w:cs="Times New Roman"/>
                  </w:rPr>
                </w:rPrChange>
              </w:rPr>
              <w:t>)</w:t>
            </w:r>
          </w:p>
        </w:tc>
      </w:tr>
      <w:tr w:rsidR="009F1C48" w:rsidRPr="00723F43" w:rsidTr="00B555D7">
        <w:trPr>
          <w:trPrChange w:id="823"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824"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Change w:id="82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26" w:author="ponnalagu sreenivas" w:date="2019-07-19T16:12:00Z">
                  <w:rPr>
                    <w:rFonts w:ascii="Book Antiqua" w:hAnsi="Book Antiqua" w:cs="Times New Roman"/>
                  </w:rPr>
                </w:rPrChange>
              </w:rPr>
              <w:t>23-2</w:t>
            </w:r>
            <w:ins w:id="827" w:author="ponnalagu sreenivas" w:date="2019-07-19T15:38:00Z">
              <w:r w:rsidR="00AB2926" w:rsidRPr="00723F43">
                <w:rPr>
                  <w:rFonts w:ascii="Times New Roman" w:hAnsi="Times New Roman" w:cs="Times New Roman"/>
                  <w:sz w:val="24"/>
                  <w:szCs w:val="24"/>
                  <w:rPrChange w:id="828" w:author="ponnalagu sreenivas" w:date="2019-07-19T16:12:00Z">
                    <w:rPr>
                      <w:rFonts w:ascii="Book Antiqua" w:hAnsi="Book Antiqua" w:cs="Times New Roman"/>
                    </w:rPr>
                  </w:rPrChange>
                </w:rPr>
                <w:t>5</w:t>
              </w:r>
            </w:ins>
            <w:del w:id="829" w:author="ponnalagu sreenivas" w:date="2019-07-19T15:38:00Z">
              <w:r w:rsidRPr="00723F43" w:rsidDel="00AB2926">
                <w:rPr>
                  <w:rFonts w:ascii="Times New Roman" w:hAnsi="Times New Roman" w:cs="Times New Roman"/>
                  <w:sz w:val="24"/>
                  <w:szCs w:val="24"/>
                  <w:rPrChange w:id="830" w:author="ponnalagu sreenivas" w:date="2019-07-19T16:12:00Z">
                    <w:rPr>
                      <w:rFonts w:ascii="Book Antiqua" w:hAnsi="Book Antiqua" w:cs="Times New Roman"/>
                    </w:rPr>
                  </w:rPrChange>
                </w:rPr>
                <w:delText>4</w:delText>
              </w:r>
            </w:del>
          </w:p>
        </w:tc>
        <w:tc>
          <w:tcPr>
            <w:tcW w:w="2168" w:type="dxa"/>
            <w:tcBorders>
              <w:top w:val="single" w:sz="3" w:space="0" w:color="000000"/>
              <w:left w:val="single" w:sz="3" w:space="0" w:color="000000"/>
              <w:bottom w:val="single" w:sz="3" w:space="0" w:color="000000"/>
              <w:right w:val="single" w:sz="3" w:space="0" w:color="000000"/>
            </w:tcBorders>
            <w:tcPrChange w:id="831"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rPr>
                <w:rFonts w:ascii="Times New Roman" w:hAnsi="Times New Roman" w:cs="Times New Roman"/>
                <w:sz w:val="24"/>
                <w:szCs w:val="24"/>
                <w:rPrChange w:id="83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33" w:author="ponnalagu sreenivas" w:date="2019-07-19T16:12:00Z">
                  <w:rPr>
                    <w:rFonts w:ascii="Book Antiqua" w:hAnsi="Book Antiqua" w:cs="Times New Roman"/>
                  </w:rPr>
                </w:rPrChange>
              </w:rPr>
              <w:t xml:space="preserve">Photoelectric </w:t>
            </w:r>
            <w:ins w:id="834" w:author="ponnalagu sreenivas" w:date="2019-07-19T15:38:00Z">
              <w:r w:rsidR="00AB2926" w:rsidRPr="00723F43">
                <w:rPr>
                  <w:rFonts w:ascii="Times New Roman" w:hAnsi="Times New Roman" w:cs="Times New Roman"/>
                  <w:sz w:val="24"/>
                  <w:szCs w:val="24"/>
                  <w:rPrChange w:id="835" w:author="ponnalagu sreenivas" w:date="2019-07-19T16:12:00Z">
                    <w:rPr>
                      <w:rFonts w:ascii="Book Antiqua" w:hAnsi="Book Antiqua" w:cs="Times New Roman"/>
                    </w:rPr>
                  </w:rPrChange>
                </w:rPr>
                <w:t xml:space="preserve"> </w:t>
              </w:r>
            </w:ins>
            <w:r w:rsidRPr="00723F43">
              <w:rPr>
                <w:rFonts w:ascii="Times New Roman" w:hAnsi="Times New Roman" w:cs="Times New Roman"/>
                <w:sz w:val="24"/>
                <w:szCs w:val="24"/>
                <w:rPrChange w:id="836" w:author="ponnalagu sreenivas" w:date="2019-07-19T16:12:00Z">
                  <w:rPr>
                    <w:rFonts w:ascii="Book Antiqua" w:hAnsi="Book Antiqua" w:cs="Times New Roman"/>
                  </w:rPr>
                </w:rPrChange>
              </w:rPr>
              <w:t>transducers</w:t>
            </w:r>
          </w:p>
        </w:tc>
        <w:tc>
          <w:tcPr>
            <w:tcW w:w="4942" w:type="dxa"/>
            <w:tcBorders>
              <w:top w:val="single" w:sz="3" w:space="0" w:color="000000"/>
              <w:left w:val="single" w:sz="3" w:space="0" w:color="000000"/>
              <w:bottom w:val="single" w:sz="3" w:space="0" w:color="000000"/>
              <w:right w:val="single" w:sz="3" w:space="0" w:color="000000"/>
            </w:tcBorders>
            <w:tcPrChange w:id="837"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Change w:id="83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39" w:author="ponnalagu sreenivas" w:date="2019-07-19T16:12:00Z">
                  <w:rPr>
                    <w:rFonts w:ascii="Book Antiqua" w:hAnsi="Book Antiqua" w:cs="Times New Roman"/>
                  </w:rPr>
                </w:rPrChange>
              </w:rPr>
              <w:t>Study of various types of Photoelectric transducers and their use.</w:t>
            </w:r>
          </w:p>
        </w:tc>
        <w:tc>
          <w:tcPr>
            <w:tcW w:w="1804" w:type="dxa"/>
            <w:tcBorders>
              <w:top w:val="single" w:sz="3" w:space="0" w:color="000000"/>
              <w:left w:val="single" w:sz="3" w:space="0" w:color="000000"/>
              <w:bottom w:val="single" w:sz="3" w:space="0" w:color="000000"/>
              <w:right w:val="single" w:sz="3" w:space="0" w:color="000000"/>
            </w:tcBorders>
            <w:tcPrChange w:id="840"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841"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42" w:author="ponnalagu sreenivas" w:date="2019-07-19T16:12:00Z">
                  <w:rPr>
                    <w:rFonts w:ascii="Book Antiqua" w:hAnsi="Book Antiqua" w:cs="Times New Roman"/>
                  </w:rPr>
                </w:rPrChange>
              </w:rPr>
              <w:t>R1 (7.6)</w:t>
            </w:r>
          </w:p>
        </w:tc>
      </w:tr>
      <w:tr w:rsidR="009F1C48" w:rsidRPr="00723F43" w:rsidTr="00B555D7">
        <w:trPr>
          <w:trPrChange w:id="843"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844"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845" w:author="ponnalagu sreenivas" w:date="2019-07-19T16:12:00Z">
                  <w:rPr>
                    <w:rFonts w:ascii="Book Antiqua" w:hAnsi="Book Antiqua" w:cs="Times New Roman"/>
                  </w:rPr>
                </w:rPrChange>
              </w:rPr>
            </w:pPr>
            <w:del w:id="846" w:author="ponnalagu sreenivas" w:date="2019-07-19T15:38:00Z">
              <w:r w:rsidRPr="00723F43" w:rsidDel="00AB2926">
                <w:rPr>
                  <w:rFonts w:ascii="Times New Roman" w:hAnsi="Times New Roman" w:cs="Times New Roman"/>
                  <w:sz w:val="24"/>
                  <w:szCs w:val="24"/>
                  <w:rPrChange w:id="847" w:author="ponnalagu sreenivas" w:date="2019-07-19T16:12:00Z">
                    <w:rPr>
                      <w:rFonts w:ascii="Book Antiqua" w:hAnsi="Book Antiqua" w:cs="Times New Roman"/>
                    </w:rPr>
                  </w:rPrChange>
                </w:rPr>
                <w:delText>25</w:delText>
              </w:r>
            </w:del>
            <w:ins w:id="848" w:author="ponnalagu sreenivas" w:date="2019-07-19T15:38:00Z">
              <w:r w:rsidR="00AB2926" w:rsidRPr="00723F43">
                <w:rPr>
                  <w:rFonts w:ascii="Times New Roman" w:hAnsi="Times New Roman" w:cs="Times New Roman"/>
                  <w:sz w:val="24"/>
                  <w:szCs w:val="24"/>
                  <w:rPrChange w:id="849" w:author="ponnalagu sreenivas" w:date="2019-07-19T16:12:00Z">
                    <w:rPr>
                      <w:rFonts w:ascii="Book Antiqua" w:hAnsi="Book Antiqua" w:cs="Times New Roman"/>
                    </w:rPr>
                  </w:rPrChange>
                </w:rPr>
                <w:t>26</w:t>
              </w:r>
            </w:ins>
            <w:r w:rsidRPr="00723F43">
              <w:rPr>
                <w:rFonts w:ascii="Times New Roman" w:hAnsi="Times New Roman" w:cs="Times New Roman"/>
                <w:sz w:val="24"/>
                <w:szCs w:val="24"/>
                <w:rPrChange w:id="850" w:author="ponnalagu sreenivas" w:date="2019-07-19T16:12:00Z">
                  <w:rPr>
                    <w:rFonts w:ascii="Book Antiqua" w:hAnsi="Book Antiqua" w:cs="Times New Roman"/>
                  </w:rPr>
                </w:rPrChange>
              </w:rPr>
              <w:t>-</w:t>
            </w:r>
            <w:del w:id="851" w:author="ponnalagu sreenivas" w:date="2019-07-19T15:38:00Z">
              <w:r w:rsidRPr="00723F43" w:rsidDel="00AB2926">
                <w:rPr>
                  <w:rFonts w:ascii="Times New Roman" w:hAnsi="Times New Roman" w:cs="Times New Roman"/>
                  <w:sz w:val="24"/>
                  <w:szCs w:val="24"/>
                  <w:rPrChange w:id="852" w:author="ponnalagu sreenivas" w:date="2019-07-19T16:12:00Z">
                    <w:rPr>
                      <w:rFonts w:ascii="Book Antiqua" w:hAnsi="Book Antiqua" w:cs="Times New Roman"/>
                    </w:rPr>
                  </w:rPrChange>
                </w:rPr>
                <w:delText>26</w:delText>
              </w:r>
            </w:del>
            <w:ins w:id="853" w:author="ponnalagu sreenivas" w:date="2019-07-19T15:38:00Z">
              <w:r w:rsidR="00AB2926" w:rsidRPr="00723F43">
                <w:rPr>
                  <w:rFonts w:ascii="Times New Roman" w:hAnsi="Times New Roman" w:cs="Times New Roman"/>
                  <w:sz w:val="24"/>
                  <w:szCs w:val="24"/>
                  <w:rPrChange w:id="854" w:author="ponnalagu sreenivas" w:date="2019-07-19T16:12:00Z">
                    <w:rPr>
                      <w:rFonts w:ascii="Book Antiqua" w:hAnsi="Book Antiqua" w:cs="Times New Roman"/>
                    </w:rPr>
                  </w:rPrChange>
                </w:rPr>
                <w:t>27</w:t>
              </w:r>
            </w:ins>
          </w:p>
        </w:tc>
        <w:tc>
          <w:tcPr>
            <w:tcW w:w="2168" w:type="dxa"/>
            <w:tcBorders>
              <w:top w:val="single" w:sz="3" w:space="0" w:color="000000"/>
              <w:left w:val="single" w:sz="3" w:space="0" w:color="000000"/>
              <w:bottom w:val="single" w:sz="3" w:space="0" w:color="000000"/>
              <w:right w:val="single" w:sz="3" w:space="0" w:color="000000"/>
            </w:tcBorders>
            <w:tcPrChange w:id="855"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rPr>
                <w:rFonts w:ascii="Times New Roman" w:hAnsi="Times New Roman" w:cs="Times New Roman"/>
                <w:sz w:val="24"/>
                <w:szCs w:val="24"/>
                <w:rPrChange w:id="85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57" w:author="ponnalagu sreenivas" w:date="2019-07-19T16:12:00Z">
                  <w:rPr>
                    <w:rFonts w:ascii="Book Antiqua" w:hAnsi="Book Antiqua" w:cs="Times New Roman"/>
                  </w:rPr>
                </w:rPrChange>
              </w:rPr>
              <w:t>Digital transducers</w:t>
            </w:r>
            <w:ins w:id="858" w:author="Admin" w:date="2018-07-21T10:23:00Z">
              <w:r w:rsidR="00FC3E31" w:rsidRPr="00723F43">
                <w:rPr>
                  <w:rFonts w:ascii="Times New Roman" w:hAnsi="Times New Roman" w:cs="Times New Roman"/>
                  <w:sz w:val="24"/>
                  <w:szCs w:val="24"/>
                  <w:rPrChange w:id="859" w:author="ponnalagu sreenivas" w:date="2019-07-19T16:12:00Z">
                    <w:rPr>
                      <w:rFonts w:ascii="Book Antiqua" w:hAnsi="Book Antiqua" w:cs="Times New Roman"/>
                    </w:rPr>
                  </w:rPrChange>
                </w:rPr>
                <w:t xml:space="preserve"> and Proximity sensors</w:t>
              </w:r>
            </w:ins>
          </w:p>
        </w:tc>
        <w:tc>
          <w:tcPr>
            <w:tcW w:w="4942" w:type="dxa"/>
            <w:tcBorders>
              <w:top w:val="single" w:sz="3" w:space="0" w:color="000000"/>
              <w:left w:val="single" w:sz="3" w:space="0" w:color="000000"/>
              <w:bottom w:val="single" w:sz="3" w:space="0" w:color="000000"/>
              <w:right w:val="single" w:sz="3" w:space="0" w:color="000000"/>
            </w:tcBorders>
            <w:tcPrChange w:id="860"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Change w:id="861"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62" w:author="ponnalagu sreenivas" w:date="2019-07-19T16:12:00Z">
                  <w:rPr>
                    <w:rFonts w:ascii="Book Antiqua" w:hAnsi="Book Antiqua" w:cs="Times New Roman"/>
                  </w:rPr>
                </w:rPrChange>
              </w:rPr>
              <w:t xml:space="preserve">Study of encoders </w:t>
            </w:r>
            <w:ins w:id="863" w:author="Admin" w:date="2018-07-21T10:24:00Z">
              <w:r w:rsidR="00FC3E31" w:rsidRPr="00723F43">
                <w:rPr>
                  <w:rFonts w:ascii="Times New Roman" w:hAnsi="Times New Roman" w:cs="Times New Roman"/>
                  <w:sz w:val="24"/>
                  <w:szCs w:val="24"/>
                  <w:rPrChange w:id="864" w:author="ponnalagu sreenivas" w:date="2019-07-19T16:12:00Z">
                    <w:rPr>
                      <w:rFonts w:ascii="Book Antiqua" w:hAnsi="Book Antiqua" w:cs="Times New Roman"/>
                    </w:rPr>
                  </w:rPrChange>
                </w:rPr>
                <w:t xml:space="preserve">and proximity sensors </w:t>
              </w:r>
            </w:ins>
            <w:r w:rsidRPr="00723F43">
              <w:rPr>
                <w:rFonts w:ascii="Times New Roman" w:hAnsi="Times New Roman" w:cs="Times New Roman"/>
                <w:sz w:val="24"/>
                <w:szCs w:val="24"/>
                <w:rPrChange w:id="865" w:author="ponnalagu sreenivas" w:date="2019-07-19T16:12:00Z">
                  <w:rPr>
                    <w:rFonts w:ascii="Book Antiqua" w:hAnsi="Book Antiqua" w:cs="Times New Roman"/>
                  </w:rPr>
                </w:rPrChange>
              </w:rPr>
              <w:t>and their use.</w:t>
            </w:r>
          </w:p>
        </w:tc>
        <w:tc>
          <w:tcPr>
            <w:tcW w:w="1804" w:type="dxa"/>
            <w:tcBorders>
              <w:top w:val="single" w:sz="3" w:space="0" w:color="000000"/>
              <w:left w:val="single" w:sz="3" w:space="0" w:color="000000"/>
              <w:bottom w:val="single" w:sz="3" w:space="0" w:color="000000"/>
              <w:right w:val="single" w:sz="3" w:space="0" w:color="000000"/>
            </w:tcBorders>
            <w:tcPrChange w:id="866"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A45384" w:rsidRPr="00723F43" w:rsidRDefault="00A45384" w:rsidP="00A45384">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867"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68" w:author="ponnalagu sreenivas" w:date="2019-07-19T16:12:00Z">
                  <w:rPr>
                    <w:rFonts w:ascii="Book Antiqua" w:hAnsi="Book Antiqua" w:cs="Times New Roman"/>
                  </w:rPr>
                </w:rPrChange>
              </w:rPr>
              <w:t>T1 (6.6</w:t>
            </w:r>
            <w:ins w:id="869" w:author="Admin" w:date="2018-07-21T10:24:00Z">
              <w:r w:rsidR="00FC3E31" w:rsidRPr="00723F43">
                <w:rPr>
                  <w:rFonts w:ascii="Times New Roman" w:hAnsi="Times New Roman" w:cs="Times New Roman"/>
                  <w:sz w:val="24"/>
                  <w:szCs w:val="24"/>
                  <w:rPrChange w:id="870" w:author="ponnalagu sreenivas" w:date="2019-07-19T16:12:00Z">
                    <w:rPr>
                      <w:rFonts w:ascii="Book Antiqua" w:hAnsi="Book Antiqua" w:cs="Times New Roman"/>
                    </w:rPr>
                  </w:rPrChange>
                </w:rPr>
                <w:t>- 6.7</w:t>
              </w:r>
            </w:ins>
            <w:r w:rsidRPr="00723F43">
              <w:rPr>
                <w:rFonts w:ascii="Times New Roman" w:hAnsi="Times New Roman" w:cs="Times New Roman"/>
                <w:sz w:val="24"/>
                <w:szCs w:val="24"/>
                <w:rPrChange w:id="871" w:author="ponnalagu sreenivas" w:date="2019-07-19T16:12:00Z">
                  <w:rPr>
                    <w:rFonts w:ascii="Book Antiqua" w:hAnsi="Book Antiqua" w:cs="Times New Roman"/>
                  </w:rPr>
                </w:rPrChange>
              </w:rPr>
              <w:t>)</w:t>
            </w:r>
          </w:p>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87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73" w:author="ponnalagu sreenivas" w:date="2019-07-19T16:12:00Z">
                  <w:rPr>
                    <w:rFonts w:ascii="Book Antiqua" w:hAnsi="Book Antiqua" w:cs="Times New Roman"/>
                  </w:rPr>
                </w:rPrChange>
              </w:rPr>
              <w:t>R1 (7.8)</w:t>
            </w:r>
          </w:p>
          <w:p w:rsidR="009F1C48" w:rsidRPr="00723F43" w:rsidRDefault="009F1C48" w:rsidP="00920636">
            <w:pPr>
              <w:widowControl w:val="0"/>
              <w:tabs>
                <w:tab w:val="left" w:pos="1544"/>
              </w:tabs>
              <w:autoSpaceDE w:val="0"/>
              <w:autoSpaceDN w:val="0"/>
              <w:adjustRightInd w:val="0"/>
              <w:spacing w:before="25" w:after="0" w:line="240" w:lineRule="auto"/>
              <w:ind w:right="157"/>
              <w:rPr>
                <w:rFonts w:ascii="Times New Roman" w:hAnsi="Times New Roman" w:cs="Times New Roman"/>
                <w:sz w:val="24"/>
                <w:szCs w:val="24"/>
                <w:rPrChange w:id="874"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75" w:author="ponnalagu sreenivas" w:date="2019-07-19T16:12:00Z">
                  <w:rPr>
                    <w:rFonts w:ascii="Book Antiqua" w:hAnsi="Book Antiqua" w:cs="Times New Roman"/>
                  </w:rPr>
                </w:rPrChange>
              </w:rPr>
              <w:lastRenderedPageBreak/>
              <w:t xml:space="preserve"> R2 (4.9)</w:t>
            </w:r>
          </w:p>
        </w:tc>
      </w:tr>
      <w:tr w:rsidR="009F1C48" w:rsidRPr="00723F43" w:rsidTr="00B555D7">
        <w:trPr>
          <w:trPrChange w:id="876"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877"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Change w:id="87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79" w:author="ponnalagu sreenivas" w:date="2019-07-19T16:12:00Z">
                  <w:rPr>
                    <w:rFonts w:ascii="Book Antiqua" w:hAnsi="Book Antiqua" w:cs="Times New Roman"/>
                  </w:rPr>
                </w:rPrChange>
              </w:rPr>
              <w:lastRenderedPageBreak/>
              <w:t>2</w:t>
            </w:r>
            <w:ins w:id="880" w:author="ponnalagu sreenivas" w:date="2019-07-19T15:39:00Z">
              <w:r w:rsidR="004D1BDF" w:rsidRPr="00723F43">
                <w:rPr>
                  <w:rFonts w:ascii="Times New Roman" w:hAnsi="Times New Roman" w:cs="Times New Roman"/>
                  <w:sz w:val="24"/>
                  <w:szCs w:val="24"/>
                  <w:rPrChange w:id="881" w:author="ponnalagu sreenivas" w:date="2019-07-19T16:12:00Z">
                    <w:rPr>
                      <w:rFonts w:ascii="Book Antiqua" w:hAnsi="Book Antiqua" w:cs="Times New Roman"/>
                    </w:rPr>
                  </w:rPrChange>
                </w:rPr>
                <w:t>8</w:t>
              </w:r>
            </w:ins>
            <w:del w:id="882" w:author="ponnalagu sreenivas" w:date="2019-07-19T15:39:00Z">
              <w:r w:rsidRPr="00723F43" w:rsidDel="004D1BDF">
                <w:rPr>
                  <w:rFonts w:ascii="Times New Roman" w:hAnsi="Times New Roman" w:cs="Times New Roman"/>
                  <w:sz w:val="24"/>
                  <w:szCs w:val="24"/>
                  <w:rPrChange w:id="883" w:author="ponnalagu sreenivas" w:date="2019-07-19T16:12:00Z">
                    <w:rPr>
                      <w:rFonts w:ascii="Book Antiqua" w:hAnsi="Book Antiqua" w:cs="Times New Roman"/>
                    </w:rPr>
                  </w:rPrChange>
                </w:rPr>
                <w:delText>7</w:delText>
              </w:r>
            </w:del>
            <w:r w:rsidRPr="00723F43">
              <w:rPr>
                <w:rFonts w:ascii="Times New Roman" w:hAnsi="Times New Roman" w:cs="Times New Roman"/>
                <w:sz w:val="24"/>
                <w:szCs w:val="24"/>
                <w:rPrChange w:id="884" w:author="ponnalagu sreenivas" w:date="2019-07-19T16:12:00Z">
                  <w:rPr>
                    <w:rFonts w:ascii="Book Antiqua" w:hAnsi="Book Antiqua" w:cs="Times New Roman"/>
                  </w:rPr>
                </w:rPrChange>
              </w:rPr>
              <w:t>-</w:t>
            </w:r>
            <w:ins w:id="885" w:author="ponnalagu sreenivas" w:date="2019-07-19T15:39:00Z">
              <w:r w:rsidR="004D1BDF" w:rsidRPr="00723F43">
                <w:rPr>
                  <w:rFonts w:ascii="Times New Roman" w:hAnsi="Times New Roman" w:cs="Times New Roman"/>
                  <w:sz w:val="24"/>
                  <w:szCs w:val="24"/>
                  <w:rPrChange w:id="886" w:author="ponnalagu sreenivas" w:date="2019-07-19T16:12:00Z">
                    <w:rPr>
                      <w:rFonts w:ascii="Book Antiqua" w:hAnsi="Book Antiqua" w:cs="Times New Roman"/>
                    </w:rPr>
                  </w:rPrChange>
                </w:rPr>
                <w:t>29</w:t>
              </w:r>
            </w:ins>
            <w:del w:id="887" w:author="ponnalagu sreenivas" w:date="2019-07-19T15:39:00Z">
              <w:r w:rsidRPr="00723F43" w:rsidDel="004D1BDF">
                <w:rPr>
                  <w:rFonts w:ascii="Times New Roman" w:hAnsi="Times New Roman" w:cs="Times New Roman"/>
                  <w:sz w:val="24"/>
                  <w:szCs w:val="24"/>
                  <w:rPrChange w:id="888" w:author="ponnalagu sreenivas" w:date="2019-07-19T16:12:00Z">
                    <w:rPr>
                      <w:rFonts w:ascii="Book Antiqua" w:hAnsi="Book Antiqua" w:cs="Times New Roman"/>
                    </w:rPr>
                  </w:rPrChange>
                </w:rPr>
                <w:delText>28</w:delText>
              </w:r>
            </w:del>
          </w:p>
        </w:tc>
        <w:tc>
          <w:tcPr>
            <w:tcW w:w="2168" w:type="dxa"/>
            <w:tcBorders>
              <w:top w:val="single" w:sz="3" w:space="0" w:color="000000"/>
              <w:left w:val="single" w:sz="3" w:space="0" w:color="000000"/>
              <w:bottom w:val="single" w:sz="3" w:space="0" w:color="000000"/>
              <w:right w:val="single" w:sz="3" w:space="0" w:color="000000"/>
            </w:tcBorders>
            <w:tcPrChange w:id="889"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3" w:after="0" w:line="240" w:lineRule="auto"/>
              <w:rPr>
                <w:rFonts w:ascii="Times New Roman" w:hAnsi="Times New Roman" w:cs="Times New Roman"/>
                <w:sz w:val="24"/>
                <w:szCs w:val="24"/>
                <w:rPrChange w:id="890" w:author="ponnalagu sreenivas" w:date="2019-07-19T16:12:00Z">
                  <w:rPr>
                    <w:rFonts w:ascii="Book Antiqua" w:hAnsi="Book Antiqua" w:cs="Times New Roman"/>
                  </w:rPr>
                </w:rPrChange>
              </w:rPr>
            </w:pPr>
            <w:del w:id="891" w:author="ponnalagu sreenivas" w:date="2019-07-19T15:39:00Z">
              <w:r w:rsidRPr="00723F43" w:rsidDel="004D1BDF">
                <w:rPr>
                  <w:rFonts w:ascii="Times New Roman" w:hAnsi="Times New Roman" w:cs="Times New Roman"/>
                  <w:sz w:val="24"/>
                  <w:szCs w:val="24"/>
                  <w:rPrChange w:id="892" w:author="ponnalagu sreenivas" w:date="2019-07-19T16:12:00Z">
                    <w:rPr>
                      <w:rFonts w:ascii="Book Antiqua" w:hAnsi="Book Antiqua" w:cs="Times New Roman"/>
                    </w:rPr>
                  </w:rPrChange>
                </w:rPr>
                <w:delText xml:space="preserve">Motion </w:delText>
              </w:r>
            </w:del>
            <w:ins w:id="893" w:author="ponnalagu sreenivas" w:date="2019-07-19T15:39:00Z">
              <w:r w:rsidR="004D1BDF" w:rsidRPr="00723F43">
                <w:rPr>
                  <w:rFonts w:ascii="Times New Roman" w:hAnsi="Times New Roman" w:cs="Times New Roman"/>
                  <w:sz w:val="24"/>
                  <w:szCs w:val="24"/>
                  <w:rPrChange w:id="894" w:author="ponnalagu sreenivas" w:date="2019-07-19T16:12:00Z">
                    <w:rPr>
                      <w:rFonts w:ascii="Book Antiqua" w:hAnsi="Book Antiqua" w:cs="Times New Roman"/>
                    </w:rPr>
                  </w:rPrChange>
                </w:rPr>
                <w:t xml:space="preserve">Acceleration </w:t>
              </w:r>
            </w:ins>
            <w:r w:rsidRPr="00723F43">
              <w:rPr>
                <w:rFonts w:ascii="Times New Roman" w:hAnsi="Times New Roman" w:cs="Times New Roman"/>
                <w:sz w:val="24"/>
                <w:szCs w:val="24"/>
                <w:rPrChange w:id="895" w:author="ponnalagu sreenivas" w:date="2019-07-19T16:12:00Z">
                  <w:rPr>
                    <w:rFonts w:ascii="Book Antiqua" w:hAnsi="Book Antiqua" w:cs="Times New Roman"/>
                  </w:rPr>
                </w:rPrChange>
              </w:rPr>
              <w:t>measurement</w:t>
            </w:r>
          </w:p>
        </w:tc>
        <w:tc>
          <w:tcPr>
            <w:tcW w:w="4942" w:type="dxa"/>
            <w:tcBorders>
              <w:top w:val="single" w:sz="3" w:space="0" w:color="000000"/>
              <w:left w:val="single" w:sz="3" w:space="0" w:color="000000"/>
              <w:bottom w:val="single" w:sz="3" w:space="0" w:color="000000"/>
              <w:right w:val="single" w:sz="3" w:space="0" w:color="000000"/>
            </w:tcBorders>
            <w:tcPrChange w:id="896"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1" w:after="0" w:line="240" w:lineRule="auto"/>
              <w:jc w:val="both"/>
              <w:rPr>
                <w:rFonts w:ascii="Times New Roman" w:hAnsi="Times New Roman" w:cs="Times New Roman"/>
                <w:sz w:val="24"/>
                <w:szCs w:val="24"/>
                <w:rPrChange w:id="897"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898" w:author="ponnalagu sreenivas" w:date="2019-07-19T16:12:00Z">
                  <w:rPr>
                    <w:rFonts w:ascii="Book Antiqua" w:hAnsi="Book Antiqua" w:cs="Times New Roman"/>
                  </w:rPr>
                </w:rPrChange>
              </w:rPr>
              <w:t>Study of absolute and relative displacement, velocity and acceleration.</w:t>
            </w:r>
          </w:p>
        </w:tc>
        <w:tc>
          <w:tcPr>
            <w:tcW w:w="1804" w:type="dxa"/>
            <w:tcBorders>
              <w:top w:val="single" w:sz="3" w:space="0" w:color="000000"/>
              <w:left w:val="single" w:sz="3" w:space="0" w:color="000000"/>
              <w:bottom w:val="single" w:sz="3" w:space="0" w:color="000000"/>
              <w:right w:val="single" w:sz="3" w:space="0" w:color="000000"/>
            </w:tcBorders>
            <w:tcPrChange w:id="899"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Change w:id="900"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901" w:author="ponnalagu sreenivas" w:date="2019-07-19T16:12:00Z">
                  <w:rPr>
                    <w:rFonts w:ascii="Book Antiqua" w:hAnsi="Book Antiqua" w:cs="Times New Roman"/>
                  </w:rPr>
                </w:rPrChange>
              </w:rPr>
              <w:t>R1 (6.1.3, 6.2.2, 6.3.2)</w:t>
            </w:r>
          </w:p>
          <w:p w:rsidR="009F1C48" w:rsidRPr="00723F43"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Change w:id="90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903" w:author="ponnalagu sreenivas" w:date="2019-07-19T16:12:00Z">
                  <w:rPr>
                    <w:rFonts w:ascii="Book Antiqua" w:hAnsi="Book Antiqua" w:cs="Times New Roman"/>
                  </w:rPr>
                </w:rPrChange>
              </w:rPr>
              <w:t>R2 (7)</w:t>
            </w:r>
          </w:p>
        </w:tc>
      </w:tr>
      <w:tr w:rsidR="009F1C48" w:rsidRPr="00723F43" w:rsidTr="00B555D7">
        <w:trPr>
          <w:trPrChange w:id="904"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905"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906" w:author="ponnalagu sreenivas" w:date="2019-07-19T16:12:00Z">
                  <w:rPr>
                    <w:rFonts w:ascii="Book Antiqua" w:hAnsi="Book Antiqua" w:cs="Times New Roman"/>
                  </w:rPr>
                </w:rPrChange>
              </w:rPr>
            </w:pPr>
            <w:del w:id="907" w:author="ponnalagu sreenivas" w:date="2019-07-19T15:40:00Z">
              <w:r w:rsidRPr="00723F43" w:rsidDel="001B07CE">
                <w:rPr>
                  <w:rFonts w:ascii="Times New Roman" w:hAnsi="Times New Roman" w:cs="Times New Roman"/>
                  <w:sz w:val="24"/>
                  <w:szCs w:val="24"/>
                  <w:rPrChange w:id="908" w:author="ponnalagu sreenivas" w:date="2019-07-19T16:12:00Z">
                    <w:rPr>
                      <w:rFonts w:ascii="Book Antiqua" w:hAnsi="Book Antiqua" w:cs="Times New Roman"/>
                    </w:rPr>
                  </w:rPrChange>
                </w:rPr>
                <w:delText>29</w:delText>
              </w:r>
            </w:del>
            <w:ins w:id="909" w:author="ponnalagu sreenivas" w:date="2019-07-19T15:40:00Z">
              <w:r w:rsidR="001B07CE" w:rsidRPr="00723F43">
                <w:rPr>
                  <w:rFonts w:ascii="Times New Roman" w:hAnsi="Times New Roman" w:cs="Times New Roman"/>
                  <w:sz w:val="24"/>
                  <w:szCs w:val="24"/>
                  <w:rPrChange w:id="910" w:author="ponnalagu sreenivas" w:date="2019-07-19T16:12:00Z">
                    <w:rPr>
                      <w:rFonts w:ascii="Book Antiqua" w:hAnsi="Book Antiqua" w:cs="Times New Roman"/>
                    </w:rPr>
                  </w:rPrChange>
                </w:rPr>
                <w:t>30</w:t>
              </w:r>
            </w:ins>
            <w:r w:rsidRPr="00723F43">
              <w:rPr>
                <w:rFonts w:ascii="Times New Roman" w:hAnsi="Times New Roman" w:cs="Times New Roman"/>
                <w:sz w:val="24"/>
                <w:szCs w:val="24"/>
                <w:rPrChange w:id="911" w:author="ponnalagu sreenivas" w:date="2019-07-19T16:12:00Z">
                  <w:rPr>
                    <w:rFonts w:ascii="Book Antiqua" w:hAnsi="Book Antiqua" w:cs="Times New Roman"/>
                  </w:rPr>
                </w:rPrChange>
              </w:rPr>
              <w:t>-</w:t>
            </w:r>
            <w:del w:id="912" w:author="ponnalagu sreenivas" w:date="2019-07-19T15:40:00Z">
              <w:r w:rsidRPr="00723F43" w:rsidDel="001B07CE">
                <w:rPr>
                  <w:rFonts w:ascii="Times New Roman" w:hAnsi="Times New Roman" w:cs="Times New Roman"/>
                  <w:sz w:val="24"/>
                  <w:szCs w:val="24"/>
                  <w:rPrChange w:id="913" w:author="ponnalagu sreenivas" w:date="2019-07-19T16:12:00Z">
                    <w:rPr>
                      <w:rFonts w:ascii="Book Antiqua" w:hAnsi="Book Antiqua" w:cs="Times New Roman"/>
                    </w:rPr>
                  </w:rPrChange>
                </w:rPr>
                <w:delText>30</w:delText>
              </w:r>
            </w:del>
            <w:ins w:id="914" w:author="ponnalagu sreenivas" w:date="2019-07-19T15:40:00Z">
              <w:r w:rsidR="001B07CE" w:rsidRPr="00723F43">
                <w:rPr>
                  <w:rFonts w:ascii="Times New Roman" w:hAnsi="Times New Roman" w:cs="Times New Roman"/>
                  <w:sz w:val="24"/>
                  <w:szCs w:val="24"/>
                  <w:rPrChange w:id="915" w:author="ponnalagu sreenivas" w:date="2019-07-19T16:12:00Z">
                    <w:rPr>
                      <w:rFonts w:ascii="Book Antiqua" w:hAnsi="Book Antiqua" w:cs="Times New Roman"/>
                    </w:rPr>
                  </w:rPrChange>
                </w:rPr>
                <w:t>31</w:t>
              </w:r>
            </w:ins>
          </w:p>
        </w:tc>
        <w:tc>
          <w:tcPr>
            <w:tcW w:w="2168" w:type="dxa"/>
            <w:tcBorders>
              <w:top w:val="single" w:sz="3" w:space="0" w:color="000000"/>
              <w:left w:val="single" w:sz="3" w:space="0" w:color="000000"/>
              <w:bottom w:val="single" w:sz="3" w:space="0" w:color="000000"/>
              <w:right w:val="single" w:sz="3" w:space="0" w:color="000000"/>
            </w:tcBorders>
            <w:tcPrChange w:id="916"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6" w:after="0" w:line="240" w:lineRule="auto"/>
              <w:rPr>
                <w:rFonts w:ascii="Times New Roman" w:hAnsi="Times New Roman" w:cs="Times New Roman"/>
                <w:sz w:val="24"/>
                <w:szCs w:val="24"/>
                <w:rPrChange w:id="917"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918" w:author="ponnalagu sreenivas" w:date="2019-07-19T16:12:00Z">
                  <w:rPr>
                    <w:rFonts w:ascii="Book Antiqua" w:hAnsi="Book Antiqua" w:cs="Times New Roman"/>
                  </w:rPr>
                </w:rPrChange>
              </w:rPr>
              <w:t>Force</w:t>
            </w:r>
            <w:ins w:id="919" w:author="ponnalagu sreenivas" w:date="2019-07-19T15:39:00Z">
              <w:r w:rsidR="004D1BDF" w:rsidRPr="00723F43">
                <w:rPr>
                  <w:rFonts w:ascii="Times New Roman" w:hAnsi="Times New Roman" w:cs="Times New Roman"/>
                  <w:sz w:val="24"/>
                  <w:szCs w:val="24"/>
                  <w:rPrChange w:id="920" w:author="ponnalagu sreenivas" w:date="2019-07-19T16:12:00Z">
                    <w:rPr>
                      <w:rFonts w:ascii="Book Antiqua" w:hAnsi="Book Antiqua" w:cs="Times New Roman"/>
                    </w:rPr>
                  </w:rPrChange>
                </w:rPr>
                <w:t xml:space="preserve"> and </w:t>
              </w:r>
            </w:ins>
            <w:del w:id="921" w:author="ponnalagu sreenivas" w:date="2019-07-19T15:39:00Z">
              <w:r w:rsidRPr="00723F43" w:rsidDel="004D1BDF">
                <w:rPr>
                  <w:rFonts w:ascii="Times New Roman" w:hAnsi="Times New Roman" w:cs="Times New Roman"/>
                  <w:sz w:val="24"/>
                  <w:szCs w:val="24"/>
                  <w:rPrChange w:id="922" w:author="ponnalagu sreenivas" w:date="2019-07-19T16:12:00Z">
                    <w:rPr>
                      <w:rFonts w:ascii="Book Antiqua" w:hAnsi="Book Antiqua" w:cs="Times New Roman"/>
                    </w:rPr>
                  </w:rPrChange>
                </w:rPr>
                <w:delText xml:space="preserve">, </w:delText>
              </w:r>
            </w:del>
            <w:r w:rsidRPr="00723F43">
              <w:rPr>
                <w:rFonts w:ascii="Times New Roman" w:hAnsi="Times New Roman" w:cs="Times New Roman"/>
                <w:sz w:val="24"/>
                <w:szCs w:val="24"/>
                <w:rPrChange w:id="923" w:author="ponnalagu sreenivas" w:date="2019-07-19T16:12:00Z">
                  <w:rPr>
                    <w:rFonts w:ascii="Book Antiqua" w:hAnsi="Book Antiqua" w:cs="Times New Roman"/>
                  </w:rPr>
                </w:rPrChange>
              </w:rPr>
              <w:t>torque</w:t>
            </w:r>
            <w:del w:id="924" w:author="ponnalagu sreenivas" w:date="2019-07-19T15:39:00Z">
              <w:r w:rsidRPr="00723F43" w:rsidDel="004D1BDF">
                <w:rPr>
                  <w:rFonts w:ascii="Times New Roman" w:hAnsi="Times New Roman" w:cs="Times New Roman"/>
                  <w:sz w:val="24"/>
                  <w:szCs w:val="24"/>
                  <w:rPrChange w:id="925" w:author="ponnalagu sreenivas" w:date="2019-07-19T16:12:00Z">
                    <w:rPr>
                      <w:rFonts w:ascii="Book Antiqua" w:hAnsi="Book Antiqua" w:cs="Times New Roman"/>
                    </w:rPr>
                  </w:rPrChange>
                </w:rPr>
                <w:delText xml:space="preserve"> and</w:delText>
              </w:r>
            </w:del>
            <w:ins w:id="926" w:author="ponnalagu sreenivas" w:date="2019-07-19T15:39:00Z">
              <w:r w:rsidR="004D1BDF" w:rsidRPr="00723F43">
                <w:rPr>
                  <w:rFonts w:ascii="Times New Roman" w:hAnsi="Times New Roman" w:cs="Times New Roman"/>
                  <w:sz w:val="24"/>
                  <w:szCs w:val="24"/>
                  <w:rPrChange w:id="927" w:author="ponnalagu sreenivas" w:date="2019-07-19T16:12:00Z">
                    <w:rPr>
                      <w:rFonts w:ascii="Book Antiqua" w:hAnsi="Book Antiqua" w:cs="Times New Roman"/>
                    </w:rPr>
                  </w:rPrChange>
                </w:rPr>
                <w:t xml:space="preserve"> measurement</w:t>
              </w:r>
            </w:ins>
            <w:r w:rsidRPr="00723F43">
              <w:rPr>
                <w:rFonts w:ascii="Times New Roman" w:hAnsi="Times New Roman" w:cs="Times New Roman"/>
                <w:sz w:val="24"/>
                <w:szCs w:val="24"/>
                <w:rPrChange w:id="928" w:author="ponnalagu sreenivas" w:date="2019-07-19T16:12:00Z">
                  <w:rPr>
                    <w:rFonts w:ascii="Book Antiqua" w:hAnsi="Book Antiqua" w:cs="Times New Roman"/>
                  </w:rPr>
                </w:rPrChange>
              </w:rPr>
              <w:t xml:space="preserve"> </w:t>
            </w:r>
            <w:del w:id="929" w:author="ponnalagu sreenivas" w:date="2019-07-19T15:39:00Z">
              <w:r w:rsidRPr="00723F43" w:rsidDel="004D1BDF">
                <w:rPr>
                  <w:rFonts w:ascii="Times New Roman" w:hAnsi="Times New Roman" w:cs="Times New Roman"/>
                  <w:sz w:val="24"/>
                  <w:szCs w:val="24"/>
                  <w:rPrChange w:id="930" w:author="ponnalagu sreenivas" w:date="2019-07-19T16:12:00Z">
                    <w:rPr>
                      <w:rFonts w:ascii="Book Antiqua" w:hAnsi="Book Antiqua" w:cs="Times New Roman"/>
                    </w:rPr>
                  </w:rPrChange>
                </w:rPr>
                <w:delText>shaft power measurement</w:delText>
              </w:r>
            </w:del>
          </w:p>
        </w:tc>
        <w:tc>
          <w:tcPr>
            <w:tcW w:w="4942" w:type="dxa"/>
            <w:tcBorders>
              <w:top w:val="single" w:sz="3" w:space="0" w:color="000000"/>
              <w:left w:val="single" w:sz="3" w:space="0" w:color="000000"/>
              <w:bottom w:val="single" w:sz="3" w:space="0" w:color="000000"/>
              <w:right w:val="single" w:sz="3" w:space="0" w:color="000000"/>
            </w:tcBorders>
            <w:tcPrChange w:id="931"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6" w:after="0" w:line="240" w:lineRule="auto"/>
              <w:jc w:val="both"/>
              <w:rPr>
                <w:rFonts w:ascii="Times New Roman" w:hAnsi="Times New Roman" w:cs="Times New Roman"/>
                <w:sz w:val="24"/>
                <w:szCs w:val="24"/>
                <w:rPrChange w:id="932" w:author="ponnalagu sreenivas" w:date="2019-07-19T16:12:00Z">
                  <w:rPr>
                    <w:rFonts w:ascii="Book Antiqua" w:hAnsi="Book Antiqua" w:cs="Times New Roman"/>
                  </w:rPr>
                </w:rPrChange>
              </w:rPr>
            </w:pPr>
            <w:del w:id="933" w:author="Admin" w:date="2018-07-21T11:01:00Z">
              <w:r w:rsidRPr="00723F43" w:rsidDel="002343C3">
                <w:rPr>
                  <w:rFonts w:ascii="Times New Roman" w:hAnsi="Times New Roman" w:cs="Times New Roman"/>
                  <w:sz w:val="24"/>
                  <w:szCs w:val="24"/>
                  <w:rPrChange w:id="934" w:author="ponnalagu sreenivas" w:date="2019-07-19T16:12:00Z">
                    <w:rPr>
                      <w:rFonts w:ascii="Book Antiqua" w:hAnsi="Book Antiqua" w:cs="Times New Roman"/>
                    </w:rPr>
                  </w:rPrChange>
                </w:rPr>
                <w:delText xml:space="preserve">Elastic elements (Bourdon tube, Bellows, Diaphragm), </w:delText>
              </w:r>
            </w:del>
            <w:r w:rsidRPr="00723F43">
              <w:rPr>
                <w:rFonts w:ascii="Times New Roman" w:hAnsi="Times New Roman" w:cs="Times New Roman"/>
                <w:sz w:val="24"/>
                <w:szCs w:val="24"/>
                <w:rPrChange w:id="935" w:author="ponnalagu sreenivas" w:date="2019-07-19T16:12:00Z">
                  <w:rPr>
                    <w:rFonts w:ascii="Book Antiqua" w:hAnsi="Book Antiqua" w:cs="Times New Roman"/>
                  </w:rPr>
                </w:rPrChange>
              </w:rPr>
              <w:t>Strain gages,</w:t>
            </w:r>
            <w:ins w:id="936" w:author="Admin" w:date="2018-07-21T10:52:00Z">
              <w:r w:rsidR="002343C3" w:rsidRPr="00723F43">
                <w:rPr>
                  <w:rFonts w:ascii="Times New Roman" w:hAnsi="Times New Roman" w:cs="Times New Roman"/>
                  <w:sz w:val="24"/>
                  <w:szCs w:val="24"/>
                  <w:rPrChange w:id="937" w:author="ponnalagu sreenivas" w:date="2019-07-19T16:12:00Z">
                    <w:rPr>
                      <w:rFonts w:ascii="Book Antiqua" w:hAnsi="Book Antiqua" w:cs="Times New Roman"/>
                    </w:rPr>
                  </w:rPrChange>
                </w:rPr>
                <w:t xml:space="preserve"> load cell,</w:t>
              </w:r>
            </w:ins>
            <w:r w:rsidRPr="00723F43">
              <w:rPr>
                <w:rFonts w:ascii="Times New Roman" w:hAnsi="Times New Roman" w:cs="Times New Roman"/>
                <w:sz w:val="24"/>
                <w:szCs w:val="24"/>
                <w:rPrChange w:id="938" w:author="ponnalagu sreenivas" w:date="2019-07-19T16:12:00Z">
                  <w:rPr>
                    <w:rFonts w:ascii="Book Antiqua" w:hAnsi="Book Antiqua" w:cs="Times New Roman"/>
                  </w:rPr>
                </w:rPrChange>
              </w:rPr>
              <w:t xml:space="preserve"> Torsion bar, Dynamometer</w:t>
            </w:r>
            <w:ins w:id="939" w:author="ponnalagu sreenivas" w:date="2019-07-19T15:40:00Z">
              <w:r w:rsidR="004D1BDF" w:rsidRPr="00723F43">
                <w:rPr>
                  <w:rFonts w:ascii="Times New Roman" w:hAnsi="Times New Roman" w:cs="Times New Roman"/>
                  <w:sz w:val="24"/>
                  <w:szCs w:val="24"/>
                  <w:rPrChange w:id="940" w:author="ponnalagu sreenivas" w:date="2019-07-19T16:12:00Z">
                    <w:rPr>
                      <w:rFonts w:ascii="Book Antiqua" w:hAnsi="Book Antiqua" w:cs="Times New Roman"/>
                    </w:rPr>
                  </w:rPrChange>
                </w:rPr>
                <w:t xml:space="preserve"> and  </w:t>
              </w:r>
            </w:ins>
            <w:del w:id="941" w:author="ponnalagu sreenivas" w:date="2019-07-19T15:40:00Z">
              <w:r w:rsidRPr="00723F43" w:rsidDel="004D1BDF">
                <w:rPr>
                  <w:rFonts w:ascii="Times New Roman" w:hAnsi="Times New Roman" w:cs="Times New Roman"/>
                  <w:sz w:val="24"/>
                  <w:szCs w:val="24"/>
                  <w:rPrChange w:id="942" w:author="ponnalagu sreenivas" w:date="2019-07-19T16:12:00Z">
                    <w:rPr>
                      <w:rFonts w:ascii="Book Antiqua" w:hAnsi="Book Antiqua" w:cs="Times New Roman"/>
                    </w:rPr>
                  </w:rPrChange>
                </w:rPr>
                <w:delText xml:space="preserve">s. </w:delText>
              </w:r>
            </w:del>
            <w:r w:rsidRPr="00723F43">
              <w:rPr>
                <w:rFonts w:ascii="Times New Roman" w:hAnsi="Times New Roman" w:cs="Times New Roman"/>
                <w:sz w:val="24"/>
                <w:szCs w:val="24"/>
                <w:rPrChange w:id="943" w:author="ponnalagu sreenivas" w:date="2019-07-19T16:12:00Z">
                  <w:rPr>
                    <w:rFonts w:ascii="Book Antiqua" w:hAnsi="Book Antiqua" w:cs="Times New Roman"/>
                  </w:rPr>
                </w:rPrChange>
              </w:rPr>
              <w:t>I</w:t>
            </w:r>
            <w:r w:rsidRPr="00723F43">
              <w:rPr>
                <w:rFonts w:ascii="Times New Roman" w:hAnsi="Times New Roman" w:cs="Times New Roman"/>
                <w:spacing w:val="1"/>
                <w:sz w:val="24"/>
                <w:szCs w:val="24"/>
                <w:rPrChange w:id="944" w:author="ponnalagu sreenivas" w:date="2019-07-19T16:12:00Z">
                  <w:rPr>
                    <w:rFonts w:ascii="Book Antiqua" w:hAnsi="Book Antiqua" w:cs="Times New Roman"/>
                    <w:spacing w:val="1"/>
                  </w:rPr>
                </w:rPrChange>
              </w:rPr>
              <w:t>n</w:t>
            </w:r>
            <w:r w:rsidRPr="00723F43">
              <w:rPr>
                <w:rFonts w:ascii="Times New Roman" w:hAnsi="Times New Roman" w:cs="Times New Roman"/>
                <w:spacing w:val="-1"/>
                <w:sz w:val="24"/>
                <w:szCs w:val="24"/>
                <w:rPrChange w:id="945" w:author="ponnalagu sreenivas" w:date="2019-07-19T16:12:00Z">
                  <w:rPr>
                    <w:rFonts w:ascii="Book Antiqua" w:hAnsi="Book Antiqua" w:cs="Times New Roman"/>
                    <w:spacing w:val="-1"/>
                  </w:rPr>
                </w:rPrChange>
              </w:rPr>
              <w:t>ve</w:t>
            </w:r>
            <w:r w:rsidRPr="00723F43">
              <w:rPr>
                <w:rFonts w:ascii="Times New Roman" w:hAnsi="Times New Roman" w:cs="Times New Roman"/>
                <w:sz w:val="24"/>
                <w:szCs w:val="24"/>
                <w:rPrChange w:id="946" w:author="ponnalagu sreenivas" w:date="2019-07-19T16:12:00Z">
                  <w:rPr>
                    <w:rFonts w:ascii="Book Antiqua" w:hAnsi="Book Antiqua" w:cs="Times New Roman"/>
                  </w:rPr>
                </w:rPrChange>
              </w:rPr>
              <w:t>rse tr</w:t>
            </w:r>
            <w:r w:rsidRPr="00723F43">
              <w:rPr>
                <w:rFonts w:ascii="Times New Roman" w:hAnsi="Times New Roman" w:cs="Times New Roman"/>
                <w:spacing w:val="-1"/>
                <w:sz w:val="24"/>
                <w:szCs w:val="24"/>
                <w:rPrChange w:id="947" w:author="ponnalagu sreenivas" w:date="2019-07-19T16:12:00Z">
                  <w:rPr>
                    <w:rFonts w:ascii="Book Antiqua" w:hAnsi="Book Antiqua" w:cs="Times New Roman"/>
                    <w:spacing w:val="-1"/>
                  </w:rPr>
                </w:rPrChange>
              </w:rPr>
              <w:t>a</w:t>
            </w:r>
            <w:r w:rsidRPr="00723F43">
              <w:rPr>
                <w:rFonts w:ascii="Times New Roman" w:hAnsi="Times New Roman" w:cs="Times New Roman"/>
                <w:spacing w:val="1"/>
                <w:sz w:val="24"/>
                <w:szCs w:val="24"/>
                <w:rPrChange w:id="948" w:author="ponnalagu sreenivas" w:date="2019-07-19T16:12:00Z">
                  <w:rPr>
                    <w:rFonts w:ascii="Book Antiqua" w:hAnsi="Book Antiqua" w:cs="Times New Roman"/>
                    <w:spacing w:val="1"/>
                  </w:rPr>
                </w:rPrChange>
              </w:rPr>
              <w:t>n</w:t>
            </w:r>
            <w:r w:rsidRPr="00723F43">
              <w:rPr>
                <w:rFonts w:ascii="Times New Roman" w:hAnsi="Times New Roman" w:cs="Times New Roman"/>
                <w:sz w:val="24"/>
                <w:szCs w:val="24"/>
                <w:rPrChange w:id="949" w:author="ponnalagu sreenivas" w:date="2019-07-19T16:12:00Z">
                  <w:rPr>
                    <w:rFonts w:ascii="Book Antiqua" w:hAnsi="Book Antiqua" w:cs="Times New Roman"/>
                  </w:rPr>
                </w:rPrChange>
              </w:rPr>
              <w:t>s</w:t>
            </w:r>
            <w:r w:rsidRPr="00723F43">
              <w:rPr>
                <w:rFonts w:ascii="Times New Roman" w:hAnsi="Times New Roman" w:cs="Times New Roman"/>
                <w:spacing w:val="1"/>
                <w:sz w:val="24"/>
                <w:szCs w:val="24"/>
                <w:rPrChange w:id="950" w:author="ponnalagu sreenivas" w:date="2019-07-19T16:12:00Z">
                  <w:rPr>
                    <w:rFonts w:ascii="Book Antiqua" w:hAnsi="Book Antiqua" w:cs="Times New Roman"/>
                    <w:spacing w:val="1"/>
                  </w:rPr>
                </w:rPrChange>
              </w:rPr>
              <w:t>du</w:t>
            </w:r>
            <w:r w:rsidRPr="00723F43">
              <w:rPr>
                <w:rFonts w:ascii="Times New Roman" w:hAnsi="Times New Roman" w:cs="Times New Roman"/>
                <w:spacing w:val="-1"/>
                <w:sz w:val="24"/>
                <w:szCs w:val="24"/>
                <w:rPrChange w:id="951" w:author="ponnalagu sreenivas" w:date="2019-07-19T16:12:00Z">
                  <w:rPr>
                    <w:rFonts w:ascii="Book Antiqua" w:hAnsi="Book Antiqua" w:cs="Times New Roman"/>
                    <w:spacing w:val="-1"/>
                  </w:rPr>
                </w:rPrChange>
              </w:rPr>
              <w:t>ce</w:t>
            </w:r>
            <w:r w:rsidRPr="00723F43">
              <w:rPr>
                <w:rFonts w:ascii="Times New Roman" w:hAnsi="Times New Roman" w:cs="Times New Roman"/>
                <w:sz w:val="24"/>
                <w:szCs w:val="24"/>
                <w:rPrChange w:id="952" w:author="ponnalagu sreenivas" w:date="2019-07-19T16:12:00Z">
                  <w:rPr>
                    <w:rFonts w:ascii="Book Antiqua" w:hAnsi="Book Antiqua" w:cs="Times New Roman"/>
                  </w:rPr>
                </w:rPrChange>
              </w:rPr>
              <w:t>rs</w:t>
            </w:r>
            <w:del w:id="953" w:author="ponnalagu sreenivas" w:date="2019-07-19T15:40:00Z">
              <w:r w:rsidRPr="00723F43" w:rsidDel="004D1BDF">
                <w:rPr>
                  <w:rFonts w:ascii="Times New Roman" w:hAnsi="Times New Roman" w:cs="Times New Roman"/>
                  <w:sz w:val="24"/>
                  <w:szCs w:val="24"/>
                  <w:rPrChange w:id="954" w:author="ponnalagu sreenivas" w:date="2019-07-19T16:12:00Z">
                    <w:rPr>
                      <w:rFonts w:ascii="Book Antiqua" w:hAnsi="Book Antiqua" w:cs="Times New Roman"/>
                    </w:rPr>
                  </w:rPrChange>
                </w:rPr>
                <w:delText xml:space="preserve">, </w:delText>
              </w:r>
              <w:r w:rsidRPr="00723F43" w:rsidDel="004D1BDF">
                <w:rPr>
                  <w:rFonts w:ascii="Times New Roman" w:hAnsi="Times New Roman" w:cs="Times New Roman"/>
                  <w:spacing w:val="1"/>
                  <w:sz w:val="24"/>
                  <w:szCs w:val="24"/>
                  <w:rPrChange w:id="955" w:author="ponnalagu sreenivas" w:date="2019-07-19T16:12:00Z">
                    <w:rPr>
                      <w:rFonts w:ascii="Book Antiqua" w:hAnsi="Book Antiqua" w:cs="Times New Roman"/>
                      <w:spacing w:val="1"/>
                    </w:rPr>
                  </w:rPrChange>
                </w:rPr>
                <w:delText>Fo</w:delText>
              </w:r>
              <w:r w:rsidRPr="00723F43" w:rsidDel="004D1BDF">
                <w:rPr>
                  <w:rFonts w:ascii="Times New Roman" w:hAnsi="Times New Roman" w:cs="Times New Roman"/>
                  <w:sz w:val="24"/>
                  <w:szCs w:val="24"/>
                  <w:rPrChange w:id="956" w:author="ponnalagu sreenivas" w:date="2019-07-19T16:12:00Z">
                    <w:rPr>
                      <w:rFonts w:ascii="Book Antiqua" w:hAnsi="Book Antiqua" w:cs="Times New Roman"/>
                    </w:rPr>
                  </w:rPrChange>
                </w:rPr>
                <w:delText>r</w:delText>
              </w:r>
              <w:r w:rsidRPr="00723F43" w:rsidDel="004D1BDF">
                <w:rPr>
                  <w:rFonts w:ascii="Times New Roman" w:hAnsi="Times New Roman" w:cs="Times New Roman"/>
                  <w:spacing w:val="-1"/>
                  <w:sz w:val="24"/>
                  <w:szCs w:val="24"/>
                  <w:rPrChange w:id="957" w:author="ponnalagu sreenivas" w:date="2019-07-19T16:12:00Z">
                    <w:rPr>
                      <w:rFonts w:ascii="Book Antiqua" w:hAnsi="Book Antiqua" w:cs="Times New Roman"/>
                      <w:spacing w:val="-1"/>
                    </w:rPr>
                  </w:rPrChange>
                </w:rPr>
                <w:delText>ce</w:delText>
              </w:r>
              <w:r w:rsidRPr="00723F43" w:rsidDel="004D1BDF">
                <w:rPr>
                  <w:rFonts w:ascii="Times New Roman" w:hAnsi="Times New Roman" w:cs="Times New Roman"/>
                  <w:sz w:val="24"/>
                  <w:szCs w:val="24"/>
                  <w:rPrChange w:id="958" w:author="ponnalagu sreenivas" w:date="2019-07-19T16:12:00Z">
                    <w:rPr>
                      <w:rFonts w:ascii="Book Antiqua" w:hAnsi="Book Antiqua" w:cs="Times New Roman"/>
                    </w:rPr>
                  </w:rPrChange>
                </w:rPr>
                <w:delText xml:space="preserve">, </w:delText>
              </w:r>
              <w:r w:rsidRPr="00723F43" w:rsidDel="004D1BDF">
                <w:rPr>
                  <w:rFonts w:ascii="Times New Roman" w:hAnsi="Times New Roman" w:cs="Times New Roman"/>
                  <w:spacing w:val="-2"/>
                  <w:sz w:val="24"/>
                  <w:szCs w:val="24"/>
                  <w:rPrChange w:id="959" w:author="ponnalagu sreenivas" w:date="2019-07-19T16:12:00Z">
                    <w:rPr>
                      <w:rFonts w:ascii="Book Antiqua" w:hAnsi="Book Antiqua" w:cs="Times New Roman"/>
                      <w:spacing w:val="-2"/>
                    </w:rPr>
                  </w:rPrChange>
                </w:rPr>
                <w:delText>T</w:delText>
              </w:r>
              <w:r w:rsidRPr="00723F43" w:rsidDel="004D1BDF">
                <w:rPr>
                  <w:rFonts w:ascii="Times New Roman" w:hAnsi="Times New Roman" w:cs="Times New Roman"/>
                  <w:spacing w:val="1"/>
                  <w:sz w:val="24"/>
                  <w:szCs w:val="24"/>
                  <w:rPrChange w:id="960" w:author="ponnalagu sreenivas" w:date="2019-07-19T16:12:00Z">
                    <w:rPr>
                      <w:rFonts w:ascii="Book Antiqua" w:hAnsi="Book Antiqua" w:cs="Times New Roman"/>
                      <w:spacing w:val="1"/>
                    </w:rPr>
                  </w:rPrChange>
                </w:rPr>
                <w:delText>o</w:delText>
              </w:r>
              <w:r w:rsidRPr="00723F43" w:rsidDel="004D1BDF">
                <w:rPr>
                  <w:rFonts w:ascii="Times New Roman" w:hAnsi="Times New Roman" w:cs="Times New Roman"/>
                  <w:sz w:val="24"/>
                  <w:szCs w:val="24"/>
                  <w:rPrChange w:id="961" w:author="ponnalagu sreenivas" w:date="2019-07-19T16:12:00Z">
                    <w:rPr>
                      <w:rFonts w:ascii="Book Antiqua" w:hAnsi="Book Antiqua" w:cs="Times New Roman"/>
                    </w:rPr>
                  </w:rPrChange>
                </w:rPr>
                <w:delText>r</w:delText>
              </w:r>
              <w:r w:rsidRPr="00723F43" w:rsidDel="004D1BDF">
                <w:rPr>
                  <w:rFonts w:ascii="Times New Roman" w:hAnsi="Times New Roman" w:cs="Times New Roman"/>
                  <w:spacing w:val="-1"/>
                  <w:sz w:val="24"/>
                  <w:szCs w:val="24"/>
                  <w:rPrChange w:id="962" w:author="ponnalagu sreenivas" w:date="2019-07-19T16:12:00Z">
                    <w:rPr>
                      <w:rFonts w:ascii="Book Antiqua" w:hAnsi="Book Antiqua" w:cs="Times New Roman"/>
                      <w:spacing w:val="-1"/>
                    </w:rPr>
                  </w:rPrChange>
                </w:rPr>
                <w:delText>que</w:delText>
              </w:r>
              <w:r w:rsidRPr="00723F43" w:rsidDel="004D1BDF">
                <w:rPr>
                  <w:rFonts w:ascii="Times New Roman" w:hAnsi="Times New Roman" w:cs="Times New Roman"/>
                  <w:sz w:val="24"/>
                  <w:szCs w:val="24"/>
                  <w:rPrChange w:id="963" w:author="ponnalagu sreenivas" w:date="2019-07-19T16:12:00Z">
                    <w:rPr>
                      <w:rFonts w:ascii="Book Antiqua" w:hAnsi="Book Antiqua" w:cs="Times New Roman"/>
                    </w:rPr>
                  </w:rPrChange>
                </w:rPr>
                <w:delText>, C</w:delText>
              </w:r>
              <w:r w:rsidRPr="00723F43" w:rsidDel="004D1BDF">
                <w:rPr>
                  <w:rFonts w:ascii="Times New Roman" w:hAnsi="Times New Roman" w:cs="Times New Roman"/>
                  <w:spacing w:val="1"/>
                  <w:sz w:val="24"/>
                  <w:szCs w:val="24"/>
                  <w:rPrChange w:id="964" w:author="ponnalagu sreenivas" w:date="2019-07-19T16:12:00Z">
                    <w:rPr>
                      <w:rFonts w:ascii="Book Antiqua" w:hAnsi="Book Antiqua" w:cs="Times New Roman"/>
                      <w:spacing w:val="1"/>
                    </w:rPr>
                  </w:rPrChange>
                </w:rPr>
                <w:delText>u</w:delText>
              </w:r>
              <w:r w:rsidRPr="00723F43" w:rsidDel="004D1BDF">
                <w:rPr>
                  <w:rFonts w:ascii="Times New Roman" w:hAnsi="Times New Roman" w:cs="Times New Roman"/>
                  <w:sz w:val="24"/>
                  <w:szCs w:val="24"/>
                  <w:rPrChange w:id="965" w:author="ponnalagu sreenivas" w:date="2019-07-19T16:12:00Z">
                    <w:rPr>
                      <w:rFonts w:ascii="Book Antiqua" w:hAnsi="Book Antiqua" w:cs="Times New Roman"/>
                    </w:rPr>
                  </w:rPrChange>
                </w:rPr>
                <w:delText>rr</w:delText>
              </w:r>
              <w:r w:rsidRPr="00723F43" w:rsidDel="004D1BDF">
                <w:rPr>
                  <w:rFonts w:ascii="Times New Roman" w:hAnsi="Times New Roman" w:cs="Times New Roman"/>
                  <w:spacing w:val="-1"/>
                  <w:sz w:val="24"/>
                  <w:szCs w:val="24"/>
                  <w:rPrChange w:id="966" w:author="ponnalagu sreenivas" w:date="2019-07-19T16:12:00Z">
                    <w:rPr>
                      <w:rFonts w:ascii="Book Antiqua" w:hAnsi="Book Antiqua" w:cs="Times New Roman"/>
                      <w:spacing w:val="-1"/>
                    </w:rPr>
                  </w:rPrChange>
                </w:rPr>
                <w:delText>e</w:delText>
              </w:r>
              <w:r w:rsidRPr="00723F43" w:rsidDel="004D1BDF">
                <w:rPr>
                  <w:rFonts w:ascii="Times New Roman" w:hAnsi="Times New Roman" w:cs="Times New Roman"/>
                  <w:spacing w:val="1"/>
                  <w:sz w:val="24"/>
                  <w:szCs w:val="24"/>
                  <w:rPrChange w:id="967" w:author="ponnalagu sreenivas" w:date="2019-07-19T16:12:00Z">
                    <w:rPr>
                      <w:rFonts w:ascii="Book Antiqua" w:hAnsi="Book Antiqua" w:cs="Times New Roman"/>
                      <w:spacing w:val="1"/>
                    </w:rPr>
                  </w:rPrChange>
                </w:rPr>
                <w:delText>n</w:delText>
              </w:r>
              <w:r w:rsidRPr="00723F43" w:rsidDel="004D1BDF">
                <w:rPr>
                  <w:rFonts w:ascii="Times New Roman" w:hAnsi="Times New Roman" w:cs="Times New Roman"/>
                  <w:sz w:val="24"/>
                  <w:szCs w:val="24"/>
                  <w:rPrChange w:id="968" w:author="ponnalagu sreenivas" w:date="2019-07-19T16:12:00Z">
                    <w:rPr>
                      <w:rFonts w:ascii="Book Antiqua" w:hAnsi="Book Antiqua" w:cs="Times New Roman"/>
                    </w:rPr>
                  </w:rPrChange>
                </w:rPr>
                <w:delText xml:space="preserve">t, </w:delText>
              </w:r>
              <w:r w:rsidRPr="00723F43" w:rsidDel="004D1BDF">
                <w:rPr>
                  <w:rFonts w:ascii="Times New Roman" w:hAnsi="Times New Roman" w:cs="Times New Roman"/>
                  <w:spacing w:val="-2"/>
                  <w:sz w:val="24"/>
                  <w:szCs w:val="24"/>
                  <w:rPrChange w:id="969" w:author="ponnalagu sreenivas" w:date="2019-07-19T16:12:00Z">
                    <w:rPr>
                      <w:rFonts w:ascii="Book Antiqua" w:hAnsi="Book Antiqua" w:cs="Times New Roman"/>
                      <w:spacing w:val="-2"/>
                    </w:rPr>
                  </w:rPrChange>
                </w:rPr>
                <w:delText>T</w:delText>
              </w:r>
              <w:r w:rsidRPr="00723F43" w:rsidDel="004D1BDF">
                <w:rPr>
                  <w:rFonts w:ascii="Times New Roman" w:hAnsi="Times New Roman" w:cs="Times New Roman"/>
                  <w:spacing w:val="2"/>
                  <w:sz w:val="24"/>
                  <w:szCs w:val="24"/>
                  <w:rPrChange w:id="970" w:author="ponnalagu sreenivas" w:date="2019-07-19T16:12:00Z">
                    <w:rPr>
                      <w:rFonts w:ascii="Book Antiqua" w:hAnsi="Book Antiqua" w:cs="Times New Roman"/>
                      <w:spacing w:val="2"/>
                    </w:rPr>
                  </w:rPrChange>
                </w:rPr>
                <w:delText>e</w:delText>
              </w:r>
              <w:r w:rsidRPr="00723F43" w:rsidDel="004D1BDF">
                <w:rPr>
                  <w:rFonts w:ascii="Times New Roman" w:hAnsi="Times New Roman" w:cs="Times New Roman"/>
                  <w:spacing w:val="-3"/>
                  <w:sz w:val="24"/>
                  <w:szCs w:val="24"/>
                  <w:rPrChange w:id="971" w:author="ponnalagu sreenivas" w:date="2019-07-19T16:12:00Z">
                    <w:rPr>
                      <w:rFonts w:ascii="Book Antiqua" w:hAnsi="Book Antiqua" w:cs="Times New Roman"/>
                      <w:spacing w:val="-3"/>
                    </w:rPr>
                  </w:rPrChange>
                </w:rPr>
                <w:delText>m</w:delText>
              </w:r>
              <w:r w:rsidRPr="00723F43" w:rsidDel="004D1BDF">
                <w:rPr>
                  <w:rFonts w:ascii="Times New Roman" w:hAnsi="Times New Roman" w:cs="Times New Roman"/>
                  <w:spacing w:val="1"/>
                  <w:sz w:val="24"/>
                  <w:szCs w:val="24"/>
                  <w:rPrChange w:id="972" w:author="ponnalagu sreenivas" w:date="2019-07-19T16:12:00Z">
                    <w:rPr>
                      <w:rFonts w:ascii="Book Antiqua" w:hAnsi="Book Antiqua" w:cs="Times New Roman"/>
                      <w:spacing w:val="1"/>
                    </w:rPr>
                  </w:rPrChange>
                </w:rPr>
                <w:delText>p</w:delText>
              </w:r>
              <w:r w:rsidRPr="00723F43" w:rsidDel="004D1BDF">
                <w:rPr>
                  <w:rFonts w:ascii="Times New Roman" w:hAnsi="Times New Roman" w:cs="Times New Roman"/>
                  <w:spacing w:val="-1"/>
                  <w:sz w:val="24"/>
                  <w:szCs w:val="24"/>
                  <w:rPrChange w:id="973" w:author="ponnalagu sreenivas" w:date="2019-07-19T16:12:00Z">
                    <w:rPr>
                      <w:rFonts w:ascii="Book Antiqua" w:hAnsi="Book Antiqua" w:cs="Times New Roman"/>
                      <w:spacing w:val="-1"/>
                    </w:rPr>
                  </w:rPrChange>
                </w:rPr>
                <w:delText>e</w:delText>
              </w:r>
              <w:r w:rsidRPr="00723F43" w:rsidDel="004D1BDF">
                <w:rPr>
                  <w:rFonts w:ascii="Times New Roman" w:hAnsi="Times New Roman" w:cs="Times New Roman"/>
                  <w:spacing w:val="3"/>
                  <w:sz w:val="24"/>
                  <w:szCs w:val="24"/>
                  <w:rPrChange w:id="974" w:author="ponnalagu sreenivas" w:date="2019-07-19T16:12:00Z">
                    <w:rPr>
                      <w:rFonts w:ascii="Book Antiqua" w:hAnsi="Book Antiqua" w:cs="Times New Roman"/>
                      <w:spacing w:val="3"/>
                    </w:rPr>
                  </w:rPrChange>
                </w:rPr>
                <w:delText>r</w:delText>
              </w:r>
              <w:r w:rsidRPr="00723F43" w:rsidDel="004D1BDF">
                <w:rPr>
                  <w:rFonts w:ascii="Times New Roman" w:hAnsi="Times New Roman" w:cs="Times New Roman"/>
                  <w:spacing w:val="-1"/>
                  <w:sz w:val="24"/>
                  <w:szCs w:val="24"/>
                  <w:rPrChange w:id="975" w:author="ponnalagu sreenivas" w:date="2019-07-19T16:12:00Z">
                    <w:rPr>
                      <w:rFonts w:ascii="Book Antiqua" w:hAnsi="Book Antiqua" w:cs="Times New Roman"/>
                      <w:spacing w:val="-1"/>
                    </w:rPr>
                  </w:rPrChange>
                </w:rPr>
                <w:delText>a</w:delText>
              </w:r>
              <w:r w:rsidRPr="00723F43" w:rsidDel="004D1BDF">
                <w:rPr>
                  <w:rFonts w:ascii="Times New Roman" w:hAnsi="Times New Roman" w:cs="Times New Roman"/>
                  <w:sz w:val="24"/>
                  <w:szCs w:val="24"/>
                  <w:rPrChange w:id="976" w:author="ponnalagu sreenivas" w:date="2019-07-19T16:12:00Z">
                    <w:rPr>
                      <w:rFonts w:ascii="Book Antiqua" w:hAnsi="Book Antiqua" w:cs="Times New Roman"/>
                    </w:rPr>
                  </w:rPrChange>
                </w:rPr>
                <w:delText>t</w:delText>
              </w:r>
              <w:r w:rsidRPr="00723F43" w:rsidDel="004D1BDF">
                <w:rPr>
                  <w:rFonts w:ascii="Times New Roman" w:hAnsi="Times New Roman" w:cs="Times New Roman"/>
                  <w:spacing w:val="1"/>
                  <w:sz w:val="24"/>
                  <w:szCs w:val="24"/>
                  <w:rPrChange w:id="977" w:author="ponnalagu sreenivas" w:date="2019-07-19T16:12:00Z">
                    <w:rPr>
                      <w:rFonts w:ascii="Book Antiqua" w:hAnsi="Book Antiqua" w:cs="Times New Roman"/>
                      <w:spacing w:val="1"/>
                    </w:rPr>
                  </w:rPrChange>
                </w:rPr>
                <w:delText>u</w:delText>
              </w:r>
              <w:r w:rsidRPr="00723F43" w:rsidDel="004D1BDF">
                <w:rPr>
                  <w:rFonts w:ascii="Times New Roman" w:hAnsi="Times New Roman" w:cs="Times New Roman"/>
                  <w:sz w:val="24"/>
                  <w:szCs w:val="24"/>
                  <w:rPrChange w:id="978" w:author="ponnalagu sreenivas" w:date="2019-07-19T16:12:00Z">
                    <w:rPr>
                      <w:rFonts w:ascii="Book Antiqua" w:hAnsi="Book Antiqua" w:cs="Times New Roman"/>
                    </w:rPr>
                  </w:rPrChange>
                </w:rPr>
                <w:delText xml:space="preserve">re </w:delText>
              </w:r>
              <w:r w:rsidRPr="00723F43" w:rsidDel="004D1BDF">
                <w:rPr>
                  <w:rFonts w:ascii="Times New Roman" w:hAnsi="Times New Roman" w:cs="Times New Roman"/>
                  <w:spacing w:val="1"/>
                  <w:sz w:val="24"/>
                  <w:szCs w:val="24"/>
                  <w:rPrChange w:id="979" w:author="ponnalagu sreenivas" w:date="2019-07-19T16:12:00Z">
                    <w:rPr>
                      <w:rFonts w:ascii="Book Antiqua" w:hAnsi="Book Antiqua" w:cs="Times New Roman"/>
                      <w:spacing w:val="1"/>
                    </w:rPr>
                  </w:rPrChange>
                </w:rPr>
                <w:delText>b</w:delText>
              </w:r>
              <w:r w:rsidRPr="00723F43" w:rsidDel="004D1BDF">
                <w:rPr>
                  <w:rFonts w:ascii="Times New Roman" w:hAnsi="Times New Roman" w:cs="Times New Roman"/>
                  <w:spacing w:val="-1"/>
                  <w:sz w:val="24"/>
                  <w:szCs w:val="24"/>
                  <w:rPrChange w:id="980" w:author="ponnalagu sreenivas" w:date="2019-07-19T16:12:00Z">
                    <w:rPr>
                      <w:rFonts w:ascii="Book Antiqua" w:hAnsi="Book Antiqua" w:cs="Times New Roman"/>
                      <w:spacing w:val="-1"/>
                    </w:rPr>
                  </w:rPrChange>
                </w:rPr>
                <w:delText>a</w:delText>
              </w:r>
              <w:r w:rsidRPr="00723F43" w:rsidDel="004D1BDF">
                <w:rPr>
                  <w:rFonts w:ascii="Times New Roman" w:hAnsi="Times New Roman" w:cs="Times New Roman"/>
                  <w:sz w:val="24"/>
                  <w:szCs w:val="24"/>
                  <w:rPrChange w:id="981" w:author="ponnalagu sreenivas" w:date="2019-07-19T16:12:00Z">
                    <w:rPr>
                      <w:rFonts w:ascii="Book Antiqua" w:hAnsi="Book Antiqua" w:cs="Times New Roman"/>
                    </w:rPr>
                  </w:rPrChange>
                </w:rPr>
                <w:delText>l</w:delText>
              </w:r>
              <w:r w:rsidRPr="00723F43" w:rsidDel="004D1BDF">
                <w:rPr>
                  <w:rFonts w:ascii="Times New Roman" w:hAnsi="Times New Roman" w:cs="Times New Roman"/>
                  <w:spacing w:val="-1"/>
                  <w:sz w:val="24"/>
                  <w:szCs w:val="24"/>
                  <w:rPrChange w:id="982" w:author="ponnalagu sreenivas" w:date="2019-07-19T16:12:00Z">
                    <w:rPr>
                      <w:rFonts w:ascii="Book Antiqua" w:hAnsi="Book Antiqua" w:cs="Times New Roman"/>
                      <w:spacing w:val="-1"/>
                    </w:rPr>
                  </w:rPrChange>
                </w:rPr>
                <w:delText>a</w:delText>
              </w:r>
              <w:r w:rsidRPr="00723F43" w:rsidDel="004D1BDF">
                <w:rPr>
                  <w:rFonts w:ascii="Times New Roman" w:hAnsi="Times New Roman" w:cs="Times New Roman"/>
                  <w:spacing w:val="1"/>
                  <w:sz w:val="24"/>
                  <w:szCs w:val="24"/>
                  <w:rPrChange w:id="983" w:author="ponnalagu sreenivas" w:date="2019-07-19T16:12:00Z">
                    <w:rPr>
                      <w:rFonts w:ascii="Book Antiqua" w:hAnsi="Book Antiqua" w:cs="Times New Roman"/>
                      <w:spacing w:val="1"/>
                    </w:rPr>
                  </w:rPrChange>
                </w:rPr>
                <w:delText>n</w:delText>
              </w:r>
              <w:r w:rsidRPr="00723F43" w:rsidDel="004D1BDF">
                <w:rPr>
                  <w:rFonts w:ascii="Times New Roman" w:hAnsi="Times New Roman" w:cs="Times New Roman"/>
                  <w:spacing w:val="-1"/>
                  <w:sz w:val="24"/>
                  <w:szCs w:val="24"/>
                  <w:rPrChange w:id="984" w:author="ponnalagu sreenivas" w:date="2019-07-19T16:12:00Z">
                    <w:rPr>
                      <w:rFonts w:ascii="Book Antiqua" w:hAnsi="Book Antiqua" w:cs="Times New Roman"/>
                      <w:spacing w:val="-1"/>
                    </w:rPr>
                  </w:rPrChange>
                </w:rPr>
                <w:delText>c</w:delText>
              </w:r>
              <w:r w:rsidRPr="00723F43" w:rsidDel="004D1BDF">
                <w:rPr>
                  <w:rFonts w:ascii="Times New Roman" w:hAnsi="Times New Roman" w:cs="Times New Roman"/>
                  <w:sz w:val="24"/>
                  <w:szCs w:val="24"/>
                  <w:rPrChange w:id="985" w:author="ponnalagu sreenivas" w:date="2019-07-19T16:12:00Z">
                    <w:rPr>
                      <w:rFonts w:ascii="Book Antiqua" w:hAnsi="Book Antiqua" w:cs="Times New Roman"/>
                    </w:rPr>
                  </w:rPrChange>
                </w:rPr>
                <w:delText>e s</w:delText>
              </w:r>
              <w:r w:rsidRPr="00723F43" w:rsidDel="004D1BDF">
                <w:rPr>
                  <w:rFonts w:ascii="Times New Roman" w:hAnsi="Times New Roman" w:cs="Times New Roman"/>
                  <w:spacing w:val="2"/>
                  <w:sz w:val="24"/>
                  <w:szCs w:val="24"/>
                  <w:rPrChange w:id="986" w:author="ponnalagu sreenivas" w:date="2019-07-19T16:12:00Z">
                    <w:rPr>
                      <w:rFonts w:ascii="Book Antiqua" w:hAnsi="Book Antiqua" w:cs="Times New Roman"/>
                      <w:spacing w:val="2"/>
                    </w:rPr>
                  </w:rPrChange>
                </w:rPr>
                <w:delText>y</w:delText>
              </w:r>
              <w:r w:rsidRPr="00723F43" w:rsidDel="004D1BDF">
                <w:rPr>
                  <w:rFonts w:ascii="Times New Roman" w:hAnsi="Times New Roman" w:cs="Times New Roman"/>
                  <w:sz w:val="24"/>
                  <w:szCs w:val="24"/>
                  <w:rPrChange w:id="987" w:author="ponnalagu sreenivas" w:date="2019-07-19T16:12:00Z">
                    <w:rPr>
                      <w:rFonts w:ascii="Book Antiqua" w:hAnsi="Book Antiqua" w:cs="Times New Roman"/>
                    </w:rPr>
                  </w:rPrChange>
                </w:rPr>
                <w:delText>st</w:delText>
              </w:r>
              <w:r w:rsidRPr="00723F43" w:rsidDel="004D1BDF">
                <w:rPr>
                  <w:rFonts w:ascii="Times New Roman" w:hAnsi="Times New Roman" w:cs="Times New Roman"/>
                  <w:spacing w:val="2"/>
                  <w:sz w:val="24"/>
                  <w:szCs w:val="24"/>
                  <w:rPrChange w:id="988" w:author="ponnalagu sreenivas" w:date="2019-07-19T16:12:00Z">
                    <w:rPr>
                      <w:rFonts w:ascii="Book Antiqua" w:hAnsi="Book Antiqua" w:cs="Times New Roman"/>
                      <w:spacing w:val="2"/>
                    </w:rPr>
                  </w:rPrChange>
                </w:rPr>
                <w:delText>e</w:delText>
              </w:r>
              <w:r w:rsidRPr="00723F43" w:rsidDel="004D1BDF">
                <w:rPr>
                  <w:rFonts w:ascii="Times New Roman" w:hAnsi="Times New Roman" w:cs="Times New Roman"/>
                  <w:spacing w:val="-3"/>
                  <w:sz w:val="24"/>
                  <w:szCs w:val="24"/>
                  <w:rPrChange w:id="989" w:author="ponnalagu sreenivas" w:date="2019-07-19T16:12:00Z">
                    <w:rPr>
                      <w:rFonts w:ascii="Book Antiqua" w:hAnsi="Book Antiqua" w:cs="Times New Roman"/>
                      <w:spacing w:val="-3"/>
                    </w:rPr>
                  </w:rPrChange>
                </w:rPr>
                <w:delText>m</w:delText>
              </w:r>
              <w:r w:rsidRPr="00723F43" w:rsidDel="004D1BDF">
                <w:rPr>
                  <w:rFonts w:ascii="Times New Roman" w:hAnsi="Times New Roman" w:cs="Times New Roman"/>
                  <w:sz w:val="24"/>
                  <w:szCs w:val="24"/>
                  <w:rPrChange w:id="990" w:author="ponnalagu sreenivas" w:date="2019-07-19T16:12:00Z">
                    <w:rPr>
                      <w:rFonts w:ascii="Book Antiqua" w:hAnsi="Book Antiqua" w:cs="Times New Roman"/>
                    </w:rPr>
                  </w:rPrChange>
                </w:rPr>
                <w:delText>s</w:delText>
              </w:r>
              <w:r w:rsidRPr="00723F43" w:rsidDel="004D1BDF">
                <w:rPr>
                  <w:rFonts w:ascii="Times New Roman" w:hAnsi="Times New Roman" w:cs="Times New Roman"/>
                  <w:spacing w:val="-6"/>
                  <w:sz w:val="24"/>
                  <w:szCs w:val="24"/>
                  <w:rPrChange w:id="991" w:author="ponnalagu sreenivas" w:date="2019-07-19T16:12:00Z">
                    <w:rPr>
                      <w:rFonts w:ascii="Book Antiqua" w:hAnsi="Book Antiqua" w:cs="Times New Roman"/>
                      <w:spacing w:val="-6"/>
                    </w:rPr>
                  </w:rPrChange>
                </w:rPr>
                <w:delText>.</w:delText>
              </w:r>
            </w:del>
          </w:p>
        </w:tc>
        <w:tc>
          <w:tcPr>
            <w:tcW w:w="1804" w:type="dxa"/>
            <w:tcBorders>
              <w:top w:val="single" w:sz="3" w:space="0" w:color="000000"/>
              <w:left w:val="single" w:sz="3" w:space="0" w:color="000000"/>
              <w:bottom w:val="single" w:sz="3" w:space="0" w:color="000000"/>
              <w:right w:val="single" w:sz="3" w:space="0" w:color="000000"/>
            </w:tcBorders>
            <w:tcPrChange w:id="992"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Change w:id="993"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994" w:author="ponnalagu sreenivas" w:date="2019-07-19T16:12:00Z">
                  <w:rPr>
                    <w:rFonts w:ascii="Book Antiqua" w:hAnsi="Book Antiqua" w:cs="Times New Roman"/>
                  </w:rPr>
                </w:rPrChange>
              </w:rPr>
              <w:t>T1 (9)</w:t>
            </w:r>
          </w:p>
          <w:p w:rsidR="009F1C48" w:rsidRPr="00723F43"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Change w:id="99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996" w:author="ponnalagu sreenivas" w:date="2019-07-19T16:12:00Z">
                  <w:rPr>
                    <w:rFonts w:ascii="Book Antiqua" w:hAnsi="Book Antiqua" w:cs="Times New Roman"/>
                  </w:rPr>
                </w:rPrChange>
              </w:rPr>
              <w:t>R1 (5.3, 5.4)</w:t>
            </w:r>
          </w:p>
        </w:tc>
      </w:tr>
      <w:tr w:rsidR="009F1C48" w:rsidRPr="00723F43" w:rsidTr="00B555D7">
        <w:trPr>
          <w:trPrChange w:id="997"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998"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999" w:author="ponnalagu sreenivas" w:date="2019-07-19T16:12:00Z">
                  <w:rPr>
                    <w:rFonts w:ascii="Book Antiqua" w:hAnsi="Book Antiqua" w:cs="Times New Roman"/>
                  </w:rPr>
                </w:rPrChange>
              </w:rPr>
            </w:pPr>
            <w:del w:id="1000" w:author="ponnalagu sreenivas" w:date="2019-07-19T15:41:00Z">
              <w:r w:rsidRPr="00723F43" w:rsidDel="001B07CE">
                <w:rPr>
                  <w:rFonts w:ascii="Times New Roman" w:hAnsi="Times New Roman" w:cs="Times New Roman"/>
                  <w:sz w:val="24"/>
                  <w:szCs w:val="24"/>
                  <w:rPrChange w:id="1001" w:author="ponnalagu sreenivas" w:date="2019-07-19T16:12:00Z">
                    <w:rPr>
                      <w:rFonts w:ascii="Book Antiqua" w:hAnsi="Book Antiqua" w:cs="Times New Roman"/>
                    </w:rPr>
                  </w:rPrChange>
                </w:rPr>
                <w:delText>31</w:delText>
              </w:r>
            </w:del>
            <w:ins w:id="1002" w:author="ponnalagu sreenivas" w:date="2019-07-19T15:41:00Z">
              <w:r w:rsidR="001B07CE" w:rsidRPr="00723F43">
                <w:rPr>
                  <w:rFonts w:ascii="Times New Roman" w:hAnsi="Times New Roman" w:cs="Times New Roman"/>
                  <w:sz w:val="24"/>
                  <w:szCs w:val="24"/>
                  <w:rPrChange w:id="1003" w:author="ponnalagu sreenivas" w:date="2019-07-19T16:12:00Z">
                    <w:rPr>
                      <w:rFonts w:ascii="Book Antiqua" w:hAnsi="Book Antiqua" w:cs="Times New Roman"/>
                    </w:rPr>
                  </w:rPrChange>
                </w:rPr>
                <w:t>32</w:t>
              </w:r>
            </w:ins>
            <w:r w:rsidRPr="00723F43">
              <w:rPr>
                <w:rFonts w:ascii="Times New Roman" w:hAnsi="Times New Roman" w:cs="Times New Roman"/>
                <w:sz w:val="24"/>
                <w:szCs w:val="24"/>
                <w:rPrChange w:id="1004" w:author="ponnalagu sreenivas" w:date="2019-07-19T16:12:00Z">
                  <w:rPr>
                    <w:rFonts w:ascii="Book Antiqua" w:hAnsi="Book Antiqua" w:cs="Times New Roman"/>
                  </w:rPr>
                </w:rPrChange>
              </w:rPr>
              <w:t>-</w:t>
            </w:r>
            <w:del w:id="1005" w:author="ponnalagu sreenivas" w:date="2019-07-19T15:41:00Z">
              <w:r w:rsidRPr="00723F43" w:rsidDel="001B07CE">
                <w:rPr>
                  <w:rFonts w:ascii="Times New Roman" w:hAnsi="Times New Roman" w:cs="Times New Roman"/>
                  <w:sz w:val="24"/>
                  <w:szCs w:val="24"/>
                  <w:rPrChange w:id="1006" w:author="ponnalagu sreenivas" w:date="2019-07-19T16:12:00Z">
                    <w:rPr>
                      <w:rFonts w:ascii="Book Antiqua" w:hAnsi="Book Antiqua" w:cs="Times New Roman"/>
                    </w:rPr>
                  </w:rPrChange>
                </w:rPr>
                <w:delText>32</w:delText>
              </w:r>
            </w:del>
            <w:ins w:id="1007" w:author="ponnalagu sreenivas" w:date="2019-07-19T15:41:00Z">
              <w:r w:rsidR="001B07CE" w:rsidRPr="00723F43">
                <w:rPr>
                  <w:rFonts w:ascii="Times New Roman" w:hAnsi="Times New Roman" w:cs="Times New Roman"/>
                  <w:sz w:val="24"/>
                  <w:szCs w:val="24"/>
                  <w:rPrChange w:id="1008" w:author="ponnalagu sreenivas" w:date="2019-07-19T16:12:00Z">
                    <w:rPr>
                      <w:rFonts w:ascii="Book Antiqua" w:hAnsi="Book Antiqua" w:cs="Times New Roman"/>
                    </w:rPr>
                  </w:rPrChange>
                </w:rPr>
                <w:t>34</w:t>
              </w:r>
            </w:ins>
          </w:p>
        </w:tc>
        <w:tc>
          <w:tcPr>
            <w:tcW w:w="2168" w:type="dxa"/>
            <w:tcBorders>
              <w:top w:val="single" w:sz="3" w:space="0" w:color="000000"/>
              <w:left w:val="single" w:sz="3" w:space="0" w:color="000000"/>
              <w:bottom w:val="single" w:sz="3" w:space="0" w:color="000000"/>
              <w:right w:val="single" w:sz="3" w:space="0" w:color="000000"/>
            </w:tcBorders>
            <w:tcPrChange w:id="1009"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rPr>
                <w:rFonts w:ascii="Times New Roman" w:hAnsi="Times New Roman" w:cs="Times New Roman"/>
                <w:sz w:val="24"/>
                <w:szCs w:val="24"/>
                <w:rPrChange w:id="1010"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011" w:author="ponnalagu sreenivas" w:date="2019-07-19T16:12:00Z">
                  <w:rPr>
                    <w:rFonts w:ascii="Book Antiqua" w:hAnsi="Book Antiqua" w:cs="Times New Roman"/>
                  </w:rPr>
                </w:rPrChange>
              </w:rPr>
              <w:t>Pressure measurement</w:t>
            </w:r>
          </w:p>
        </w:tc>
        <w:tc>
          <w:tcPr>
            <w:tcW w:w="4942" w:type="dxa"/>
            <w:tcBorders>
              <w:top w:val="single" w:sz="3" w:space="0" w:color="000000"/>
              <w:left w:val="single" w:sz="3" w:space="0" w:color="000000"/>
              <w:bottom w:val="single" w:sz="3" w:space="0" w:color="000000"/>
              <w:right w:val="single" w:sz="3" w:space="0" w:color="000000"/>
            </w:tcBorders>
            <w:tcPrChange w:id="1012"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6" w:after="0" w:line="240" w:lineRule="auto"/>
              <w:jc w:val="both"/>
              <w:rPr>
                <w:rFonts w:ascii="Times New Roman" w:hAnsi="Times New Roman" w:cs="Times New Roman"/>
                <w:sz w:val="24"/>
                <w:szCs w:val="24"/>
                <w:rPrChange w:id="1013"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014" w:author="ponnalagu sreenivas" w:date="2019-07-19T16:12:00Z">
                  <w:rPr>
                    <w:rFonts w:ascii="Book Antiqua" w:hAnsi="Book Antiqua" w:cs="Times New Roman"/>
                  </w:rPr>
                </w:rPrChange>
              </w:rPr>
              <w:t xml:space="preserve">Fundamentals   of    pressure measurement and </w:t>
            </w:r>
            <w:del w:id="1015" w:author="Admin" w:date="2018-07-21T11:01:00Z">
              <w:r w:rsidRPr="00723F43" w:rsidDel="002343C3">
                <w:rPr>
                  <w:rFonts w:ascii="Times New Roman" w:hAnsi="Times New Roman" w:cs="Times New Roman"/>
                  <w:sz w:val="24"/>
                  <w:szCs w:val="24"/>
                  <w:rPrChange w:id="1016" w:author="ponnalagu sreenivas" w:date="2019-07-19T16:12:00Z">
                    <w:rPr>
                      <w:rFonts w:ascii="Book Antiqua" w:hAnsi="Book Antiqua" w:cs="Times New Roman"/>
                    </w:rPr>
                  </w:rPrChange>
                </w:rPr>
                <w:delText xml:space="preserve">calibration. To learn </w:delText>
              </w:r>
            </w:del>
            <w:r w:rsidRPr="00723F43">
              <w:rPr>
                <w:rFonts w:ascii="Times New Roman" w:hAnsi="Times New Roman" w:cs="Times New Roman"/>
                <w:sz w:val="24"/>
                <w:szCs w:val="24"/>
                <w:rPrChange w:id="1017" w:author="ponnalagu sreenivas" w:date="2019-07-19T16:12:00Z">
                  <w:rPr>
                    <w:rFonts w:ascii="Book Antiqua" w:hAnsi="Book Antiqua" w:cs="Times New Roman"/>
                  </w:rPr>
                </w:rPrChange>
              </w:rPr>
              <w:t xml:space="preserve">techniques of high and low pressure measurement. </w:t>
            </w:r>
            <w:ins w:id="1018" w:author="Admin" w:date="2018-07-21T11:02:00Z">
              <w:r w:rsidR="002343C3" w:rsidRPr="00723F43">
                <w:rPr>
                  <w:rFonts w:ascii="Times New Roman" w:hAnsi="Times New Roman" w:cs="Times New Roman"/>
                  <w:sz w:val="24"/>
                  <w:szCs w:val="24"/>
                  <w:rPrChange w:id="1019" w:author="ponnalagu sreenivas" w:date="2019-07-19T16:12:00Z">
                    <w:rPr>
                      <w:rFonts w:ascii="Book Antiqua" w:hAnsi="Book Antiqua" w:cs="Times New Roman"/>
                    </w:rPr>
                  </w:rPrChange>
                </w:rPr>
                <w:t xml:space="preserve">Elastic elements (Bourdon tube, Bellows, Diaphragm), </w:t>
              </w:r>
            </w:ins>
            <w:r w:rsidRPr="00723F43">
              <w:rPr>
                <w:rFonts w:ascii="Times New Roman" w:hAnsi="Times New Roman" w:cs="Times New Roman"/>
                <w:sz w:val="24"/>
                <w:szCs w:val="24"/>
                <w:rPrChange w:id="1020" w:author="ponnalagu sreenivas" w:date="2019-07-19T16:12:00Z">
                  <w:rPr>
                    <w:rFonts w:ascii="Book Antiqua" w:hAnsi="Book Antiqua" w:cs="Times New Roman"/>
                  </w:rPr>
                </w:rPrChange>
              </w:rPr>
              <w:t xml:space="preserve">Dead   weight   gages, manometers, elastic elements. Bridgman, McLeod, Thermal   conductivity, Ionization Gauge.  </w:t>
            </w:r>
          </w:p>
        </w:tc>
        <w:tc>
          <w:tcPr>
            <w:tcW w:w="1804" w:type="dxa"/>
            <w:tcBorders>
              <w:top w:val="single" w:sz="3" w:space="0" w:color="000000"/>
              <w:left w:val="single" w:sz="3" w:space="0" w:color="000000"/>
              <w:bottom w:val="single" w:sz="3" w:space="0" w:color="000000"/>
              <w:right w:val="single" w:sz="3" w:space="0" w:color="000000"/>
            </w:tcBorders>
            <w:tcPrChange w:id="1021"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Change w:id="102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023" w:author="ponnalagu sreenivas" w:date="2019-07-19T16:12:00Z">
                  <w:rPr>
                    <w:rFonts w:ascii="Book Antiqua" w:hAnsi="Book Antiqua" w:cs="Times New Roman"/>
                  </w:rPr>
                </w:rPrChange>
              </w:rPr>
              <w:t>T1 (8)</w:t>
            </w:r>
          </w:p>
          <w:p w:rsidR="009F1C48" w:rsidRPr="00723F43"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Change w:id="1024"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025" w:author="ponnalagu sreenivas" w:date="2019-07-19T16:12:00Z">
                  <w:rPr>
                    <w:rFonts w:ascii="Book Antiqua" w:hAnsi="Book Antiqua" w:cs="Times New Roman"/>
                  </w:rPr>
                </w:rPrChange>
              </w:rPr>
              <w:t>R1 (5.2)</w:t>
            </w:r>
          </w:p>
        </w:tc>
      </w:tr>
      <w:tr w:rsidR="009F1C48" w:rsidRPr="00723F43" w:rsidTr="00B555D7">
        <w:trPr>
          <w:trPrChange w:id="1026"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1027"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Change w:id="1028" w:author="ponnalagu sreenivas" w:date="2019-07-19T16:12:00Z">
                  <w:rPr>
                    <w:rFonts w:ascii="Book Antiqua" w:hAnsi="Book Antiqua" w:cs="Times New Roman"/>
                  </w:rPr>
                </w:rPrChange>
              </w:rPr>
            </w:pPr>
            <w:del w:id="1029" w:author="ponnalagu sreenivas" w:date="2019-07-19T15:41:00Z">
              <w:r w:rsidRPr="00723F43" w:rsidDel="001B07CE">
                <w:rPr>
                  <w:rFonts w:ascii="Times New Roman" w:hAnsi="Times New Roman" w:cs="Times New Roman"/>
                  <w:sz w:val="24"/>
                  <w:szCs w:val="24"/>
                  <w:rPrChange w:id="1030" w:author="ponnalagu sreenivas" w:date="2019-07-19T16:12:00Z">
                    <w:rPr>
                      <w:rFonts w:ascii="Book Antiqua" w:hAnsi="Book Antiqua" w:cs="Times New Roman"/>
                    </w:rPr>
                  </w:rPrChange>
                </w:rPr>
                <w:delText>33</w:delText>
              </w:r>
            </w:del>
            <w:ins w:id="1031" w:author="ponnalagu sreenivas" w:date="2019-07-19T15:41:00Z">
              <w:r w:rsidR="001B07CE" w:rsidRPr="00723F43">
                <w:rPr>
                  <w:rFonts w:ascii="Times New Roman" w:hAnsi="Times New Roman" w:cs="Times New Roman"/>
                  <w:sz w:val="24"/>
                  <w:szCs w:val="24"/>
                  <w:rPrChange w:id="1032" w:author="ponnalagu sreenivas" w:date="2019-07-19T16:12:00Z">
                    <w:rPr>
                      <w:rFonts w:ascii="Book Antiqua" w:hAnsi="Book Antiqua" w:cs="Times New Roman"/>
                    </w:rPr>
                  </w:rPrChange>
                </w:rPr>
                <w:t>35</w:t>
              </w:r>
            </w:ins>
            <w:r w:rsidRPr="00723F43">
              <w:rPr>
                <w:rFonts w:ascii="Times New Roman" w:hAnsi="Times New Roman" w:cs="Times New Roman"/>
                <w:sz w:val="24"/>
                <w:szCs w:val="24"/>
                <w:rPrChange w:id="1033" w:author="ponnalagu sreenivas" w:date="2019-07-19T16:12:00Z">
                  <w:rPr>
                    <w:rFonts w:ascii="Book Antiqua" w:hAnsi="Book Antiqua" w:cs="Times New Roman"/>
                  </w:rPr>
                </w:rPrChange>
              </w:rPr>
              <w:t>-</w:t>
            </w:r>
            <w:del w:id="1034" w:author="ponnalagu sreenivas" w:date="2019-07-19T15:41:00Z">
              <w:r w:rsidRPr="00723F43" w:rsidDel="001B07CE">
                <w:rPr>
                  <w:rFonts w:ascii="Times New Roman" w:hAnsi="Times New Roman" w:cs="Times New Roman"/>
                  <w:sz w:val="24"/>
                  <w:szCs w:val="24"/>
                  <w:rPrChange w:id="1035" w:author="ponnalagu sreenivas" w:date="2019-07-19T16:12:00Z">
                    <w:rPr>
                      <w:rFonts w:ascii="Book Antiqua" w:hAnsi="Book Antiqua" w:cs="Times New Roman"/>
                    </w:rPr>
                  </w:rPrChange>
                </w:rPr>
                <w:delText>34</w:delText>
              </w:r>
            </w:del>
            <w:ins w:id="1036" w:author="ponnalagu sreenivas" w:date="2019-07-19T15:41:00Z">
              <w:r w:rsidR="001B07CE" w:rsidRPr="00723F43">
                <w:rPr>
                  <w:rFonts w:ascii="Times New Roman" w:hAnsi="Times New Roman" w:cs="Times New Roman"/>
                  <w:sz w:val="24"/>
                  <w:szCs w:val="24"/>
                  <w:rPrChange w:id="1037" w:author="ponnalagu sreenivas" w:date="2019-07-19T16:12:00Z">
                    <w:rPr>
                      <w:rFonts w:ascii="Book Antiqua" w:hAnsi="Book Antiqua" w:cs="Times New Roman"/>
                    </w:rPr>
                  </w:rPrChange>
                </w:rPr>
                <w:t>36</w:t>
              </w:r>
            </w:ins>
          </w:p>
        </w:tc>
        <w:tc>
          <w:tcPr>
            <w:tcW w:w="2168" w:type="dxa"/>
            <w:tcBorders>
              <w:top w:val="single" w:sz="3" w:space="0" w:color="000000"/>
              <w:left w:val="single" w:sz="3" w:space="0" w:color="000000"/>
              <w:bottom w:val="single" w:sz="3" w:space="0" w:color="000000"/>
              <w:right w:val="single" w:sz="3" w:space="0" w:color="000000"/>
            </w:tcBorders>
            <w:tcPrChange w:id="1038"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rPr>
                <w:rFonts w:ascii="Times New Roman" w:hAnsi="Times New Roman" w:cs="Times New Roman"/>
                <w:sz w:val="24"/>
                <w:szCs w:val="24"/>
                <w:rPrChange w:id="103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040" w:author="ponnalagu sreenivas" w:date="2019-07-19T16:12:00Z">
                  <w:rPr>
                    <w:rFonts w:ascii="Book Antiqua" w:hAnsi="Book Antiqua" w:cs="Times New Roman"/>
                  </w:rPr>
                </w:rPrChange>
              </w:rPr>
              <w:t>Flow measurement</w:t>
            </w:r>
          </w:p>
        </w:tc>
        <w:tc>
          <w:tcPr>
            <w:tcW w:w="4942" w:type="dxa"/>
            <w:tcBorders>
              <w:top w:val="single" w:sz="3" w:space="0" w:color="000000"/>
              <w:left w:val="single" w:sz="3" w:space="0" w:color="000000"/>
              <w:bottom w:val="single" w:sz="3" w:space="0" w:color="000000"/>
              <w:right w:val="single" w:sz="3" w:space="0" w:color="000000"/>
            </w:tcBorders>
            <w:tcPrChange w:id="1041"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Change w:id="104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043" w:author="ponnalagu sreenivas" w:date="2019-07-19T16:12:00Z">
                  <w:rPr>
                    <w:rFonts w:ascii="Book Antiqua" w:hAnsi="Book Antiqua" w:cs="Times New Roman"/>
                  </w:rPr>
                </w:rPrChange>
              </w:rPr>
              <w:t>Obstruction meters, Rota meters, Pitot static tube meters, Turbine meters, electromagnetic flow meters, ultrasonic flow meters, vortex shedding, laser Doppler velocity meter. Hot wire anemometer, mass flow meter, positive displacement meter.</w:t>
            </w:r>
          </w:p>
        </w:tc>
        <w:tc>
          <w:tcPr>
            <w:tcW w:w="1804" w:type="dxa"/>
            <w:tcBorders>
              <w:top w:val="single" w:sz="3" w:space="0" w:color="000000"/>
              <w:left w:val="single" w:sz="3" w:space="0" w:color="000000"/>
              <w:bottom w:val="single" w:sz="3" w:space="0" w:color="000000"/>
              <w:right w:val="single" w:sz="3" w:space="0" w:color="000000"/>
            </w:tcBorders>
            <w:tcPrChange w:id="1044"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Change w:id="104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046" w:author="ponnalagu sreenivas" w:date="2019-07-19T16:12:00Z">
                  <w:rPr>
                    <w:rFonts w:ascii="Book Antiqua" w:hAnsi="Book Antiqua" w:cs="Times New Roman"/>
                  </w:rPr>
                </w:rPrChange>
              </w:rPr>
              <w:t>T1 (11)</w:t>
            </w:r>
          </w:p>
          <w:p w:rsidR="009F1C48" w:rsidRPr="00723F43"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Change w:id="1047"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048" w:author="ponnalagu sreenivas" w:date="2019-07-19T16:12:00Z">
                  <w:rPr>
                    <w:rFonts w:ascii="Book Antiqua" w:hAnsi="Book Antiqua" w:cs="Times New Roman"/>
                  </w:rPr>
                </w:rPrChange>
              </w:rPr>
              <w:t>R1 (5.8)</w:t>
            </w:r>
          </w:p>
        </w:tc>
      </w:tr>
      <w:tr w:rsidR="009F1C48" w:rsidRPr="00723F43" w:rsidDel="001B07CE" w:rsidTr="00B555D7">
        <w:trPr>
          <w:trHeight w:val="650"/>
          <w:del w:id="1049" w:author="ponnalagu sreenivas" w:date="2019-07-19T15:41:00Z"/>
          <w:trPrChange w:id="1050" w:author="ponnalagu sreenivas" w:date="2019-07-19T15:43:00Z">
            <w:trPr>
              <w:gridBefore w:val="1"/>
              <w:trHeight w:val="650"/>
            </w:trPr>
          </w:trPrChange>
        </w:trPr>
        <w:tc>
          <w:tcPr>
            <w:tcW w:w="892" w:type="dxa"/>
            <w:tcBorders>
              <w:top w:val="single" w:sz="3" w:space="0" w:color="000000"/>
              <w:left w:val="single" w:sz="3" w:space="0" w:color="000000"/>
              <w:bottom w:val="single" w:sz="3" w:space="0" w:color="000000"/>
              <w:right w:val="single" w:sz="3" w:space="0" w:color="000000"/>
            </w:tcBorders>
            <w:tcPrChange w:id="1051"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Del="001B07CE" w:rsidRDefault="009F1C48" w:rsidP="00FA58AC">
            <w:pPr>
              <w:widowControl w:val="0"/>
              <w:autoSpaceDE w:val="0"/>
              <w:autoSpaceDN w:val="0"/>
              <w:adjustRightInd w:val="0"/>
              <w:spacing w:before="3" w:after="0" w:line="240" w:lineRule="auto"/>
              <w:ind w:left="34" w:right="90"/>
              <w:rPr>
                <w:del w:id="1052" w:author="ponnalagu sreenivas" w:date="2019-07-19T15:41:00Z"/>
                <w:rFonts w:ascii="Times New Roman" w:hAnsi="Times New Roman" w:cs="Times New Roman"/>
                <w:sz w:val="24"/>
                <w:szCs w:val="24"/>
                <w:rPrChange w:id="1053" w:author="ponnalagu sreenivas" w:date="2019-07-19T16:12:00Z">
                  <w:rPr>
                    <w:del w:id="1054" w:author="ponnalagu sreenivas" w:date="2019-07-19T15:41:00Z"/>
                    <w:rFonts w:ascii="Book Antiqua" w:hAnsi="Book Antiqua" w:cs="Times New Roman"/>
                  </w:rPr>
                </w:rPrChange>
              </w:rPr>
            </w:pPr>
            <w:del w:id="1055" w:author="ponnalagu sreenivas" w:date="2019-07-19T15:41:00Z">
              <w:r w:rsidRPr="00723F43" w:rsidDel="001B07CE">
                <w:rPr>
                  <w:rFonts w:ascii="Times New Roman" w:hAnsi="Times New Roman" w:cs="Times New Roman"/>
                  <w:sz w:val="24"/>
                  <w:szCs w:val="24"/>
                  <w:rPrChange w:id="1056" w:author="ponnalagu sreenivas" w:date="2019-07-19T16:12:00Z">
                    <w:rPr>
                      <w:rFonts w:ascii="Book Antiqua" w:hAnsi="Book Antiqua" w:cs="Times New Roman"/>
                    </w:rPr>
                  </w:rPrChange>
                </w:rPr>
                <w:delText>35-36</w:delText>
              </w:r>
            </w:del>
          </w:p>
        </w:tc>
        <w:tc>
          <w:tcPr>
            <w:tcW w:w="2168" w:type="dxa"/>
            <w:tcBorders>
              <w:top w:val="single" w:sz="3" w:space="0" w:color="000000"/>
              <w:left w:val="single" w:sz="3" w:space="0" w:color="000000"/>
              <w:bottom w:val="single" w:sz="3" w:space="0" w:color="000000"/>
              <w:right w:val="single" w:sz="3" w:space="0" w:color="000000"/>
            </w:tcBorders>
            <w:tcPrChange w:id="1057"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Del="001B07CE" w:rsidRDefault="009F1C48" w:rsidP="009F1C48">
            <w:pPr>
              <w:widowControl w:val="0"/>
              <w:autoSpaceDE w:val="0"/>
              <w:autoSpaceDN w:val="0"/>
              <w:adjustRightInd w:val="0"/>
              <w:spacing w:after="0" w:line="240" w:lineRule="auto"/>
              <w:ind w:right="443"/>
              <w:rPr>
                <w:del w:id="1058" w:author="ponnalagu sreenivas" w:date="2019-07-19T15:41:00Z"/>
                <w:rFonts w:ascii="Times New Roman" w:hAnsi="Times New Roman" w:cs="Times New Roman"/>
                <w:sz w:val="24"/>
                <w:szCs w:val="24"/>
                <w:rPrChange w:id="1059" w:author="ponnalagu sreenivas" w:date="2019-07-19T16:12:00Z">
                  <w:rPr>
                    <w:del w:id="1060" w:author="ponnalagu sreenivas" w:date="2019-07-19T15:41:00Z"/>
                    <w:rFonts w:ascii="Book Antiqua" w:hAnsi="Book Antiqua" w:cs="Times New Roman"/>
                  </w:rPr>
                </w:rPrChange>
              </w:rPr>
            </w:pPr>
            <w:del w:id="1061" w:author="ponnalagu sreenivas" w:date="2019-07-19T15:41:00Z">
              <w:r w:rsidRPr="00723F43" w:rsidDel="001B07CE">
                <w:rPr>
                  <w:rFonts w:ascii="Times New Roman" w:hAnsi="Times New Roman" w:cs="Times New Roman"/>
                  <w:sz w:val="24"/>
                  <w:szCs w:val="24"/>
                  <w:rPrChange w:id="1062" w:author="ponnalagu sreenivas" w:date="2019-07-19T16:12:00Z">
                    <w:rPr>
                      <w:rFonts w:ascii="Book Antiqua" w:hAnsi="Book Antiqua" w:cs="Times New Roman"/>
                    </w:rPr>
                  </w:rPrChange>
                </w:rPr>
                <w:delText>Temperature measurement</w:delText>
              </w:r>
            </w:del>
          </w:p>
        </w:tc>
        <w:tc>
          <w:tcPr>
            <w:tcW w:w="4942" w:type="dxa"/>
            <w:tcBorders>
              <w:top w:val="single" w:sz="3" w:space="0" w:color="000000"/>
              <w:left w:val="single" w:sz="3" w:space="0" w:color="000000"/>
              <w:bottom w:val="single" w:sz="3" w:space="0" w:color="000000"/>
              <w:right w:val="single" w:sz="3" w:space="0" w:color="000000"/>
            </w:tcBorders>
            <w:tcPrChange w:id="1063"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Del="001B07CE" w:rsidRDefault="009F1C48" w:rsidP="009F1C48">
            <w:pPr>
              <w:widowControl w:val="0"/>
              <w:autoSpaceDE w:val="0"/>
              <w:autoSpaceDN w:val="0"/>
              <w:adjustRightInd w:val="0"/>
              <w:spacing w:before="6" w:after="0" w:line="240" w:lineRule="auto"/>
              <w:jc w:val="both"/>
              <w:rPr>
                <w:del w:id="1064" w:author="ponnalagu sreenivas" w:date="2019-07-19T15:41:00Z"/>
                <w:rFonts w:ascii="Times New Roman" w:hAnsi="Times New Roman" w:cs="Times New Roman"/>
                <w:sz w:val="24"/>
                <w:szCs w:val="24"/>
                <w:rPrChange w:id="1065" w:author="ponnalagu sreenivas" w:date="2019-07-19T16:12:00Z">
                  <w:rPr>
                    <w:del w:id="1066" w:author="ponnalagu sreenivas" w:date="2019-07-19T15:41:00Z"/>
                    <w:rFonts w:ascii="Book Antiqua" w:hAnsi="Book Antiqua" w:cs="Times New Roman"/>
                  </w:rPr>
                </w:rPrChange>
              </w:rPr>
            </w:pPr>
            <w:del w:id="1067" w:author="ponnalagu sreenivas" w:date="2019-07-19T15:41:00Z">
              <w:r w:rsidRPr="00723F43" w:rsidDel="001B07CE">
                <w:rPr>
                  <w:rFonts w:ascii="Times New Roman" w:hAnsi="Times New Roman" w:cs="Times New Roman"/>
                  <w:sz w:val="24"/>
                  <w:szCs w:val="24"/>
                  <w:rPrChange w:id="1068" w:author="ponnalagu sreenivas" w:date="2019-07-19T16:12:00Z">
                    <w:rPr>
                      <w:rFonts w:ascii="Book Antiqua" w:hAnsi="Book Antiqua" w:cs="Times New Roman"/>
                    </w:rPr>
                  </w:rPrChange>
                </w:rPr>
                <w:delText xml:space="preserve">Temperature measurement using conventional, Radiation methods, Thermal expansion methods.  </w:delText>
              </w:r>
            </w:del>
          </w:p>
        </w:tc>
        <w:tc>
          <w:tcPr>
            <w:tcW w:w="1804" w:type="dxa"/>
            <w:tcBorders>
              <w:top w:val="single" w:sz="3" w:space="0" w:color="000000"/>
              <w:left w:val="single" w:sz="3" w:space="0" w:color="000000"/>
              <w:bottom w:val="single" w:sz="3" w:space="0" w:color="000000"/>
              <w:right w:val="single" w:sz="3" w:space="0" w:color="000000"/>
            </w:tcBorders>
            <w:tcPrChange w:id="1069"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Del="001B07CE" w:rsidRDefault="009F1C48" w:rsidP="00FA58AC">
            <w:pPr>
              <w:widowControl w:val="0"/>
              <w:tabs>
                <w:tab w:val="left" w:pos="1544"/>
              </w:tabs>
              <w:autoSpaceDE w:val="0"/>
              <w:autoSpaceDN w:val="0"/>
              <w:adjustRightInd w:val="0"/>
              <w:spacing w:before="25" w:after="0" w:line="240" w:lineRule="auto"/>
              <w:ind w:left="104" w:right="157" w:hanging="17"/>
              <w:rPr>
                <w:del w:id="1070" w:author="ponnalagu sreenivas" w:date="2019-07-19T15:41:00Z"/>
                <w:rFonts w:ascii="Times New Roman" w:hAnsi="Times New Roman" w:cs="Times New Roman"/>
                <w:sz w:val="24"/>
                <w:szCs w:val="24"/>
                <w:rPrChange w:id="1071" w:author="ponnalagu sreenivas" w:date="2019-07-19T16:12:00Z">
                  <w:rPr>
                    <w:del w:id="1072" w:author="ponnalagu sreenivas" w:date="2019-07-19T15:41:00Z"/>
                    <w:rFonts w:ascii="Book Antiqua" w:hAnsi="Book Antiqua" w:cs="Times New Roman"/>
                  </w:rPr>
                </w:rPrChange>
              </w:rPr>
            </w:pPr>
            <w:del w:id="1073" w:author="ponnalagu sreenivas" w:date="2019-07-19T15:41:00Z">
              <w:r w:rsidRPr="00723F43" w:rsidDel="001B07CE">
                <w:rPr>
                  <w:rFonts w:ascii="Times New Roman" w:hAnsi="Times New Roman" w:cs="Times New Roman"/>
                  <w:sz w:val="24"/>
                  <w:szCs w:val="24"/>
                  <w:rPrChange w:id="1074" w:author="ponnalagu sreenivas" w:date="2019-07-19T16:12:00Z">
                    <w:rPr>
                      <w:rFonts w:ascii="Book Antiqua" w:hAnsi="Book Antiqua" w:cs="Times New Roman"/>
                    </w:rPr>
                  </w:rPrChange>
                </w:rPr>
                <w:delText>T1 (</w:delText>
              </w:r>
            </w:del>
            <w:ins w:id="1075" w:author="Admin" w:date="2018-07-21T10:15:00Z">
              <w:del w:id="1076" w:author="ponnalagu sreenivas" w:date="2019-07-19T15:41:00Z">
                <w:r w:rsidR="00D1719E" w:rsidRPr="00723F43" w:rsidDel="001B07CE">
                  <w:rPr>
                    <w:rFonts w:ascii="Times New Roman" w:hAnsi="Times New Roman" w:cs="Times New Roman"/>
                    <w:sz w:val="24"/>
                    <w:szCs w:val="24"/>
                    <w:rPrChange w:id="1077" w:author="ponnalagu sreenivas" w:date="2019-07-19T16:12:00Z">
                      <w:rPr>
                        <w:rFonts w:ascii="Book Antiqua" w:hAnsi="Book Antiqua" w:cs="Times New Roman"/>
                      </w:rPr>
                    </w:rPrChange>
                  </w:rPr>
                  <w:delText xml:space="preserve">10.1,10.2, </w:delText>
                </w:r>
              </w:del>
            </w:ins>
            <w:del w:id="1078" w:author="ponnalagu sreenivas" w:date="2019-07-19T15:41:00Z">
              <w:r w:rsidRPr="00723F43" w:rsidDel="001B07CE">
                <w:rPr>
                  <w:rFonts w:ascii="Times New Roman" w:hAnsi="Times New Roman" w:cs="Times New Roman"/>
                  <w:sz w:val="24"/>
                  <w:szCs w:val="24"/>
                  <w:rPrChange w:id="1079" w:author="ponnalagu sreenivas" w:date="2019-07-19T16:12:00Z">
                    <w:rPr>
                      <w:rFonts w:ascii="Book Antiqua" w:hAnsi="Book Antiqua" w:cs="Times New Roman"/>
                    </w:rPr>
                  </w:rPrChange>
                </w:rPr>
                <w:delText>10</w:delText>
              </w:r>
            </w:del>
            <w:ins w:id="1080" w:author="Admin" w:date="2018-07-21T10:14:00Z">
              <w:del w:id="1081" w:author="ponnalagu sreenivas" w:date="2019-07-19T15:41:00Z">
                <w:r w:rsidR="00D1719E" w:rsidRPr="00723F43" w:rsidDel="001B07CE">
                  <w:rPr>
                    <w:rFonts w:ascii="Times New Roman" w:hAnsi="Times New Roman" w:cs="Times New Roman"/>
                    <w:sz w:val="24"/>
                    <w:szCs w:val="24"/>
                    <w:rPrChange w:id="1082" w:author="ponnalagu sreenivas" w:date="2019-07-19T16:12:00Z">
                      <w:rPr>
                        <w:rFonts w:ascii="Book Antiqua" w:hAnsi="Book Antiqua" w:cs="Times New Roman"/>
                      </w:rPr>
                    </w:rPrChange>
                  </w:rPr>
                  <w:delText>.5,</w:delText>
                </w:r>
              </w:del>
            </w:ins>
            <w:ins w:id="1083" w:author="Admin" w:date="2018-07-21T11:05:00Z">
              <w:del w:id="1084" w:author="ponnalagu sreenivas" w:date="2019-07-19T15:41:00Z">
                <w:r w:rsidR="005F18DD" w:rsidRPr="00723F43" w:rsidDel="001B07CE">
                  <w:rPr>
                    <w:rFonts w:ascii="Times New Roman" w:hAnsi="Times New Roman" w:cs="Times New Roman"/>
                    <w:sz w:val="24"/>
                    <w:szCs w:val="24"/>
                    <w:rPrChange w:id="1085" w:author="ponnalagu sreenivas" w:date="2019-07-19T16:12:00Z">
                      <w:rPr>
                        <w:rFonts w:ascii="Book Antiqua" w:hAnsi="Book Antiqua" w:cs="Times New Roman"/>
                      </w:rPr>
                    </w:rPrChange>
                  </w:rPr>
                  <w:delText xml:space="preserve"> </w:delText>
                </w:r>
              </w:del>
            </w:ins>
            <w:ins w:id="1086" w:author="Admin" w:date="2018-07-21T10:14:00Z">
              <w:del w:id="1087" w:author="ponnalagu sreenivas" w:date="2019-07-19T15:41:00Z">
                <w:r w:rsidR="00D1719E" w:rsidRPr="00723F43" w:rsidDel="001B07CE">
                  <w:rPr>
                    <w:rFonts w:ascii="Times New Roman" w:hAnsi="Times New Roman" w:cs="Times New Roman"/>
                    <w:sz w:val="24"/>
                    <w:szCs w:val="24"/>
                    <w:rPrChange w:id="1088" w:author="ponnalagu sreenivas" w:date="2019-07-19T16:12:00Z">
                      <w:rPr>
                        <w:rFonts w:ascii="Book Antiqua" w:hAnsi="Book Antiqua" w:cs="Times New Roman"/>
                      </w:rPr>
                    </w:rPrChange>
                  </w:rPr>
                  <w:delText>10.6,</w:delText>
                </w:r>
              </w:del>
            </w:ins>
            <w:ins w:id="1089" w:author="Admin" w:date="2018-07-21T11:05:00Z">
              <w:del w:id="1090" w:author="ponnalagu sreenivas" w:date="2019-07-19T15:41:00Z">
                <w:r w:rsidR="005F18DD" w:rsidRPr="00723F43" w:rsidDel="001B07CE">
                  <w:rPr>
                    <w:rFonts w:ascii="Times New Roman" w:hAnsi="Times New Roman" w:cs="Times New Roman"/>
                    <w:sz w:val="24"/>
                    <w:szCs w:val="24"/>
                    <w:rPrChange w:id="1091" w:author="ponnalagu sreenivas" w:date="2019-07-19T16:12:00Z">
                      <w:rPr>
                        <w:rFonts w:ascii="Book Antiqua" w:hAnsi="Book Antiqua" w:cs="Times New Roman"/>
                      </w:rPr>
                    </w:rPrChange>
                  </w:rPr>
                  <w:delText xml:space="preserve"> </w:delText>
                </w:r>
              </w:del>
            </w:ins>
            <w:ins w:id="1092" w:author="Admin" w:date="2018-07-21T10:14:00Z">
              <w:del w:id="1093" w:author="ponnalagu sreenivas" w:date="2019-07-19T15:41:00Z">
                <w:r w:rsidR="00D1719E" w:rsidRPr="00723F43" w:rsidDel="001B07CE">
                  <w:rPr>
                    <w:rFonts w:ascii="Times New Roman" w:hAnsi="Times New Roman" w:cs="Times New Roman"/>
                    <w:sz w:val="24"/>
                    <w:szCs w:val="24"/>
                    <w:rPrChange w:id="1094" w:author="ponnalagu sreenivas" w:date="2019-07-19T16:12:00Z">
                      <w:rPr>
                        <w:rFonts w:ascii="Book Antiqua" w:hAnsi="Book Antiqua" w:cs="Times New Roman"/>
                      </w:rPr>
                    </w:rPrChange>
                  </w:rPr>
                  <w:delText>10.8</w:delText>
                </w:r>
              </w:del>
            </w:ins>
            <w:del w:id="1095" w:author="ponnalagu sreenivas" w:date="2019-07-19T15:41:00Z">
              <w:r w:rsidRPr="00723F43" w:rsidDel="001B07CE">
                <w:rPr>
                  <w:rFonts w:ascii="Times New Roman" w:hAnsi="Times New Roman" w:cs="Times New Roman"/>
                  <w:sz w:val="24"/>
                  <w:szCs w:val="24"/>
                  <w:rPrChange w:id="1096" w:author="ponnalagu sreenivas" w:date="2019-07-19T16:12:00Z">
                    <w:rPr>
                      <w:rFonts w:ascii="Book Antiqua" w:hAnsi="Book Antiqua" w:cs="Times New Roman"/>
                    </w:rPr>
                  </w:rPrChange>
                </w:rPr>
                <w:delText>)</w:delText>
              </w:r>
            </w:del>
          </w:p>
          <w:p w:rsidR="009F1C48" w:rsidRPr="00723F43" w:rsidDel="001B07CE" w:rsidRDefault="009F1C48" w:rsidP="00FA58AC">
            <w:pPr>
              <w:widowControl w:val="0"/>
              <w:autoSpaceDE w:val="0"/>
              <w:autoSpaceDN w:val="0"/>
              <w:adjustRightInd w:val="0"/>
              <w:spacing w:after="0" w:line="240" w:lineRule="auto"/>
              <w:ind w:left="104" w:right="157" w:hanging="14"/>
              <w:rPr>
                <w:del w:id="1097" w:author="ponnalagu sreenivas" w:date="2019-07-19T15:41:00Z"/>
                <w:rFonts w:ascii="Times New Roman" w:hAnsi="Times New Roman" w:cs="Times New Roman"/>
                <w:sz w:val="24"/>
                <w:szCs w:val="24"/>
                <w:rPrChange w:id="1098" w:author="ponnalagu sreenivas" w:date="2019-07-19T16:12:00Z">
                  <w:rPr>
                    <w:del w:id="1099" w:author="ponnalagu sreenivas" w:date="2019-07-19T15:41:00Z"/>
                    <w:rFonts w:ascii="Book Antiqua" w:hAnsi="Book Antiqua" w:cs="Times New Roman"/>
                  </w:rPr>
                </w:rPrChange>
              </w:rPr>
            </w:pPr>
            <w:del w:id="1100" w:author="ponnalagu sreenivas" w:date="2019-07-19T15:41:00Z">
              <w:r w:rsidRPr="00723F43" w:rsidDel="001B07CE">
                <w:rPr>
                  <w:rFonts w:ascii="Times New Roman" w:hAnsi="Times New Roman" w:cs="Times New Roman"/>
                  <w:sz w:val="24"/>
                  <w:szCs w:val="24"/>
                  <w:rPrChange w:id="1101" w:author="ponnalagu sreenivas" w:date="2019-07-19T16:12:00Z">
                    <w:rPr>
                      <w:rFonts w:ascii="Book Antiqua" w:hAnsi="Book Antiqua" w:cs="Times New Roman"/>
                    </w:rPr>
                  </w:rPrChange>
                </w:rPr>
                <w:delText>R1 (5.1)</w:delText>
              </w:r>
            </w:del>
          </w:p>
        </w:tc>
      </w:tr>
      <w:tr w:rsidR="009F1C48" w:rsidRPr="00723F43" w:rsidTr="00B555D7">
        <w:trPr>
          <w:trPrChange w:id="1102"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1103"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Change w:id="1104"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05" w:author="ponnalagu sreenivas" w:date="2019-07-19T16:12:00Z">
                  <w:rPr>
                    <w:rFonts w:ascii="Book Antiqua" w:hAnsi="Book Antiqua" w:cs="Times New Roman"/>
                  </w:rPr>
                </w:rPrChange>
              </w:rPr>
              <w:t>37-38</w:t>
            </w:r>
          </w:p>
        </w:tc>
        <w:tc>
          <w:tcPr>
            <w:tcW w:w="2168" w:type="dxa"/>
            <w:tcBorders>
              <w:top w:val="single" w:sz="3" w:space="0" w:color="000000"/>
              <w:left w:val="single" w:sz="3" w:space="0" w:color="000000"/>
              <w:bottom w:val="single" w:sz="3" w:space="0" w:color="000000"/>
              <w:right w:val="single" w:sz="3" w:space="0" w:color="000000"/>
            </w:tcBorders>
            <w:tcPrChange w:id="1106"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rPr>
                <w:rFonts w:ascii="Times New Roman" w:hAnsi="Times New Roman" w:cs="Times New Roman"/>
                <w:sz w:val="24"/>
                <w:szCs w:val="24"/>
                <w:rPrChange w:id="1107"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08" w:author="ponnalagu sreenivas" w:date="2019-07-19T16:12:00Z">
                  <w:rPr>
                    <w:rFonts w:ascii="Book Antiqua" w:hAnsi="Book Antiqua" w:cs="Times New Roman"/>
                  </w:rPr>
                </w:rPrChange>
              </w:rPr>
              <w:t>Level   measurement</w:t>
            </w:r>
          </w:p>
        </w:tc>
        <w:tc>
          <w:tcPr>
            <w:tcW w:w="4942" w:type="dxa"/>
            <w:tcBorders>
              <w:top w:val="single" w:sz="3" w:space="0" w:color="000000"/>
              <w:left w:val="single" w:sz="3" w:space="0" w:color="000000"/>
              <w:bottom w:val="single" w:sz="3" w:space="0" w:color="000000"/>
              <w:right w:val="single" w:sz="3" w:space="0" w:color="000000"/>
            </w:tcBorders>
            <w:tcPrChange w:id="1109"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Change w:id="1110"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11" w:author="ponnalagu sreenivas" w:date="2019-07-19T16:12:00Z">
                  <w:rPr>
                    <w:rFonts w:ascii="Book Antiqua" w:hAnsi="Book Antiqua" w:cs="Times New Roman"/>
                  </w:rPr>
                </w:rPrChange>
              </w:rPr>
              <w:t>Direct and indirect methods, ultrasonic, radar, microwave</w:t>
            </w:r>
          </w:p>
        </w:tc>
        <w:tc>
          <w:tcPr>
            <w:tcW w:w="1804" w:type="dxa"/>
            <w:tcBorders>
              <w:top w:val="single" w:sz="3" w:space="0" w:color="000000"/>
              <w:left w:val="single" w:sz="3" w:space="0" w:color="000000"/>
              <w:bottom w:val="single" w:sz="3" w:space="0" w:color="000000"/>
              <w:right w:val="single" w:sz="3" w:space="0" w:color="000000"/>
            </w:tcBorders>
            <w:tcPrChange w:id="1112"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Change w:id="1113"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14" w:author="ponnalagu sreenivas" w:date="2019-07-19T16:12:00Z">
                  <w:rPr>
                    <w:rFonts w:ascii="Book Antiqua" w:hAnsi="Book Antiqua" w:cs="Times New Roman"/>
                  </w:rPr>
                </w:rPrChange>
              </w:rPr>
              <w:t>T1 (12)</w:t>
            </w:r>
          </w:p>
          <w:p w:rsidR="009F1C48" w:rsidRPr="00723F43"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Change w:id="111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16" w:author="ponnalagu sreenivas" w:date="2019-07-19T16:12:00Z">
                  <w:rPr>
                    <w:rFonts w:ascii="Book Antiqua" w:hAnsi="Book Antiqua" w:cs="Times New Roman"/>
                  </w:rPr>
                </w:rPrChange>
              </w:rPr>
              <w:t>R1 (5.6)</w:t>
            </w:r>
          </w:p>
        </w:tc>
      </w:tr>
      <w:tr w:rsidR="009F1C48" w:rsidRPr="00723F43" w:rsidTr="00B555D7">
        <w:trPr>
          <w:trPrChange w:id="1117"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1118"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Change w:id="111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20" w:author="ponnalagu sreenivas" w:date="2019-07-19T16:12:00Z">
                  <w:rPr>
                    <w:rFonts w:ascii="Book Antiqua" w:hAnsi="Book Antiqua" w:cs="Times New Roman"/>
                  </w:rPr>
                </w:rPrChange>
              </w:rPr>
              <w:t>39-40</w:t>
            </w:r>
          </w:p>
        </w:tc>
        <w:tc>
          <w:tcPr>
            <w:tcW w:w="2168" w:type="dxa"/>
            <w:tcBorders>
              <w:top w:val="single" w:sz="3" w:space="0" w:color="000000"/>
              <w:left w:val="single" w:sz="3" w:space="0" w:color="000000"/>
              <w:bottom w:val="single" w:sz="3" w:space="0" w:color="000000"/>
              <w:right w:val="single" w:sz="3" w:space="0" w:color="000000"/>
            </w:tcBorders>
            <w:tcPrChange w:id="1121"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rPr>
                <w:rFonts w:ascii="Times New Roman" w:hAnsi="Times New Roman" w:cs="Times New Roman"/>
                <w:sz w:val="24"/>
                <w:szCs w:val="24"/>
                <w:rPrChange w:id="112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23" w:author="ponnalagu sreenivas" w:date="2019-07-19T16:12:00Z">
                  <w:rPr>
                    <w:rFonts w:ascii="Book Antiqua" w:hAnsi="Book Antiqua" w:cs="Times New Roman"/>
                  </w:rPr>
                </w:rPrChange>
              </w:rPr>
              <w:t>Viscosity, density, pH, humidity measurement</w:t>
            </w:r>
          </w:p>
        </w:tc>
        <w:tc>
          <w:tcPr>
            <w:tcW w:w="4942" w:type="dxa"/>
            <w:tcBorders>
              <w:top w:val="single" w:sz="3" w:space="0" w:color="000000"/>
              <w:left w:val="single" w:sz="3" w:space="0" w:color="000000"/>
              <w:bottom w:val="single" w:sz="3" w:space="0" w:color="000000"/>
              <w:right w:val="single" w:sz="3" w:space="0" w:color="000000"/>
            </w:tcBorders>
            <w:tcPrChange w:id="1124"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Change w:id="112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26" w:author="ponnalagu sreenivas" w:date="2019-07-19T16:12:00Z">
                  <w:rPr>
                    <w:rFonts w:ascii="Book Antiqua" w:hAnsi="Book Antiqua" w:cs="Times New Roman"/>
                  </w:rPr>
                </w:rPrChange>
              </w:rPr>
              <w:t xml:space="preserve">Hydrometer, air bubbler, weighing system, electrode element hygrometers, wet and dry </w:t>
            </w:r>
            <w:proofErr w:type="spellStart"/>
            <w:r w:rsidRPr="00723F43">
              <w:rPr>
                <w:rFonts w:ascii="Times New Roman" w:hAnsi="Times New Roman" w:cs="Times New Roman"/>
                <w:sz w:val="24"/>
                <w:szCs w:val="24"/>
                <w:rPrChange w:id="1127" w:author="ponnalagu sreenivas" w:date="2019-07-19T16:12:00Z">
                  <w:rPr>
                    <w:rFonts w:ascii="Book Antiqua" w:hAnsi="Book Antiqua" w:cs="Times New Roman"/>
                  </w:rPr>
                </w:rPrChange>
              </w:rPr>
              <w:t>psychrometers</w:t>
            </w:r>
            <w:proofErr w:type="spellEnd"/>
            <w:r w:rsidRPr="00723F43">
              <w:rPr>
                <w:rFonts w:ascii="Times New Roman" w:hAnsi="Times New Roman" w:cs="Times New Roman"/>
                <w:sz w:val="24"/>
                <w:szCs w:val="24"/>
                <w:rPrChange w:id="1128" w:author="ponnalagu sreenivas" w:date="2019-07-19T16:12:00Z">
                  <w:rPr>
                    <w:rFonts w:ascii="Book Antiqua" w:hAnsi="Book Antiqua" w:cs="Times New Roman"/>
                  </w:rPr>
                </w:rPrChange>
              </w:rPr>
              <w:t>.</w:t>
            </w:r>
          </w:p>
        </w:tc>
        <w:tc>
          <w:tcPr>
            <w:tcW w:w="1804" w:type="dxa"/>
            <w:tcBorders>
              <w:top w:val="single" w:sz="3" w:space="0" w:color="000000"/>
              <w:left w:val="single" w:sz="3" w:space="0" w:color="000000"/>
              <w:bottom w:val="single" w:sz="3" w:space="0" w:color="000000"/>
              <w:right w:val="single" w:sz="3" w:space="0" w:color="000000"/>
            </w:tcBorders>
            <w:tcPrChange w:id="1129"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Change w:id="1130"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31" w:author="ponnalagu sreenivas" w:date="2019-07-19T16:12:00Z">
                  <w:rPr>
                    <w:rFonts w:ascii="Book Antiqua" w:hAnsi="Book Antiqua" w:cs="Times New Roman"/>
                  </w:rPr>
                </w:rPrChange>
              </w:rPr>
              <w:t>T1 (13.1, 13.2, 13.5, 13.7)</w:t>
            </w:r>
          </w:p>
          <w:p w:rsidR="009F1C48" w:rsidRPr="00723F43"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Change w:id="113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33" w:author="ponnalagu sreenivas" w:date="2019-07-19T16:12:00Z">
                  <w:rPr>
                    <w:rFonts w:ascii="Book Antiqua" w:hAnsi="Book Antiqua" w:cs="Times New Roman"/>
                  </w:rPr>
                </w:rPrChange>
              </w:rPr>
              <w:t>R1 (5.5, 5.7, 6.1.6, 6.3.3, 7.9.4)</w:t>
            </w:r>
          </w:p>
        </w:tc>
      </w:tr>
      <w:tr w:rsidR="009F1C48" w:rsidRPr="00723F43" w:rsidTr="00B555D7">
        <w:trPr>
          <w:trPrChange w:id="1134" w:author="ponnalagu sreenivas" w:date="2019-07-19T15:43:00Z">
            <w:trPr>
              <w:gridBefore w:val="1"/>
            </w:trPr>
          </w:trPrChange>
        </w:trPr>
        <w:tc>
          <w:tcPr>
            <w:tcW w:w="892" w:type="dxa"/>
            <w:tcBorders>
              <w:top w:val="single" w:sz="3" w:space="0" w:color="000000"/>
              <w:left w:val="single" w:sz="3" w:space="0" w:color="000000"/>
              <w:bottom w:val="single" w:sz="3" w:space="0" w:color="000000"/>
              <w:right w:val="single" w:sz="3" w:space="0" w:color="000000"/>
            </w:tcBorders>
            <w:tcPrChange w:id="1135" w:author="ponnalagu sreenivas" w:date="2019-07-19T15:43:00Z">
              <w:tcPr>
                <w:tcW w:w="89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Change w:id="113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37" w:author="ponnalagu sreenivas" w:date="2019-07-19T16:12:00Z">
                  <w:rPr>
                    <w:rFonts w:ascii="Book Antiqua" w:hAnsi="Book Antiqua" w:cs="Times New Roman"/>
                  </w:rPr>
                </w:rPrChange>
              </w:rPr>
              <w:t>41-42</w:t>
            </w:r>
          </w:p>
        </w:tc>
        <w:tc>
          <w:tcPr>
            <w:tcW w:w="2168" w:type="dxa"/>
            <w:tcBorders>
              <w:top w:val="single" w:sz="3" w:space="0" w:color="000000"/>
              <w:left w:val="single" w:sz="3" w:space="0" w:color="000000"/>
              <w:bottom w:val="single" w:sz="3" w:space="0" w:color="000000"/>
              <w:right w:val="single" w:sz="3" w:space="0" w:color="000000"/>
            </w:tcBorders>
            <w:tcPrChange w:id="1138" w:author="ponnalagu sreenivas" w:date="2019-07-19T15:43:00Z">
              <w:tcPr>
                <w:tcW w:w="2168"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rPr>
                <w:rFonts w:ascii="Times New Roman" w:hAnsi="Times New Roman" w:cs="Times New Roman"/>
                <w:sz w:val="24"/>
                <w:szCs w:val="24"/>
                <w:rPrChange w:id="113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40" w:author="ponnalagu sreenivas" w:date="2019-07-19T16:12:00Z">
                  <w:rPr>
                    <w:rFonts w:ascii="Book Antiqua" w:hAnsi="Book Antiqua" w:cs="Times New Roman"/>
                  </w:rPr>
                </w:rPrChange>
              </w:rPr>
              <w:t xml:space="preserve">Interfacing transducers with instrumentation systems.  </w:t>
            </w:r>
          </w:p>
        </w:tc>
        <w:tc>
          <w:tcPr>
            <w:tcW w:w="4942" w:type="dxa"/>
            <w:tcBorders>
              <w:top w:val="single" w:sz="3" w:space="0" w:color="000000"/>
              <w:left w:val="single" w:sz="3" w:space="0" w:color="000000"/>
              <w:bottom w:val="single" w:sz="3" w:space="0" w:color="000000"/>
              <w:right w:val="single" w:sz="3" w:space="0" w:color="000000"/>
            </w:tcBorders>
            <w:tcPrChange w:id="1141" w:author="ponnalagu sreenivas" w:date="2019-07-19T15:43:00Z">
              <w:tcPr>
                <w:tcW w:w="4942" w:type="dxa"/>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Change w:id="114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43" w:author="ponnalagu sreenivas" w:date="2019-07-19T16:12:00Z">
                  <w:rPr>
                    <w:rFonts w:ascii="Book Antiqua" w:hAnsi="Book Antiqua" w:cs="Times New Roman"/>
                  </w:rPr>
                </w:rPrChange>
              </w:rPr>
              <w:t>Discussing various methods with examples.</w:t>
            </w:r>
          </w:p>
        </w:tc>
        <w:tc>
          <w:tcPr>
            <w:tcW w:w="1804" w:type="dxa"/>
            <w:tcBorders>
              <w:top w:val="single" w:sz="3" w:space="0" w:color="000000"/>
              <w:left w:val="single" w:sz="3" w:space="0" w:color="000000"/>
              <w:bottom w:val="single" w:sz="3" w:space="0" w:color="000000"/>
              <w:right w:val="single" w:sz="3" w:space="0" w:color="000000"/>
            </w:tcBorders>
            <w:tcPrChange w:id="1144" w:author="ponnalagu sreenivas" w:date="2019-07-19T15:43:00Z">
              <w:tcPr>
                <w:tcW w:w="1530" w:type="dxa"/>
                <w:gridSpan w:val="2"/>
                <w:tcBorders>
                  <w:top w:val="single" w:sz="3" w:space="0" w:color="000000"/>
                  <w:left w:val="single" w:sz="3" w:space="0" w:color="000000"/>
                  <w:bottom w:val="single" w:sz="3" w:space="0" w:color="000000"/>
                  <w:right w:val="single" w:sz="3" w:space="0" w:color="000000"/>
                </w:tcBorders>
              </w:tcPr>
            </w:tcPrChange>
          </w:tcPr>
          <w:p w:rsidR="009F1C48" w:rsidRPr="00723F43"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Change w:id="114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46" w:author="ponnalagu sreenivas" w:date="2019-07-19T16:12:00Z">
                  <w:rPr>
                    <w:rFonts w:ascii="Book Antiqua" w:hAnsi="Book Antiqua" w:cs="Times New Roman"/>
                  </w:rPr>
                </w:rPrChange>
              </w:rPr>
              <w:t>Class notes</w:t>
            </w:r>
          </w:p>
        </w:tc>
      </w:tr>
      <w:tr w:rsidR="008E79B0" w:rsidRPr="00723F43" w:rsidTr="002F1FC9">
        <w:trPr>
          <w:ins w:id="1147" w:author="ponnalagu sreenivas" w:date="2019-07-20T12:21:00Z"/>
        </w:trPr>
        <w:tc>
          <w:tcPr>
            <w:tcW w:w="9806" w:type="dxa"/>
            <w:gridSpan w:val="4"/>
            <w:tcBorders>
              <w:top w:val="single" w:sz="3" w:space="0" w:color="000000"/>
              <w:left w:val="single" w:sz="3" w:space="0" w:color="000000"/>
              <w:bottom w:val="single" w:sz="3" w:space="0" w:color="000000"/>
              <w:right w:val="single" w:sz="3" w:space="0" w:color="000000"/>
            </w:tcBorders>
          </w:tcPr>
          <w:p w:rsidR="008E79B0" w:rsidRPr="00723F43" w:rsidRDefault="008E79B0">
            <w:pPr>
              <w:widowControl w:val="0"/>
              <w:autoSpaceDE w:val="0"/>
              <w:autoSpaceDN w:val="0"/>
              <w:adjustRightInd w:val="0"/>
              <w:spacing w:before="25" w:after="0" w:line="240" w:lineRule="auto"/>
              <w:ind w:left="104" w:right="157" w:hanging="17"/>
              <w:jc w:val="center"/>
              <w:rPr>
                <w:ins w:id="1148" w:author="ponnalagu sreenivas" w:date="2019-07-20T12:21:00Z"/>
                <w:rFonts w:ascii="Times New Roman" w:hAnsi="Times New Roman" w:cs="Times New Roman"/>
                <w:sz w:val="24"/>
                <w:szCs w:val="24"/>
              </w:rPr>
              <w:pPrChange w:id="1149" w:author="ponnalagu sreenivas" w:date="2019-07-20T12:22:00Z">
                <w:pPr>
                  <w:widowControl w:val="0"/>
                  <w:autoSpaceDE w:val="0"/>
                  <w:autoSpaceDN w:val="0"/>
                  <w:adjustRightInd w:val="0"/>
                  <w:spacing w:before="25" w:after="0" w:line="240" w:lineRule="auto"/>
                  <w:ind w:left="104" w:right="157" w:hanging="17"/>
                </w:pPr>
              </w:pPrChange>
            </w:pPr>
            <w:ins w:id="1150" w:author="ponnalagu sreenivas" w:date="2019-07-20T12:21:00Z">
              <w:r>
                <w:rPr>
                  <w:rFonts w:ascii="Times New Roman" w:hAnsi="Times New Roman" w:cs="Times New Roman"/>
                  <w:sz w:val="24"/>
                  <w:szCs w:val="24"/>
                </w:rPr>
                <w:t>Basics of LabVIEW programming</w:t>
              </w:r>
            </w:ins>
          </w:p>
        </w:tc>
      </w:tr>
    </w:tbl>
    <w:p w:rsidR="00B522D2" w:rsidRPr="00723F43" w:rsidRDefault="00B522D2" w:rsidP="00F945FA">
      <w:pPr>
        <w:tabs>
          <w:tab w:val="left" w:pos="1494"/>
        </w:tabs>
        <w:spacing w:after="0" w:line="240" w:lineRule="auto"/>
        <w:contextualSpacing/>
        <w:rPr>
          <w:rFonts w:ascii="Times New Roman" w:hAnsi="Times New Roman" w:cs="Times New Roman"/>
          <w:sz w:val="24"/>
          <w:szCs w:val="24"/>
          <w:rPrChange w:id="1151"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152" w:author="ponnalagu sreenivas" w:date="2019-07-19T16:12:00Z">
            <w:rPr>
              <w:rFonts w:ascii="Book Antiqua" w:hAnsi="Book Antiqua" w:cs="Times New Roman"/>
            </w:rPr>
          </w:rPrChange>
        </w:rPr>
        <w:tab/>
      </w:r>
    </w:p>
    <w:p w:rsidR="00B522D2" w:rsidRPr="00723F43" w:rsidRDefault="00B522D2" w:rsidP="00F945FA">
      <w:pPr>
        <w:pStyle w:val="ListParagraph"/>
        <w:widowControl w:val="0"/>
        <w:numPr>
          <w:ilvl w:val="0"/>
          <w:numId w:val="4"/>
        </w:numPr>
        <w:autoSpaceDE w:val="0"/>
        <w:autoSpaceDN w:val="0"/>
        <w:adjustRightInd w:val="0"/>
        <w:spacing w:after="0" w:line="240" w:lineRule="auto"/>
        <w:rPr>
          <w:rFonts w:ascii="Times New Roman" w:hAnsi="Times New Roman" w:cs="Times New Roman"/>
          <w:sz w:val="24"/>
          <w:szCs w:val="24"/>
          <w:rPrChange w:id="1153" w:author="ponnalagu sreenivas" w:date="2019-07-19T16:12:00Z">
            <w:rPr>
              <w:rFonts w:ascii="Book Antiqua" w:hAnsi="Book Antiqua" w:cs="Times New Roman"/>
            </w:rPr>
          </w:rPrChange>
        </w:rPr>
      </w:pPr>
      <w:r w:rsidRPr="00723F43">
        <w:rPr>
          <w:rFonts w:ascii="Times New Roman" w:hAnsi="Times New Roman" w:cs="Times New Roman"/>
          <w:b/>
          <w:bCs/>
          <w:spacing w:val="1"/>
          <w:position w:val="-1"/>
          <w:sz w:val="24"/>
          <w:szCs w:val="24"/>
          <w:rPrChange w:id="1154" w:author="ponnalagu sreenivas" w:date="2019-07-19T16:12:00Z">
            <w:rPr>
              <w:rFonts w:ascii="Book Antiqua" w:hAnsi="Book Antiqua" w:cs="Times New Roman"/>
              <w:b/>
              <w:bCs/>
              <w:spacing w:val="1"/>
              <w:position w:val="-1"/>
            </w:rPr>
          </w:rPrChange>
        </w:rPr>
        <w:t>E</w:t>
      </w:r>
      <w:r w:rsidRPr="00723F43">
        <w:rPr>
          <w:rFonts w:ascii="Times New Roman" w:hAnsi="Times New Roman" w:cs="Times New Roman"/>
          <w:b/>
          <w:bCs/>
          <w:position w:val="-1"/>
          <w:sz w:val="24"/>
          <w:szCs w:val="24"/>
          <w:rPrChange w:id="1155" w:author="ponnalagu sreenivas" w:date="2019-07-19T16:12:00Z">
            <w:rPr>
              <w:rFonts w:ascii="Book Antiqua" w:hAnsi="Book Antiqua" w:cs="Times New Roman"/>
              <w:b/>
              <w:bCs/>
              <w:position w:val="-1"/>
            </w:rPr>
          </w:rPrChange>
        </w:rPr>
        <w:t>VA</w:t>
      </w:r>
      <w:r w:rsidRPr="00723F43">
        <w:rPr>
          <w:rFonts w:ascii="Times New Roman" w:hAnsi="Times New Roman" w:cs="Times New Roman"/>
          <w:b/>
          <w:bCs/>
          <w:spacing w:val="1"/>
          <w:position w:val="-1"/>
          <w:sz w:val="24"/>
          <w:szCs w:val="24"/>
          <w:rPrChange w:id="1156" w:author="ponnalagu sreenivas" w:date="2019-07-19T16:12:00Z">
            <w:rPr>
              <w:rFonts w:ascii="Book Antiqua" w:hAnsi="Book Antiqua" w:cs="Times New Roman"/>
              <w:b/>
              <w:bCs/>
              <w:spacing w:val="1"/>
              <w:position w:val="-1"/>
            </w:rPr>
          </w:rPrChange>
        </w:rPr>
        <w:t>L</w:t>
      </w:r>
      <w:r w:rsidRPr="00723F43">
        <w:rPr>
          <w:rFonts w:ascii="Times New Roman" w:hAnsi="Times New Roman" w:cs="Times New Roman"/>
          <w:b/>
          <w:bCs/>
          <w:position w:val="-1"/>
          <w:sz w:val="24"/>
          <w:szCs w:val="24"/>
          <w:rPrChange w:id="1157" w:author="ponnalagu sreenivas" w:date="2019-07-19T16:12:00Z">
            <w:rPr>
              <w:rFonts w:ascii="Book Antiqua" w:hAnsi="Book Antiqua" w:cs="Times New Roman"/>
              <w:b/>
              <w:bCs/>
              <w:position w:val="-1"/>
            </w:rPr>
          </w:rPrChange>
        </w:rPr>
        <w:t>UA</w:t>
      </w:r>
      <w:r w:rsidRPr="00723F43">
        <w:rPr>
          <w:rFonts w:ascii="Times New Roman" w:hAnsi="Times New Roman" w:cs="Times New Roman"/>
          <w:b/>
          <w:bCs/>
          <w:spacing w:val="1"/>
          <w:position w:val="-1"/>
          <w:sz w:val="24"/>
          <w:szCs w:val="24"/>
          <w:rPrChange w:id="1158" w:author="ponnalagu sreenivas" w:date="2019-07-19T16:12:00Z">
            <w:rPr>
              <w:rFonts w:ascii="Book Antiqua" w:hAnsi="Book Antiqua" w:cs="Times New Roman"/>
              <w:b/>
              <w:bCs/>
              <w:spacing w:val="1"/>
              <w:position w:val="-1"/>
            </w:rPr>
          </w:rPrChange>
        </w:rPr>
        <w:t>T</w:t>
      </w:r>
      <w:r w:rsidRPr="00723F43">
        <w:rPr>
          <w:rFonts w:ascii="Times New Roman" w:hAnsi="Times New Roman" w:cs="Times New Roman"/>
          <w:b/>
          <w:bCs/>
          <w:position w:val="-1"/>
          <w:sz w:val="24"/>
          <w:szCs w:val="24"/>
          <w:rPrChange w:id="1159" w:author="ponnalagu sreenivas" w:date="2019-07-19T16:12:00Z">
            <w:rPr>
              <w:rFonts w:ascii="Book Antiqua" w:hAnsi="Book Antiqua" w:cs="Times New Roman"/>
              <w:b/>
              <w:bCs/>
              <w:position w:val="-1"/>
            </w:rPr>
          </w:rPrChange>
        </w:rPr>
        <w:t>I</w:t>
      </w:r>
      <w:r w:rsidRPr="00723F43">
        <w:rPr>
          <w:rFonts w:ascii="Times New Roman" w:hAnsi="Times New Roman" w:cs="Times New Roman"/>
          <w:b/>
          <w:bCs/>
          <w:spacing w:val="1"/>
          <w:position w:val="-1"/>
          <w:sz w:val="24"/>
          <w:szCs w:val="24"/>
          <w:rPrChange w:id="1160" w:author="ponnalagu sreenivas" w:date="2019-07-19T16:12:00Z">
            <w:rPr>
              <w:rFonts w:ascii="Book Antiqua" w:hAnsi="Book Antiqua" w:cs="Times New Roman"/>
              <w:b/>
              <w:bCs/>
              <w:spacing w:val="1"/>
              <w:position w:val="-1"/>
            </w:rPr>
          </w:rPrChange>
        </w:rPr>
        <w:t>O</w:t>
      </w:r>
      <w:r w:rsidRPr="00723F43">
        <w:rPr>
          <w:rFonts w:ascii="Times New Roman" w:hAnsi="Times New Roman" w:cs="Times New Roman"/>
          <w:b/>
          <w:bCs/>
          <w:position w:val="-1"/>
          <w:sz w:val="24"/>
          <w:szCs w:val="24"/>
          <w:rPrChange w:id="1161" w:author="ponnalagu sreenivas" w:date="2019-07-19T16:12:00Z">
            <w:rPr>
              <w:rFonts w:ascii="Book Antiqua" w:hAnsi="Book Antiqua" w:cs="Times New Roman"/>
              <w:b/>
              <w:bCs/>
              <w:position w:val="-1"/>
            </w:rPr>
          </w:rPrChange>
        </w:rPr>
        <w:t>N</w:t>
      </w:r>
      <w:r w:rsidRPr="00723F43">
        <w:rPr>
          <w:rFonts w:ascii="Times New Roman" w:hAnsi="Times New Roman" w:cs="Times New Roman"/>
          <w:b/>
          <w:bCs/>
          <w:spacing w:val="1"/>
          <w:position w:val="-1"/>
          <w:sz w:val="24"/>
          <w:szCs w:val="24"/>
          <w:rPrChange w:id="1162" w:author="ponnalagu sreenivas" w:date="2019-07-19T16:12:00Z">
            <w:rPr>
              <w:rFonts w:ascii="Book Antiqua" w:hAnsi="Book Antiqua" w:cs="Times New Roman"/>
              <w:b/>
              <w:bCs/>
              <w:spacing w:val="1"/>
              <w:position w:val="-1"/>
            </w:rPr>
          </w:rPrChange>
        </w:rPr>
        <w:t>S</w:t>
      </w:r>
      <w:r w:rsidRPr="00723F43">
        <w:rPr>
          <w:rFonts w:ascii="Times New Roman" w:hAnsi="Times New Roman" w:cs="Times New Roman"/>
          <w:b/>
          <w:bCs/>
          <w:position w:val="-1"/>
          <w:sz w:val="24"/>
          <w:szCs w:val="24"/>
          <w:rPrChange w:id="1163" w:author="ponnalagu sreenivas" w:date="2019-07-19T16:12:00Z">
            <w:rPr>
              <w:rFonts w:ascii="Book Antiqua" w:hAnsi="Book Antiqua" w:cs="Times New Roman"/>
              <w:b/>
              <w:bCs/>
              <w:position w:val="-1"/>
            </w:rPr>
          </w:rPrChange>
        </w:rPr>
        <w:t>C</w:t>
      </w:r>
      <w:r w:rsidRPr="00723F43">
        <w:rPr>
          <w:rFonts w:ascii="Times New Roman" w:hAnsi="Times New Roman" w:cs="Times New Roman"/>
          <w:b/>
          <w:bCs/>
          <w:spacing w:val="1"/>
          <w:position w:val="-1"/>
          <w:sz w:val="24"/>
          <w:szCs w:val="24"/>
          <w:rPrChange w:id="1164" w:author="ponnalagu sreenivas" w:date="2019-07-19T16:12:00Z">
            <w:rPr>
              <w:rFonts w:ascii="Book Antiqua" w:hAnsi="Book Antiqua" w:cs="Times New Roman"/>
              <w:b/>
              <w:bCs/>
              <w:spacing w:val="1"/>
              <w:position w:val="-1"/>
            </w:rPr>
          </w:rPrChange>
        </w:rPr>
        <w:t>HE</w:t>
      </w:r>
      <w:r w:rsidRPr="00723F43">
        <w:rPr>
          <w:rFonts w:ascii="Times New Roman" w:hAnsi="Times New Roman" w:cs="Times New Roman"/>
          <w:b/>
          <w:bCs/>
          <w:position w:val="-1"/>
          <w:sz w:val="24"/>
          <w:szCs w:val="24"/>
          <w:rPrChange w:id="1165" w:author="ponnalagu sreenivas" w:date="2019-07-19T16:12:00Z">
            <w:rPr>
              <w:rFonts w:ascii="Book Antiqua" w:hAnsi="Book Antiqua" w:cs="Times New Roman"/>
              <w:b/>
              <w:bCs/>
              <w:position w:val="-1"/>
            </w:rPr>
          </w:rPrChange>
        </w:rPr>
        <w:t>M</w:t>
      </w:r>
      <w:r w:rsidRPr="00723F43">
        <w:rPr>
          <w:rFonts w:ascii="Times New Roman" w:hAnsi="Times New Roman" w:cs="Times New Roman"/>
          <w:b/>
          <w:bCs/>
          <w:spacing w:val="1"/>
          <w:position w:val="-1"/>
          <w:sz w:val="24"/>
          <w:szCs w:val="24"/>
          <w:rPrChange w:id="1166" w:author="ponnalagu sreenivas" w:date="2019-07-19T16:12:00Z">
            <w:rPr>
              <w:rFonts w:ascii="Book Antiqua" w:hAnsi="Book Antiqua" w:cs="Times New Roman"/>
              <w:b/>
              <w:bCs/>
              <w:spacing w:val="1"/>
              <w:position w:val="-1"/>
            </w:rPr>
          </w:rPrChange>
        </w:rPr>
        <w:t>E</w:t>
      </w:r>
      <w:r w:rsidRPr="00723F43">
        <w:rPr>
          <w:rFonts w:ascii="Times New Roman" w:hAnsi="Times New Roman" w:cs="Times New Roman"/>
          <w:b/>
          <w:bCs/>
          <w:position w:val="-1"/>
          <w:sz w:val="24"/>
          <w:szCs w:val="24"/>
          <w:rPrChange w:id="1167" w:author="ponnalagu sreenivas" w:date="2019-07-19T16:12:00Z">
            <w:rPr>
              <w:rFonts w:ascii="Book Antiqua" w:hAnsi="Book Antiqua" w:cs="Times New Roman"/>
              <w:b/>
              <w:bCs/>
              <w:position w:val="-1"/>
            </w:rPr>
          </w:rPrChange>
        </w:rPr>
        <w:t>:</w:t>
      </w:r>
      <w:r w:rsidR="00E36033" w:rsidRPr="00723F43">
        <w:rPr>
          <w:rFonts w:ascii="Times New Roman" w:hAnsi="Times New Roman" w:cs="Times New Roman"/>
          <w:b/>
          <w:bCs/>
          <w:position w:val="-1"/>
          <w:sz w:val="24"/>
          <w:szCs w:val="24"/>
          <w:rPrChange w:id="1168" w:author="ponnalagu sreenivas" w:date="2019-07-19T16:12:00Z">
            <w:rPr>
              <w:rFonts w:ascii="Book Antiqua" w:hAnsi="Book Antiqua" w:cs="Times New Roman"/>
              <w:b/>
              <w:bCs/>
              <w:position w:val="-1"/>
            </w:rPr>
          </w:rPrChange>
        </w:rPr>
        <w:t xml:space="preserve"> </w:t>
      </w:r>
    </w:p>
    <w:tbl>
      <w:tblPr>
        <w:tblStyle w:val="TableGrid"/>
        <w:tblW w:w="10025" w:type="dxa"/>
        <w:tblLayout w:type="fixed"/>
        <w:tblLook w:val="0000" w:firstRow="0" w:lastRow="0" w:firstColumn="0" w:lastColumn="0" w:noHBand="0" w:noVBand="0"/>
        <w:tblPrChange w:id="1169" w:author="ponnalagu sreenivas" w:date="2019-07-20T12:24:00Z">
          <w:tblPr>
            <w:tblpPr w:leftFromText="180" w:rightFromText="180" w:vertAnchor="text" w:tblpX="-442" w:tblpY="1"/>
            <w:tblOverlap w:val="never"/>
            <w:tblW w:w="10025" w:type="dxa"/>
            <w:tblLayout w:type="fixed"/>
            <w:tblCellMar>
              <w:left w:w="0" w:type="dxa"/>
              <w:right w:w="0" w:type="dxa"/>
            </w:tblCellMar>
            <w:tblLook w:val="0000" w:firstRow="0" w:lastRow="0" w:firstColumn="0" w:lastColumn="0" w:noHBand="0" w:noVBand="0"/>
          </w:tblPr>
        </w:tblPrChange>
      </w:tblPr>
      <w:tblGrid>
        <w:gridCol w:w="2972"/>
        <w:gridCol w:w="992"/>
        <w:gridCol w:w="851"/>
        <w:gridCol w:w="1276"/>
        <w:gridCol w:w="2693"/>
        <w:gridCol w:w="1241"/>
        <w:tblGridChange w:id="1170">
          <w:tblGrid>
            <w:gridCol w:w="2434"/>
            <w:gridCol w:w="1350"/>
            <w:gridCol w:w="1346"/>
            <w:gridCol w:w="1440"/>
            <w:gridCol w:w="2340"/>
            <w:gridCol w:w="1115"/>
          </w:tblGrid>
        </w:tblGridChange>
      </w:tblGrid>
      <w:tr w:rsidR="00FA58AC" w:rsidRPr="00723F43" w:rsidTr="00CF3E49">
        <w:trPr>
          <w:trHeight w:val="181"/>
          <w:trPrChange w:id="1171" w:author="ponnalagu sreenivas" w:date="2019-07-20T12:24:00Z">
            <w:trPr>
              <w:trHeight w:val="181"/>
            </w:trPr>
          </w:trPrChange>
        </w:trPr>
        <w:tc>
          <w:tcPr>
            <w:tcW w:w="2972" w:type="dxa"/>
            <w:vMerge w:val="restart"/>
            <w:tcPrChange w:id="1172" w:author="ponnalagu sreenivas" w:date="2019-07-20T12:24:00Z">
              <w:tcPr>
                <w:tcW w:w="2434" w:type="dxa"/>
                <w:vMerge w:val="restart"/>
                <w:tcBorders>
                  <w:top w:val="single" w:sz="3" w:space="0" w:color="000000"/>
                  <w:left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173" w:author="ponnalagu sreenivas" w:date="2019-07-19T16:12:00Z">
                  <w:rPr>
                    <w:rFonts w:ascii="Book Antiqua" w:hAnsi="Book Antiqua" w:cs="Times New Roman"/>
                    <w:b/>
                  </w:rPr>
                </w:rPrChange>
              </w:rPr>
            </w:pPr>
          </w:p>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174" w:author="ponnalagu sreenivas" w:date="2019-07-19T16:12:00Z">
                  <w:rPr>
                    <w:rFonts w:ascii="Book Antiqua" w:hAnsi="Book Antiqua" w:cs="Times New Roman"/>
                    <w:b/>
                  </w:rPr>
                </w:rPrChange>
              </w:rPr>
            </w:pPr>
            <w:r w:rsidRPr="00723F43">
              <w:rPr>
                <w:rFonts w:ascii="Times New Roman" w:hAnsi="Times New Roman" w:cs="Times New Roman"/>
                <w:b/>
                <w:sz w:val="24"/>
                <w:szCs w:val="24"/>
                <w:rPrChange w:id="1175" w:author="ponnalagu sreenivas" w:date="2019-07-19T16:12:00Z">
                  <w:rPr>
                    <w:rFonts w:ascii="Book Antiqua" w:hAnsi="Book Antiqua" w:cs="Times New Roman"/>
                    <w:b/>
                  </w:rPr>
                </w:rPrChange>
              </w:rPr>
              <w:t>Co</w:t>
            </w:r>
            <w:r w:rsidRPr="00723F43">
              <w:rPr>
                <w:rFonts w:ascii="Times New Roman" w:hAnsi="Times New Roman" w:cs="Times New Roman"/>
                <w:b/>
                <w:spacing w:val="-3"/>
                <w:sz w:val="24"/>
                <w:szCs w:val="24"/>
                <w:rPrChange w:id="1176" w:author="ponnalagu sreenivas" w:date="2019-07-19T16:12:00Z">
                  <w:rPr>
                    <w:rFonts w:ascii="Book Antiqua" w:hAnsi="Book Antiqua" w:cs="Times New Roman"/>
                    <w:b/>
                    <w:spacing w:val="-3"/>
                  </w:rPr>
                </w:rPrChange>
              </w:rPr>
              <w:t>m</w:t>
            </w:r>
            <w:r w:rsidRPr="00723F43">
              <w:rPr>
                <w:rFonts w:ascii="Times New Roman" w:hAnsi="Times New Roman" w:cs="Times New Roman"/>
                <w:b/>
                <w:sz w:val="24"/>
                <w:szCs w:val="24"/>
                <w:rPrChange w:id="1177" w:author="ponnalagu sreenivas" w:date="2019-07-19T16:12:00Z">
                  <w:rPr>
                    <w:rFonts w:ascii="Book Antiqua" w:hAnsi="Book Antiqua" w:cs="Times New Roman"/>
                    <w:b/>
                  </w:rPr>
                </w:rPrChange>
              </w:rPr>
              <w:t>ponent</w:t>
            </w:r>
          </w:p>
        </w:tc>
        <w:tc>
          <w:tcPr>
            <w:tcW w:w="992" w:type="dxa"/>
            <w:vMerge w:val="restart"/>
            <w:tcPrChange w:id="1178" w:author="ponnalagu sreenivas" w:date="2019-07-20T12:24:00Z">
              <w:tcPr>
                <w:tcW w:w="1350" w:type="dxa"/>
                <w:vMerge w:val="restart"/>
                <w:tcBorders>
                  <w:top w:val="single" w:sz="3" w:space="0" w:color="000000"/>
                  <w:left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179" w:author="ponnalagu sreenivas" w:date="2019-07-19T16:12:00Z">
                  <w:rPr>
                    <w:rFonts w:ascii="Book Antiqua" w:hAnsi="Book Antiqua" w:cs="Times New Roman"/>
                    <w:b/>
                  </w:rPr>
                </w:rPrChange>
              </w:rPr>
            </w:pPr>
          </w:p>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180" w:author="ponnalagu sreenivas" w:date="2019-07-19T16:12:00Z">
                  <w:rPr>
                    <w:rFonts w:ascii="Book Antiqua" w:hAnsi="Book Antiqua" w:cs="Times New Roman"/>
                    <w:b/>
                  </w:rPr>
                </w:rPrChange>
              </w:rPr>
            </w:pPr>
            <w:r w:rsidRPr="00723F43">
              <w:rPr>
                <w:rFonts w:ascii="Times New Roman" w:hAnsi="Times New Roman" w:cs="Times New Roman"/>
                <w:b/>
                <w:spacing w:val="-1"/>
                <w:sz w:val="24"/>
                <w:szCs w:val="24"/>
                <w:rPrChange w:id="1181" w:author="ponnalagu sreenivas" w:date="2019-07-19T16:12:00Z">
                  <w:rPr>
                    <w:rFonts w:ascii="Book Antiqua" w:hAnsi="Book Antiqua" w:cs="Times New Roman"/>
                    <w:b/>
                    <w:spacing w:val="-1"/>
                  </w:rPr>
                </w:rPrChange>
              </w:rPr>
              <w:t>D</w:t>
            </w:r>
            <w:r w:rsidRPr="00723F43">
              <w:rPr>
                <w:rFonts w:ascii="Times New Roman" w:hAnsi="Times New Roman" w:cs="Times New Roman"/>
                <w:b/>
                <w:sz w:val="24"/>
                <w:szCs w:val="24"/>
                <w:rPrChange w:id="1182" w:author="ponnalagu sreenivas" w:date="2019-07-19T16:12:00Z">
                  <w:rPr>
                    <w:rFonts w:ascii="Book Antiqua" w:hAnsi="Book Antiqua" w:cs="Times New Roman"/>
                    <w:b/>
                  </w:rPr>
                </w:rPrChange>
              </w:rPr>
              <w:t>u</w:t>
            </w:r>
            <w:r w:rsidRPr="00723F43">
              <w:rPr>
                <w:rFonts w:ascii="Times New Roman" w:hAnsi="Times New Roman" w:cs="Times New Roman"/>
                <w:b/>
                <w:spacing w:val="1"/>
                <w:sz w:val="24"/>
                <w:szCs w:val="24"/>
                <w:rPrChange w:id="1183" w:author="ponnalagu sreenivas" w:date="2019-07-19T16:12:00Z">
                  <w:rPr>
                    <w:rFonts w:ascii="Book Antiqua" w:hAnsi="Book Antiqua" w:cs="Times New Roman"/>
                    <w:b/>
                    <w:spacing w:val="1"/>
                  </w:rPr>
                </w:rPrChange>
              </w:rPr>
              <w:t>r</w:t>
            </w:r>
            <w:r w:rsidRPr="00723F43">
              <w:rPr>
                <w:rFonts w:ascii="Times New Roman" w:hAnsi="Times New Roman" w:cs="Times New Roman"/>
                <w:b/>
                <w:sz w:val="24"/>
                <w:szCs w:val="24"/>
                <w:rPrChange w:id="1184" w:author="ponnalagu sreenivas" w:date="2019-07-19T16:12:00Z">
                  <w:rPr>
                    <w:rFonts w:ascii="Book Antiqua" w:hAnsi="Book Antiqua" w:cs="Times New Roman"/>
                    <w:b/>
                  </w:rPr>
                </w:rPrChange>
              </w:rPr>
              <w:t>a</w:t>
            </w:r>
            <w:r w:rsidRPr="00723F43">
              <w:rPr>
                <w:rFonts w:ascii="Times New Roman" w:hAnsi="Times New Roman" w:cs="Times New Roman"/>
                <w:b/>
                <w:spacing w:val="-1"/>
                <w:sz w:val="24"/>
                <w:szCs w:val="24"/>
                <w:rPrChange w:id="1185" w:author="ponnalagu sreenivas" w:date="2019-07-19T16:12:00Z">
                  <w:rPr>
                    <w:rFonts w:ascii="Book Antiqua" w:hAnsi="Book Antiqua" w:cs="Times New Roman"/>
                    <w:b/>
                    <w:spacing w:val="-1"/>
                  </w:rPr>
                </w:rPrChange>
              </w:rPr>
              <w:t>t</w:t>
            </w:r>
            <w:r w:rsidRPr="00723F43">
              <w:rPr>
                <w:rFonts w:ascii="Times New Roman" w:hAnsi="Times New Roman" w:cs="Times New Roman"/>
                <w:b/>
                <w:spacing w:val="1"/>
                <w:sz w:val="24"/>
                <w:szCs w:val="24"/>
                <w:rPrChange w:id="1186" w:author="ponnalagu sreenivas" w:date="2019-07-19T16:12:00Z">
                  <w:rPr>
                    <w:rFonts w:ascii="Book Antiqua" w:hAnsi="Book Antiqua" w:cs="Times New Roman"/>
                    <w:b/>
                    <w:spacing w:val="1"/>
                  </w:rPr>
                </w:rPrChange>
              </w:rPr>
              <w:t>i</w:t>
            </w:r>
            <w:r w:rsidRPr="00723F43">
              <w:rPr>
                <w:rFonts w:ascii="Times New Roman" w:hAnsi="Times New Roman" w:cs="Times New Roman"/>
                <w:b/>
                <w:sz w:val="24"/>
                <w:szCs w:val="24"/>
                <w:rPrChange w:id="1187" w:author="ponnalagu sreenivas" w:date="2019-07-19T16:12:00Z">
                  <w:rPr>
                    <w:rFonts w:ascii="Book Antiqua" w:hAnsi="Book Antiqua" w:cs="Times New Roman"/>
                    <w:b/>
                  </w:rPr>
                </w:rPrChange>
              </w:rPr>
              <w:t>on</w:t>
            </w:r>
          </w:p>
        </w:tc>
        <w:tc>
          <w:tcPr>
            <w:tcW w:w="2127" w:type="dxa"/>
            <w:gridSpan w:val="2"/>
            <w:tcPrChange w:id="1188" w:author="ponnalagu sreenivas" w:date="2019-07-20T12:24:00Z">
              <w:tcPr>
                <w:tcW w:w="2786" w:type="dxa"/>
                <w:gridSpan w:val="2"/>
                <w:tcBorders>
                  <w:top w:val="single" w:sz="3" w:space="0" w:color="000000"/>
                  <w:left w:val="single" w:sz="3" w:space="0" w:color="000000"/>
                  <w:bottom w:val="single" w:sz="3" w:space="0" w:color="000000"/>
                  <w:right w:val="single" w:sz="3" w:space="0" w:color="000000"/>
                </w:tcBorders>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189" w:author="ponnalagu sreenivas" w:date="2019-07-19T16:12:00Z">
                  <w:rPr>
                    <w:rFonts w:ascii="Book Antiqua" w:hAnsi="Book Antiqua" w:cs="Times New Roman"/>
                    <w:b/>
                  </w:rPr>
                </w:rPrChange>
              </w:rPr>
            </w:pPr>
            <w:r w:rsidRPr="00723F43">
              <w:rPr>
                <w:rFonts w:ascii="Times New Roman" w:hAnsi="Times New Roman" w:cs="Times New Roman"/>
                <w:b/>
                <w:spacing w:val="1"/>
                <w:sz w:val="24"/>
                <w:szCs w:val="24"/>
                <w:rPrChange w:id="1190" w:author="ponnalagu sreenivas" w:date="2019-07-19T16:12:00Z">
                  <w:rPr>
                    <w:rFonts w:ascii="Book Antiqua" w:hAnsi="Book Antiqua" w:cs="Times New Roman"/>
                    <w:b/>
                    <w:spacing w:val="1"/>
                  </w:rPr>
                </w:rPrChange>
              </w:rPr>
              <w:t>Weightage</w:t>
            </w:r>
          </w:p>
        </w:tc>
        <w:tc>
          <w:tcPr>
            <w:tcW w:w="2693" w:type="dxa"/>
            <w:vMerge w:val="restart"/>
            <w:tcPrChange w:id="1191" w:author="ponnalagu sreenivas" w:date="2019-07-20T12:24:00Z">
              <w:tcPr>
                <w:tcW w:w="2340" w:type="dxa"/>
                <w:vMerge w:val="restart"/>
                <w:tcBorders>
                  <w:top w:val="single" w:sz="3" w:space="0" w:color="000000"/>
                  <w:left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192" w:author="ponnalagu sreenivas" w:date="2019-07-19T16:12:00Z">
                  <w:rPr>
                    <w:rFonts w:ascii="Book Antiqua" w:hAnsi="Book Antiqua" w:cs="Times New Roman"/>
                    <w:b/>
                  </w:rPr>
                </w:rPrChange>
              </w:rPr>
            </w:pPr>
          </w:p>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193" w:author="ponnalagu sreenivas" w:date="2019-07-19T16:12:00Z">
                  <w:rPr>
                    <w:rFonts w:ascii="Book Antiqua" w:hAnsi="Book Antiqua" w:cs="Times New Roman"/>
                    <w:b/>
                  </w:rPr>
                </w:rPrChange>
              </w:rPr>
            </w:pPr>
            <w:r w:rsidRPr="00723F43">
              <w:rPr>
                <w:rFonts w:ascii="Times New Roman" w:hAnsi="Times New Roman" w:cs="Times New Roman"/>
                <w:b/>
                <w:spacing w:val="-1"/>
                <w:sz w:val="24"/>
                <w:szCs w:val="24"/>
                <w:rPrChange w:id="1194" w:author="ponnalagu sreenivas" w:date="2019-07-19T16:12:00Z">
                  <w:rPr>
                    <w:rFonts w:ascii="Book Antiqua" w:hAnsi="Book Antiqua" w:cs="Times New Roman"/>
                    <w:b/>
                    <w:spacing w:val="-1"/>
                  </w:rPr>
                </w:rPrChange>
              </w:rPr>
              <w:t>D</w:t>
            </w:r>
            <w:r w:rsidRPr="00723F43">
              <w:rPr>
                <w:rFonts w:ascii="Times New Roman" w:hAnsi="Times New Roman" w:cs="Times New Roman"/>
                <w:b/>
                <w:sz w:val="24"/>
                <w:szCs w:val="24"/>
                <w:rPrChange w:id="1195" w:author="ponnalagu sreenivas" w:date="2019-07-19T16:12:00Z">
                  <w:rPr>
                    <w:rFonts w:ascii="Book Antiqua" w:hAnsi="Book Antiqua" w:cs="Times New Roman"/>
                    <w:b/>
                  </w:rPr>
                </w:rPrChange>
              </w:rPr>
              <w:t>a</w:t>
            </w:r>
            <w:r w:rsidRPr="00723F43">
              <w:rPr>
                <w:rFonts w:ascii="Times New Roman" w:hAnsi="Times New Roman" w:cs="Times New Roman"/>
                <w:b/>
                <w:spacing w:val="1"/>
                <w:sz w:val="24"/>
                <w:szCs w:val="24"/>
                <w:rPrChange w:id="1196" w:author="ponnalagu sreenivas" w:date="2019-07-19T16:12:00Z">
                  <w:rPr>
                    <w:rFonts w:ascii="Book Antiqua" w:hAnsi="Book Antiqua" w:cs="Times New Roman"/>
                    <w:b/>
                    <w:spacing w:val="1"/>
                  </w:rPr>
                </w:rPrChange>
              </w:rPr>
              <w:t>t</w:t>
            </w:r>
            <w:r w:rsidRPr="00723F43">
              <w:rPr>
                <w:rFonts w:ascii="Times New Roman" w:hAnsi="Times New Roman" w:cs="Times New Roman"/>
                <w:b/>
                <w:sz w:val="24"/>
                <w:szCs w:val="24"/>
                <w:rPrChange w:id="1197" w:author="ponnalagu sreenivas" w:date="2019-07-19T16:12:00Z">
                  <w:rPr>
                    <w:rFonts w:ascii="Book Antiqua" w:hAnsi="Book Antiqua" w:cs="Times New Roman"/>
                    <w:b/>
                  </w:rPr>
                </w:rPrChange>
              </w:rPr>
              <w:t>e &amp;</w:t>
            </w:r>
            <w:r w:rsidR="008F73B4" w:rsidRPr="00723F43">
              <w:rPr>
                <w:rFonts w:ascii="Times New Roman" w:hAnsi="Times New Roman" w:cs="Times New Roman"/>
                <w:b/>
                <w:sz w:val="24"/>
                <w:szCs w:val="24"/>
                <w:rPrChange w:id="1198" w:author="ponnalagu sreenivas" w:date="2019-07-19T16:12:00Z">
                  <w:rPr>
                    <w:rFonts w:ascii="Book Antiqua" w:hAnsi="Book Antiqua" w:cs="Times New Roman"/>
                    <w:b/>
                  </w:rPr>
                </w:rPrChange>
              </w:rPr>
              <w:t xml:space="preserve"> </w:t>
            </w:r>
            <w:r w:rsidRPr="00723F43">
              <w:rPr>
                <w:rFonts w:ascii="Times New Roman" w:hAnsi="Times New Roman" w:cs="Times New Roman"/>
                <w:b/>
                <w:spacing w:val="2"/>
                <w:sz w:val="24"/>
                <w:szCs w:val="24"/>
                <w:rPrChange w:id="1199" w:author="ponnalagu sreenivas" w:date="2019-07-19T16:12:00Z">
                  <w:rPr>
                    <w:rFonts w:ascii="Book Antiqua" w:hAnsi="Book Antiqua" w:cs="Times New Roman"/>
                    <w:b/>
                    <w:spacing w:val="2"/>
                  </w:rPr>
                </w:rPrChange>
              </w:rPr>
              <w:t>T</w:t>
            </w:r>
            <w:r w:rsidRPr="00723F43">
              <w:rPr>
                <w:rFonts w:ascii="Times New Roman" w:hAnsi="Times New Roman" w:cs="Times New Roman"/>
                <w:b/>
                <w:spacing w:val="1"/>
                <w:sz w:val="24"/>
                <w:szCs w:val="24"/>
                <w:rPrChange w:id="1200" w:author="ponnalagu sreenivas" w:date="2019-07-19T16:12:00Z">
                  <w:rPr>
                    <w:rFonts w:ascii="Book Antiqua" w:hAnsi="Book Antiqua" w:cs="Times New Roman"/>
                    <w:b/>
                    <w:spacing w:val="1"/>
                  </w:rPr>
                </w:rPrChange>
              </w:rPr>
              <w:t>i</w:t>
            </w:r>
            <w:r w:rsidRPr="00723F43">
              <w:rPr>
                <w:rFonts w:ascii="Times New Roman" w:hAnsi="Times New Roman" w:cs="Times New Roman"/>
                <w:b/>
                <w:spacing w:val="-3"/>
                <w:sz w:val="24"/>
                <w:szCs w:val="24"/>
                <w:rPrChange w:id="1201" w:author="ponnalagu sreenivas" w:date="2019-07-19T16:12:00Z">
                  <w:rPr>
                    <w:rFonts w:ascii="Book Antiqua" w:hAnsi="Book Antiqua" w:cs="Times New Roman"/>
                    <w:b/>
                    <w:spacing w:val="-3"/>
                  </w:rPr>
                </w:rPrChange>
              </w:rPr>
              <w:t>m</w:t>
            </w:r>
            <w:r w:rsidRPr="00723F43">
              <w:rPr>
                <w:rFonts w:ascii="Times New Roman" w:hAnsi="Times New Roman" w:cs="Times New Roman"/>
                <w:b/>
                <w:sz w:val="24"/>
                <w:szCs w:val="24"/>
                <w:rPrChange w:id="1202" w:author="ponnalagu sreenivas" w:date="2019-07-19T16:12:00Z">
                  <w:rPr>
                    <w:rFonts w:ascii="Book Antiqua" w:hAnsi="Book Antiqua" w:cs="Times New Roman"/>
                    <w:b/>
                  </w:rPr>
                </w:rPrChange>
              </w:rPr>
              <w:t>e</w:t>
            </w:r>
          </w:p>
        </w:tc>
        <w:tc>
          <w:tcPr>
            <w:tcW w:w="1241" w:type="dxa"/>
            <w:vMerge w:val="restart"/>
            <w:tcPrChange w:id="1203" w:author="ponnalagu sreenivas" w:date="2019-07-20T12:24:00Z">
              <w:tcPr>
                <w:tcW w:w="1115" w:type="dxa"/>
                <w:vMerge w:val="restart"/>
                <w:tcBorders>
                  <w:top w:val="single" w:sz="3" w:space="0" w:color="000000"/>
                  <w:left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204" w:author="ponnalagu sreenivas" w:date="2019-07-19T16:12:00Z">
                  <w:rPr>
                    <w:rFonts w:ascii="Book Antiqua" w:hAnsi="Book Antiqua" w:cs="Times New Roman"/>
                    <w:b/>
                  </w:rPr>
                </w:rPrChange>
              </w:rPr>
            </w:pPr>
          </w:p>
          <w:p w:rsidR="001C234E" w:rsidRDefault="001C234E" w:rsidP="001C234E">
            <w:pPr>
              <w:rPr>
                <w:ins w:id="1205" w:author="Windows User" w:date="2019-07-30T17:28:00Z"/>
              </w:rPr>
            </w:pPr>
            <w:ins w:id="1206" w:author="Windows User" w:date="2019-07-30T17:28:00Z">
              <w:r>
                <w:rPr>
                  <w:b/>
                  <w:bCs/>
                </w:rPr>
                <w:t>Nature of Component</w:t>
              </w:r>
            </w:ins>
          </w:p>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207" w:author="ponnalagu sreenivas" w:date="2019-07-19T16:12:00Z">
                  <w:rPr>
                    <w:rFonts w:ascii="Book Antiqua" w:hAnsi="Book Antiqua" w:cs="Times New Roman"/>
                    <w:b/>
                  </w:rPr>
                </w:rPrChange>
              </w:rPr>
            </w:pPr>
            <w:del w:id="1208" w:author="Windows User" w:date="2019-07-30T17:28:00Z">
              <w:r w:rsidRPr="00723F43" w:rsidDel="001C234E">
                <w:rPr>
                  <w:rFonts w:ascii="Times New Roman" w:hAnsi="Times New Roman" w:cs="Times New Roman"/>
                  <w:b/>
                  <w:sz w:val="24"/>
                  <w:szCs w:val="24"/>
                  <w:rPrChange w:id="1209" w:author="ponnalagu sreenivas" w:date="2019-07-19T16:12:00Z">
                    <w:rPr>
                      <w:rFonts w:ascii="Book Antiqua" w:hAnsi="Book Antiqua" w:cs="Times New Roman"/>
                      <w:b/>
                    </w:rPr>
                  </w:rPrChange>
                </w:rPr>
                <w:delText>Re</w:delText>
              </w:r>
              <w:r w:rsidRPr="00723F43" w:rsidDel="001C234E">
                <w:rPr>
                  <w:rFonts w:ascii="Times New Roman" w:hAnsi="Times New Roman" w:cs="Times New Roman"/>
                  <w:b/>
                  <w:spacing w:val="-3"/>
                  <w:sz w:val="24"/>
                  <w:szCs w:val="24"/>
                  <w:rPrChange w:id="1210" w:author="ponnalagu sreenivas" w:date="2019-07-19T16:12:00Z">
                    <w:rPr>
                      <w:rFonts w:ascii="Book Antiqua" w:hAnsi="Book Antiqua" w:cs="Times New Roman"/>
                      <w:b/>
                      <w:spacing w:val="-3"/>
                    </w:rPr>
                  </w:rPrChange>
                </w:rPr>
                <w:delText>m</w:delText>
              </w:r>
              <w:r w:rsidRPr="00723F43" w:rsidDel="001C234E">
                <w:rPr>
                  <w:rFonts w:ascii="Times New Roman" w:hAnsi="Times New Roman" w:cs="Times New Roman"/>
                  <w:b/>
                  <w:sz w:val="24"/>
                  <w:szCs w:val="24"/>
                  <w:rPrChange w:id="1211" w:author="ponnalagu sreenivas" w:date="2019-07-19T16:12:00Z">
                    <w:rPr>
                      <w:rFonts w:ascii="Book Antiqua" w:hAnsi="Book Antiqua" w:cs="Times New Roman"/>
                      <w:b/>
                    </w:rPr>
                  </w:rPrChange>
                </w:rPr>
                <w:delText>a</w:delText>
              </w:r>
              <w:r w:rsidRPr="00723F43" w:rsidDel="001C234E">
                <w:rPr>
                  <w:rFonts w:ascii="Times New Roman" w:hAnsi="Times New Roman" w:cs="Times New Roman"/>
                  <w:b/>
                  <w:spacing w:val="1"/>
                  <w:sz w:val="24"/>
                  <w:szCs w:val="24"/>
                  <w:rPrChange w:id="1212" w:author="ponnalagu sreenivas" w:date="2019-07-19T16:12:00Z">
                    <w:rPr>
                      <w:rFonts w:ascii="Book Antiqua" w:hAnsi="Book Antiqua" w:cs="Times New Roman"/>
                      <w:b/>
                      <w:spacing w:val="1"/>
                    </w:rPr>
                  </w:rPrChange>
                </w:rPr>
                <w:delText>r</w:delText>
              </w:r>
              <w:r w:rsidRPr="00723F43" w:rsidDel="001C234E">
                <w:rPr>
                  <w:rFonts w:ascii="Times New Roman" w:hAnsi="Times New Roman" w:cs="Times New Roman"/>
                  <w:b/>
                  <w:spacing w:val="-2"/>
                  <w:sz w:val="24"/>
                  <w:szCs w:val="24"/>
                  <w:rPrChange w:id="1213" w:author="ponnalagu sreenivas" w:date="2019-07-19T16:12:00Z">
                    <w:rPr>
                      <w:rFonts w:ascii="Book Antiqua" w:hAnsi="Book Antiqua" w:cs="Times New Roman"/>
                      <w:b/>
                      <w:spacing w:val="-2"/>
                    </w:rPr>
                  </w:rPrChange>
                </w:rPr>
                <w:delText>k</w:delText>
              </w:r>
              <w:r w:rsidRPr="00723F43" w:rsidDel="001C234E">
                <w:rPr>
                  <w:rFonts w:ascii="Times New Roman" w:hAnsi="Times New Roman" w:cs="Times New Roman"/>
                  <w:b/>
                  <w:sz w:val="24"/>
                  <w:szCs w:val="24"/>
                  <w:rPrChange w:id="1214" w:author="ponnalagu sreenivas" w:date="2019-07-19T16:12:00Z">
                    <w:rPr>
                      <w:rFonts w:ascii="Book Antiqua" w:hAnsi="Book Antiqua" w:cs="Times New Roman"/>
                      <w:b/>
                    </w:rPr>
                  </w:rPrChange>
                </w:rPr>
                <w:delText>s</w:delText>
              </w:r>
            </w:del>
            <w:bookmarkStart w:id="1215" w:name="_GoBack"/>
            <w:bookmarkEnd w:id="1215"/>
          </w:p>
        </w:tc>
      </w:tr>
      <w:tr w:rsidR="00FA58AC" w:rsidRPr="00723F43" w:rsidTr="00CF3E49">
        <w:trPr>
          <w:trHeight w:val="180"/>
          <w:trPrChange w:id="1216" w:author="ponnalagu sreenivas" w:date="2019-07-20T12:24:00Z">
            <w:trPr>
              <w:trHeight w:val="180"/>
            </w:trPr>
          </w:trPrChange>
        </w:trPr>
        <w:tc>
          <w:tcPr>
            <w:tcW w:w="2972" w:type="dxa"/>
            <w:vMerge/>
            <w:tcPrChange w:id="1217" w:author="ponnalagu sreenivas" w:date="2019-07-20T12:24:00Z">
              <w:tcPr>
                <w:tcW w:w="2434" w:type="dxa"/>
                <w:vMerge/>
                <w:tcBorders>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sz w:val="24"/>
                <w:szCs w:val="24"/>
                <w:rPrChange w:id="1218" w:author="ponnalagu sreenivas" w:date="2019-07-19T16:12:00Z">
                  <w:rPr>
                    <w:rFonts w:ascii="Book Antiqua" w:hAnsi="Book Antiqua" w:cs="Times New Roman"/>
                  </w:rPr>
                </w:rPrChange>
              </w:rPr>
            </w:pPr>
          </w:p>
        </w:tc>
        <w:tc>
          <w:tcPr>
            <w:tcW w:w="992" w:type="dxa"/>
            <w:vMerge/>
            <w:tcPrChange w:id="1219" w:author="ponnalagu sreenivas" w:date="2019-07-20T12:24:00Z">
              <w:tcPr>
                <w:tcW w:w="1350" w:type="dxa"/>
                <w:vMerge/>
                <w:tcBorders>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sz w:val="24"/>
                <w:szCs w:val="24"/>
                <w:rPrChange w:id="1220" w:author="ponnalagu sreenivas" w:date="2019-07-19T16:12:00Z">
                  <w:rPr>
                    <w:rFonts w:ascii="Book Antiqua" w:hAnsi="Book Antiqua" w:cs="Times New Roman"/>
                  </w:rPr>
                </w:rPrChange>
              </w:rPr>
            </w:pPr>
          </w:p>
        </w:tc>
        <w:tc>
          <w:tcPr>
            <w:tcW w:w="851" w:type="dxa"/>
            <w:tcPrChange w:id="1221" w:author="ponnalagu sreenivas" w:date="2019-07-20T12:24:00Z">
              <w:tcPr>
                <w:tcW w:w="1346" w:type="dxa"/>
                <w:tcBorders>
                  <w:top w:val="single" w:sz="3" w:space="0" w:color="000000"/>
                  <w:left w:val="single" w:sz="3" w:space="0" w:color="000000"/>
                  <w:bottom w:val="single" w:sz="3" w:space="0" w:color="000000"/>
                  <w:right w:val="single" w:sz="3" w:space="0" w:color="000000"/>
                </w:tcBorders>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pacing w:val="1"/>
                <w:sz w:val="24"/>
                <w:szCs w:val="24"/>
                <w:rPrChange w:id="1222" w:author="ponnalagu sreenivas" w:date="2019-07-19T16:12:00Z">
                  <w:rPr>
                    <w:rFonts w:ascii="Book Antiqua" w:hAnsi="Book Antiqua" w:cs="Times New Roman"/>
                    <w:b/>
                    <w:spacing w:val="1"/>
                  </w:rPr>
                </w:rPrChange>
              </w:rPr>
            </w:pPr>
            <w:r w:rsidRPr="00723F43">
              <w:rPr>
                <w:rFonts w:ascii="Times New Roman" w:hAnsi="Times New Roman" w:cs="Times New Roman"/>
                <w:b/>
                <w:spacing w:val="1"/>
                <w:sz w:val="24"/>
                <w:szCs w:val="24"/>
                <w:rPrChange w:id="1223" w:author="ponnalagu sreenivas" w:date="2019-07-19T16:12:00Z">
                  <w:rPr>
                    <w:rFonts w:ascii="Book Antiqua" w:hAnsi="Book Antiqua" w:cs="Times New Roman"/>
                    <w:b/>
                    <w:spacing w:val="1"/>
                  </w:rPr>
                </w:rPrChange>
              </w:rPr>
              <w:t>%</w:t>
            </w:r>
          </w:p>
        </w:tc>
        <w:tc>
          <w:tcPr>
            <w:tcW w:w="1276" w:type="dxa"/>
            <w:tcPrChange w:id="1224" w:author="ponnalagu sreenivas" w:date="2019-07-20T12:24:00Z">
              <w:tcPr>
                <w:tcW w:w="1440" w:type="dxa"/>
                <w:tcBorders>
                  <w:top w:val="single" w:sz="3" w:space="0" w:color="000000"/>
                  <w:left w:val="single" w:sz="3" w:space="0" w:color="000000"/>
                  <w:bottom w:val="single" w:sz="3" w:space="0" w:color="000000"/>
                  <w:right w:val="single" w:sz="3" w:space="0" w:color="000000"/>
                </w:tcBorders>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225" w:author="ponnalagu sreenivas" w:date="2019-07-19T16:12:00Z">
                  <w:rPr>
                    <w:rFonts w:ascii="Book Antiqua" w:hAnsi="Book Antiqua" w:cs="Times New Roman"/>
                    <w:b/>
                  </w:rPr>
                </w:rPrChange>
              </w:rPr>
            </w:pPr>
            <w:r w:rsidRPr="00723F43">
              <w:rPr>
                <w:rFonts w:ascii="Times New Roman" w:hAnsi="Times New Roman" w:cs="Times New Roman"/>
                <w:b/>
                <w:spacing w:val="1"/>
                <w:sz w:val="24"/>
                <w:szCs w:val="24"/>
                <w:rPrChange w:id="1226" w:author="ponnalagu sreenivas" w:date="2019-07-19T16:12:00Z">
                  <w:rPr>
                    <w:rFonts w:ascii="Book Antiqua" w:hAnsi="Book Antiqua" w:cs="Times New Roman"/>
                    <w:b/>
                    <w:spacing w:val="1"/>
                  </w:rPr>
                </w:rPrChange>
              </w:rPr>
              <w:t>Marks</w:t>
            </w:r>
          </w:p>
        </w:tc>
        <w:tc>
          <w:tcPr>
            <w:tcW w:w="2693" w:type="dxa"/>
            <w:vMerge/>
            <w:tcPrChange w:id="1227" w:author="ponnalagu sreenivas" w:date="2019-07-20T12:24:00Z">
              <w:tcPr>
                <w:tcW w:w="2340" w:type="dxa"/>
                <w:vMerge/>
                <w:tcBorders>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sz w:val="24"/>
                <w:szCs w:val="24"/>
                <w:rPrChange w:id="1228" w:author="ponnalagu sreenivas" w:date="2019-07-19T16:12:00Z">
                  <w:rPr>
                    <w:rFonts w:ascii="Book Antiqua" w:hAnsi="Book Antiqua" w:cs="Times New Roman"/>
                  </w:rPr>
                </w:rPrChange>
              </w:rPr>
            </w:pPr>
          </w:p>
        </w:tc>
        <w:tc>
          <w:tcPr>
            <w:tcW w:w="1241" w:type="dxa"/>
            <w:vMerge/>
            <w:tcPrChange w:id="1229" w:author="ponnalagu sreenivas" w:date="2019-07-20T12:24:00Z">
              <w:tcPr>
                <w:tcW w:w="1115" w:type="dxa"/>
                <w:vMerge/>
                <w:tcBorders>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sz w:val="24"/>
                <w:szCs w:val="24"/>
                <w:rPrChange w:id="1230" w:author="ponnalagu sreenivas" w:date="2019-07-19T16:12:00Z">
                  <w:rPr>
                    <w:rFonts w:ascii="Book Antiqua" w:hAnsi="Book Antiqua" w:cs="Times New Roman"/>
                  </w:rPr>
                </w:rPrChange>
              </w:rPr>
            </w:pPr>
          </w:p>
        </w:tc>
      </w:tr>
      <w:tr w:rsidR="00FA58AC" w:rsidRPr="00723F43" w:rsidTr="00CF3E49">
        <w:trPr>
          <w:trHeight w:val="369"/>
          <w:trPrChange w:id="1231" w:author="ponnalagu sreenivas" w:date="2019-07-20T12:24:00Z">
            <w:trPr>
              <w:trHeight w:val="369"/>
            </w:trPr>
          </w:trPrChange>
        </w:trPr>
        <w:tc>
          <w:tcPr>
            <w:tcW w:w="2972" w:type="dxa"/>
            <w:tcPrChange w:id="1232" w:author="ponnalagu sreenivas" w:date="2019-07-20T12:24:00Z">
              <w:tcPr>
                <w:tcW w:w="2434"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864963">
            <w:pPr>
              <w:widowControl w:val="0"/>
              <w:autoSpaceDE w:val="0"/>
              <w:autoSpaceDN w:val="0"/>
              <w:adjustRightInd w:val="0"/>
              <w:contextualSpacing/>
              <w:jc w:val="center"/>
              <w:rPr>
                <w:rFonts w:ascii="Times New Roman" w:hAnsi="Times New Roman" w:cs="Times New Roman"/>
                <w:sz w:val="24"/>
                <w:szCs w:val="24"/>
                <w:rPrChange w:id="1233" w:author="ponnalagu sreenivas" w:date="2019-07-19T16:12:00Z">
                  <w:rPr>
                    <w:rFonts w:ascii="Book Antiqua" w:hAnsi="Book Antiqua" w:cs="Times New Roman"/>
                  </w:rPr>
                </w:rPrChange>
              </w:rPr>
              <w:pPrChange w:id="1234" w:author="ponnalagu sreenivas" w:date="2019-07-19T14:17:00Z">
                <w:pPr>
                  <w:framePr w:hSpace="180" w:wrap="around" w:vAnchor="text" w:hAnchor="text" w:x="-442" w:y="1"/>
                  <w:widowControl w:val="0"/>
                  <w:autoSpaceDE w:val="0"/>
                  <w:autoSpaceDN w:val="0"/>
                  <w:adjustRightInd w:val="0"/>
                  <w:contextualSpacing/>
                  <w:suppressOverlap/>
                  <w:jc w:val="center"/>
                </w:pPr>
              </w:pPrChange>
            </w:pPr>
            <w:proofErr w:type="spellStart"/>
            <w:r w:rsidRPr="00723F43">
              <w:rPr>
                <w:rFonts w:ascii="Times New Roman" w:hAnsi="Times New Roman" w:cs="Times New Roman"/>
                <w:sz w:val="24"/>
                <w:szCs w:val="24"/>
                <w:rPrChange w:id="1235" w:author="ponnalagu sreenivas" w:date="2019-07-19T16:12:00Z">
                  <w:rPr>
                    <w:rFonts w:ascii="Book Antiqua" w:hAnsi="Book Antiqua" w:cs="Times New Roman"/>
                  </w:rPr>
                </w:rPrChange>
              </w:rPr>
              <w:t>Mid</w:t>
            </w:r>
            <w:r w:rsidR="00AE6F5E" w:rsidRPr="00723F43">
              <w:rPr>
                <w:rFonts w:ascii="Times New Roman" w:hAnsi="Times New Roman" w:cs="Times New Roman"/>
                <w:sz w:val="24"/>
                <w:szCs w:val="24"/>
                <w:rPrChange w:id="1236" w:author="ponnalagu sreenivas" w:date="2019-07-19T16:12:00Z">
                  <w:rPr>
                    <w:rFonts w:ascii="Book Antiqua" w:hAnsi="Book Antiqua" w:cs="Times New Roman"/>
                  </w:rPr>
                </w:rPrChange>
              </w:rPr>
              <w:t>sem</w:t>
            </w:r>
            <w:proofErr w:type="spellEnd"/>
          </w:p>
        </w:tc>
        <w:tc>
          <w:tcPr>
            <w:tcW w:w="992" w:type="dxa"/>
            <w:tcPrChange w:id="1237" w:author="ponnalagu sreenivas" w:date="2019-07-20T12:24:00Z">
              <w:tcPr>
                <w:tcW w:w="135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FA58AC">
            <w:pPr>
              <w:widowControl w:val="0"/>
              <w:autoSpaceDE w:val="0"/>
              <w:autoSpaceDN w:val="0"/>
              <w:adjustRightInd w:val="0"/>
              <w:contextualSpacing/>
              <w:jc w:val="center"/>
              <w:rPr>
                <w:rFonts w:ascii="Times New Roman" w:hAnsi="Times New Roman" w:cs="Times New Roman"/>
                <w:sz w:val="24"/>
                <w:szCs w:val="24"/>
                <w:rPrChange w:id="1238" w:author="ponnalagu sreenivas" w:date="2019-07-19T16:12:00Z">
                  <w:rPr>
                    <w:rFonts w:ascii="Book Antiqua" w:hAnsi="Book Antiqua" w:cs="Times New Roman"/>
                  </w:rPr>
                </w:rPrChange>
              </w:rPr>
              <w:pPrChange w:id="1239" w:author="ponnalagu sreenivas" w:date="2019-07-19T14:17:00Z">
                <w:pPr>
                  <w:framePr w:hSpace="180" w:wrap="around" w:vAnchor="text" w:hAnchor="text" w:x="-442" w:y="1"/>
                  <w:widowControl w:val="0"/>
                  <w:autoSpaceDE w:val="0"/>
                  <w:autoSpaceDN w:val="0"/>
                  <w:adjustRightInd w:val="0"/>
                  <w:contextualSpacing/>
                  <w:suppressOverlap/>
                  <w:jc w:val="center"/>
                </w:pPr>
              </w:pPrChange>
            </w:pPr>
            <w:r w:rsidRPr="00723F43">
              <w:rPr>
                <w:rFonts w:ascii="Times New Roman" w:hAnsi="Times New Roman" w:cs="Times New Roman"/>
                <w:sz w:val="24"/>
                <w:szCs w:val="24"/>
                <w:rPrChange w:id="1240" w:author="ponnalagu sreenivas" w:date="2019-07-19T16:12:00Z">
                  <w:rPr>
                    <w:rFonts w:ascii="Book Antiqua" w:hAnsi="Book Antiqua" w:cs="Times New Roman"/>
                  </w:rPr>
                </w:rPrChange>
              </w:rPr>
              <w:t>1</w:t>
            </w:r>
            <w:r w:rsidR="008F73B4" w:rsidRPr="00723F43">
              <w:rPr>
                <w:rFonts w:ascii="Times New Roman" w:hAnsi="Times New Roman" w:cs="Times New Roman"/>
                <w:sz w:val="24"/>
                <w:szCs w:val="24"/>
                <w:rPrChange w:id="1241" w:author="ponnalagu sreenivas" w:date="2019-07-19T16:12:00Z">
                  <w:rPr>
                    <w:rFonts w:ascii="Book Antiqua" w:hAnsi="Book Antiqua" w:cs="Times New Roman"/>
                  </w:rPr>
                </w:rPrChange>
              </w:rPr>
              <w:t xml:space="preserve">h </w:t>
            </w:r>
            <w:r w:rsidR="00864963" w:rsidRPr="00723F43">
              <w:rPr>
                <w:rFonts w:ascii="Times New Roman" w:hAnsi="Times New Roman" w:cs="Times New Roman"/>
                <w:sz w:val="24"/>
                <w:szCs w:val="24"/>
                <w:rPrChange w:id="1242" w:author="ponnalagu sreenivas" w:date="2019-07-19T16:12:00Z">
                  <w:rPr>
                    <w:rFonts w:ascii="Book Antiqua" w:hAnsi="Book Antiqua" w:cs="Times New Roman"/>
                  </w:rPr>
                </w:rPrChange>
              </w:rPr>
              <w:t>30</w:t>
            </w:r>
            <w:r w:rsidR="00073649" w:rsidRPr="00723F43">
              <w:rPr>
                <w:rFonts w:ascii="Times New Roman" w:hAnsi="Times New Roman" w:cs="Times New Roman"/>
                <w:sz w:val="24"/>
                <w:szCs w:val="24"/>
                <w:rPrChange w:id="1243" w:author="ponnalagu sreenivas" w:date="2019-07-19T16:12:00Z">
                  <w:rPr>
                    <w:rFonts w:ascii="Book Antiqua" w:hAnsi="Book Antiqua" w:cs="Times New Roman"/>
                  </w:rPr>
                </w:rPrChange>
              </w:rPr>
              <w:t>m</w:t>
            </w:r>
          </w:p>
        </w:tc>
        <w:tc>
          <w:tcPr>
            <w:tcW w:w="851" w:type="dxa"/>
            <w:tcPrChange w:id="1244" w:author="ponnalagu sreenivas" w:date="2019-07-20T12:24:00Z">
              <w:tcPr>
                <w:tcW w:w="1346" w:type="dxa"/>
                <w:tcBorders>
                  <w:top w:val="single" w:sz="3" w:space="0" w:color="000000"/>
                  <w:left w:val="single" w:sz="3" w:space="0" w:color="000000"/>
                  <w:bottom w:val="single" w:sz="3" w:space="0" w:color="000000"/>
                  <w:right w:val="single" w:sz="3" w:space="0" w:color="000000"/>
                </w:tcBorders>
              </w:tcPr>
            </w:tcPrChange>
          </w:tcPr>
          <w:p w:rsidR="00FA58AC" w:rsidRPr="00723F43" w:rsidRDefault="00FF36CD">
            <w:pPr>
              <w:widowControl w:val="0"/>
              <w:autoSpaceDE w:val="0"/>
              <w:autoSpaceDN w:val="0"/>
              <w:adjustRightInd w:val="0"/>
              <w:contextualSpacing/>
              <w:jc w:val="center"/>
              <w:rPr>
                <w:rFonts w:ascii="Times New Roman" w:hAnsi="Times New Roman" w:cs="Times New Roman"/>
                <w:sz w:val="24"/>
                <w:szCs w:val="24"/>
                <w:rPrChange w:id="1245" w:author="ponnalagu sreenivas" w:date="2019-07-19T16:12:00Z">
                  <w:rPr>
                    <w:rFonts w:ascii="Book Antiqua" w:hAnsi="Book Antiqua" w:cs="Times New Roman"/>
                  </w:rPr>
                </w:rPrChange>
              </w:rPr>
              <w:pPrChange w:id="1246" w:author="ponnalagu sreenivas" w:date="2019-07-19T14:17:00Z">
                <w:pPr>
                  <w:framePr w:hSpace="180" w:wrap="around" w:vAnchor="text" w:hAnchor="text" w:x="-442" w:y="1"/>
                  <w:widowControl w:val="0"/>
                  <w:autoSpaceDE w:val="0"/>
                  <w:autoSpaceDN w:val="0"/>
                  <w:adjustRightInd w:val="0"/>
                  <w:contextualSpacing/>
                  <w:suppressOverlap/>
                  <w:jc w:val="center"/>
                </w:pPr>
              </w:pPrChange>
            </w:pPr>
            <w:r w:rsidRPr="00723F43">
              <w:rPr>
                <w:rFonts w:ascii="Times New Roman" w:hAnsi="Times New Roman" w:cs="Times New Roman"/>
                <w:sz w:val="24"/>
                <w:szCs w:val="24"/>
                <w:rPrChange w:id="1247" w:author="ponnalagu sreenivas" w:date="2019-07-19T16:12:00Z">
                  <w:rPr>
                    <w:rFonts w:ascii="Book Antiqua" w:hAnsi="Book Antiqua" w:cs="Times New Roman"/>
                  </w:rPr>
                </w:rPrChange>
              </w:rPr>
              <w:t>2</w:t>
            </w:r>
            <w:r w:rsidR="00FA58AC" w:rsidRPr="00723F43">
              <w:rPr>
                <w:rFonts w:ascii="Times New Roman" w:hAnsi="Times New Roman" w:cs="Times New Roman"/>
                <w:sz w:val="24"/>
                <w:szCs w:val="24"/>
                <w:rPrChange w:id="1248" w:author="ponnalagu sreenivas" w:date="2019-07-19T16:12:00Z">
                  <w:rPr>
                    <w:rFonts w:ascii="Book Antiqua" w:hAnsi="Book Antiqua" w:cs="Times New Roman"/>
                  </w:rPr>
                </w:rPrChange>
              </w:rPr>
              <w:t>5</w:t>
            </w:r>
          </w:p>
        </w:tc>
        <w:tc>
          <w:tcPr>
            <w:tcW w:w="1276" w:type="dxa"/>
            <w:tcPrChange w:id="1249" w:author="ponnalagu sreenivas" w:date="2019-07-20T12:24:00Z">
              <w:tcPr>
                <w:tcW w:w="144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791F0F">
            <w:pPr>
              <w:widowControl w:val="0"/>
              <w:autoSpaceDE w:val="0"/>
              <w:autoSpaceDN w:val="0"/>
              <w:adjustRightInd w:val="0"/>
              <w:contextualSpacing/>
              <w:jc w:val="center"/>
              <w:rPr>
                <w:rFonts w:ascii="Times New Roman" w:hAnsi="Times New Roman" w:cs="Times New Roman"/>
                <w:sz w:val="24"/>
                <w:szCs w:val="24"/>
                <w:rPrChange w:id="1250" w:author="ponnalagu sreenivas" w:date="2019-07-19T16:12:00Z">
                  <w:rPr>
                    <w:rFonts w:ascii="Book Antiqua" w:hAnsi="Book Antiqua" w:cs="Times New Roman"/>
                  </w:rPr>
                </w:rPrChange>
              </w:rPr>
              <w:pPrChange w:id="1251" w:author="ponnalagu sreenivas" w:date="2019-07-19T14:17:00Z">
                <w:pPr>
                  <w:framePr w:hSpace="180" w:wrap="around" w:vAnchor="text" w:hAnchor="text" w:x="-442" w:y="1"/>
                  <w:widowControl w:val="0"/>
                  <w:autoSpaceDE w:val="0"/>
                  <w:autoSpaceDN w:val="0"/>
                  <w:adjustRightInd w:val="0"/>
                  <w:contextualSpacing/>
                  <w:suppressOverlap/>
                  <w:jc w:val="center"/>
                </w:pPr>
              </w:pPrChange>
            </w:pPr>
            <w:r w:rsidRPr="00723F43">
              <w:rPr>
                <w:rFonts w:ascii="Times New Roman" w:hAnsi="Times New Roman" w:cs="Times New Roman"/>
                <w:sz w:val="24"/>
                <w:szCs w:val="24"/>
                <w:rPrChange w:id="1252" w:author="ponnalagu sreenivas" w:date="2019-07-19T16:12:00Z">
                  <w:rPr>
                    <w:rFonts w:ascii="Book Antiqua" w:hAnsi="Book Antiqua" w:cs="Times New Roman"/>
                  </w:rPr>
                </w:rPrChange>
              </w:rPr>
              <w:t>75</w:t>
            </w:r>
          </w:p>
        </w:tc>
        <w:tc>
          <w:tcPr>
            <w:tcW w:w="2693" w:type="dxa"/>
            <w:tcPrChange w:id="1253" w:author="ponnalagu sreenivas" w:date="2019-07-20T12:24:00Z">
              <w:tcPr>
                <w:tcW w:w="234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Del="00286ED6" w:rsidRDefault="00436F6A">
            <w:pPr>
              <w:widowControl w:val="0"/>
              <w:autoSpaceDE w:val="0"/>
              <w:autoSpaceDN w:val="0"/>
              <w:adjustRightInd w:val="0"/>
              <w:contextualSpacing/>
              <w:jc w:val="center"/>
              <w:rPr>
                <w:del w:id="1254" w:author="ponnalagu sreenivas" w:date="2019-07-19T14:18:00Z"/>
                <w:rFonts w:ascii="Times New Roman" w:hAnsi="Times New Roman" w:cs="Times New Roman"/>
                <w:sz w:val="24"/>
                <w:szCs w:val="24"/>
                <w:rPrChange w:id="1255" w:author="ponnalagu sreenivas" w:date="2019-07-19T16:12:00Z">
                  <w:rPr>
                    <w:del w:id="1256" w:author="ponnalagu sreenivas" w:date="2019-07-19T14:18:00Z"/>
                    <w:rFonts w:ascii="Book Antiqua" w:hAnsi="Book Antiqua" w:cs="Times New Roman"/>
                  </w:rPr>
                </w:rPrChange>
              </w:rPr>
              <w:pPrChange w:id="1257" w:author="ponnalagu sreenivas" w:date="2019-07-19T14:17:00Z">
                <w:pPr>
                  <w:framePr w:hSpace="180" w:wrap="around" w:vAnchor="text" w:hAnchor="text" w:x="-442" w:y="1"/>
                  <w:widowControl w:val="0"/>
                  <w:autoSpaceDE w:val="0"/>
                  <w:autoSpaceDN w:val="0"/>
                  <w:adjustRightInd w:val="0"/>
                  <w:contextualSpacing/>
                  <w:suppressOverlap/>
                  <w:jc w:val="center"/>
                </w:pPr>
              </w:pPrChange>
            </w:pPr>
            <w:ins w:id="1258" w:author="Windows User" w:date="2019-07-29T14:12:00Z">
              <w:r w:rsidRPr="00436F6A">
                <w:rPr>
                  <w:rFonts w:ascii="Times New Roman" w:hAnsi="Times New Roman" w:cs="Times New Roman"/>
                  <w:sz w:val="24"/>
                  <w:szCs w:val="24"/>
                </w:rPr>
                <w:t>28/9</w:t>
              </w:r>
              <w:r>
                <w:rPr>
                  <w:rFonts w:ascii="Times New Roman" w:hAnsi="Times New Roman" w:cs="Times New Roman"/>
                  <w:sz w:val="24"/>
                  <w:szCs w:val="24"/>
                </w:rPr>
                <w:t xml:space="preserve">, </w:t>
              </w:r>
              <w:r w:rsidRPr="00436F6A">
                <w:rPr>
                  <w:rFonts w:ascii="Times New Roman" w:hAnsi="Times New Roman" w:cs="Times New Roman"/>
                  <w:sz w:val="24"/>
                  <w:szCs w:val="24"/>
                </w:rPr>
                <w:t>11.00 -- 12.30 PM</w:t>
              </w:r>
            </w:ins>
            <w:ins w:id="1259" w:author="ponnalagu sreenivas" w:date="2019-07-19T15:43:00Z">
              <w:del w:id="1260" w:author="Windows User" w:date="2019-07-29T14:12:00Z">
                <w:r w:rsidR="00B555D7" w:rsidRPr="00723F43" w:rsidDel="00436F6A">
                  <w:rPr>
                    <w:rFonts w:ascii="Times New Roman" w:hAnsi="Times New Roman" w:cs="Times New Roman"/>
                    <w:sz w:val="24"/>
                    <w:szCs w:val="24"/>
                    <w:rPrChange w:id="1261" w:author="ponnalagu sreenivas" w:date="2019-07-19T16:12:00Z">
                      <w:rPr>
                        <w:rFonts w:ascii="Book Antiqua" w:hAnsi="Book Antiqua" w:cs="Times New Roman"/>
                      </w:rPr>
                    </w:rPrChange>
                  </w:rPr>
                  <w:delText>To be announced</w:delText>
                </w:r>
              </w:del>
            </w:ins>
            <w:del w:id="1262" w:author="ponnalagu sreenivas" w:date="2019-07-19T14:18:00Z">
              <w:r w:rsidR="008215C2" w:rsidRPr="00723F43" w:rsidDel="00286ED6">
                <w:rPr>
                  <w:rFonts w:ascii="Times New Roman" w:hAnsi="Times New Roman" w:cs="Times New Roman"/>
                  <w:sz w:val="24"/>
                  <w:szCs w:val="24"/>
                  <w:rPrChange w:id="1263" w:author="ponnalagu sreenivas" w:date="2019-07-19T16:12:00Z">
                    <w:rPr>
                      <w:rFonts w:ascii="Book Antiqua" w:hAnsi="Book Antiqua" w:cs="Times New Roman"/>
                    </w:rPr>
                  </w:rPrChange>
                </w:rPr>
                <w:delText>10.10.2018</w:delText>
              </w:r>
            </w:del>
          </w:p>
          <w:p w:rsidR="008215C2" w:rsidRPr="00723F43" w:rsidRDefault="008215C2">
            <w:pPr>
              <w:widowControl w:val="0"/>
              <w:autoSpaceDE w:val="0"/>
              <w:autoSpaceDN w:val="0"/>
              <w:adjustRightInd w:val="0"/>
              <w:contextualSpacing/>
              <w:jc w:val="center"/>
              <w:rPr>
                <w:rFonts w:ascii="Times New Roman" w:hAnsi="Times New Roman" w:cs="Times New Roman"/>
                <w:sz w:val="24"/>
                <w:szCs w:val="24"/>
                <w:rPrChange w:id="1264" w:author="ponnalagu sreenivas" w:date="2019-07-19T16:12:00Z">
                  <w:rPr>
                    <w:rFonts w:ascii="Book Antiqua" w:hAnsi="Book Antiqua" w:cs="Times New Roman"/>
                  </w:rPr>
                </w:rPrChange>
              </w:rPr>
              <w:pPrChange w:id="1265" w:author="ponnalagu sreenivas" w:date="2019-07-19T14:17:00Z">
                <w:pPr>
                  <w:framePr w:hSpace="180" w:wrap="around" w:vAnchor="text" w:hAnchor="text" w:x="-442" w:y="1"/>
                  <w:widowControl w:val="0"/>
                  <w:autoSpaceDE w:val="0"/>
                  <w:autoSpaceDN w:val="0"/>
                  <w:adjustRightInd w:val="0"/>
                  <w:contextualSpacing/>
                  <w:suppressOverlap/>
                  <w:jc w:val="center"/>
                </w:pPr>
              </w:pPrChange>
            </w:pPr>
            <w:del w:id="1266" w:author="ponnalagu sreenivas" w:date="2019-07-19T14:18:00Z">
              <w:r w:rsidRPr="00723F43" w:rsidDel="00286ED6">
                <w:rPr>
                  <w:rFonts w:ascii="Times New Roman" w:hAnsi="Times New Roman" w:cs="Times New Roman"/>
                  <w:sz w:val="24"/>
                  <w:szCs w:val="24"/>
                  <w:rPrChange w:id="1267" w:author="ponnalagu sreenivas" w:date="2019-07-19T16:12:00Z">
                    <w:rPr>
                      <w:rFonts w:ascii="Book Antiqua" w:hAnsi="Book Antiqua" w:cs="Times New Roman"/>
                    </w:rPr>
                  </w:rPrChange>
                </w:rPr>
                <w:delText>3.30 to 5.00 pm</w:delText>
              </w:r>
            </w:del>
          </w:p>
        </w:tc>
        <w:tc>
          <w:tcPr>
            <w:tcW w:w="1241" w:type="dxa"/>
            <w:tcPrChange w:id="1268" w:author="ponnalagu sreenivas" w:date="2019-07-20T12:24:00Z">
              <w:tcPr>
                <w:tcW w:w="1115"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FA58AC">
            <w:pPr>
              <w:widowControl w:val="0"/>
              <w:autoSpaceDE w:val="0"/>
              <w:autoSpaceDN w:val="0"/>
              <w:adjustRightInd w:val="0"/>
              <w:contextualSpacing/>
              <w:jc w:val="center"/>
              <w:rPr>
                <w:rFonts w:ascii="Times New Roman" w:hAnsi="Times New Roman" w:cs="Times New Roman"/>
                <w:sz w:val="24"/>
                <w:szCs w:val="24"/>
                <w:rPrChange w:id="1269" w:author="ponnalagu sreenivas" w:date="2019-07-19T16:12:00Z">
                  <w:rPr>
                    <w:rFonts w:ascii="Book Antiqua" w:hAnsi="Book Antiqua" w:cs="Times New Roman"/>
                  </w:rPr>
                </w:rPrChange>
              </w:rPr>
              <w:pPrChange w:id="1270" w:author="ponnalagu sreenivas" w:date="2019-07-19T14:17:00Z">
                <w:pPr>
                  <w:framePr w:hSpace="180" w:wrap="around" w:vAnchor="text" w:hAnchor="text" w:x="-442" w:y="1"/>
                  <w:widowControl w:val="0"/>
                  <w:autoSpaceDE w:val="0"/>
                  <w:autoSpaceDN w:val="0"/>
                  <w:adjustRightInd w:val="0"/>
                  <w:contextualSpacing/>
                  <w:suppressOverlap/>
                  <w:jc w:val="center"/>
                </w:pPr>
              </w:pPrChange>
            </w:pPr>
            <w:r w:rsidRPr="00723F43">
              <w:rPr>
                <w:rFonts w:ascii="Times New Roman" w:hAnsi="Times New Roman" w:cs="Times New Roman"/>
                <w:sz w:val="24"/>
                <w:szCs w:val="24"/>
                <w:rPrChange w:id="1271" w:author="ponnalagu sreenivas" w:date="2019-07-19T16:12:00Z">
                  <w:rPr>
                    <w:rFonts w:ascii="Book Antiqua" w:hAnsi="Book Antiqua" w:cs="Times New Roman"/>
                  </w:rPr>
                </w:rPrChange>
              </w:rPr>
              <w:t>CB</w:t>
            </w:r>
          </w:p>
        </w:tc>
      </w:tr>
      <w:tr w:rsidR="00864963" w:rsidRPr="00723F43" w:rsidTr="00CF3E49">
        <w:trPr>
          <w:trHeight w:val="369"/>
          <w:trPrChange w:id="1272" w:author="ponnalagu sreenivas" w:date="2019-07-20T12:24:00Z">
            <w:trPr>
              <w:trHeight w:val="369"/>
            </w:trPr>
          </w:trPrChange>
        </w:trPr>
        <w:tc>
          <w:tcPr>
            <w:tcW w:w="2972" w:type="dxa"/>
            <w:tcPrChange w:id="1273" w:author="ponnalagu sreenivas" w:date="2019-07-20T12:24:00Z">
              <w:tcPr>
                <w:tcW w:w="2434" w:type="dxa"/>
                <w:tcBorders>
                  <w:top w:val="single" w:sz="3" w:space="0" w:color="000000"/>
                  <w:left w:val="single" w:sz="3" w:space="0" w:color="000000"/>
                  <w:bottom w:val="single" w:sz="3" w:space="0" w:color="000000"/>
                  <w:right w:val="single" w:sz="3" w:space="0" w:color="000000"/>
                </w:tcBorders>
                <w:vAlign w:val="center"/>
              </w:tcPr>
            </w:tcPrChange>
          </w:tcPr>
          <w:p w:rsidR="00864963" w:rsidRPr="00723F43" w:rsidRDefault="00864963" w:rsidP="00286ED6">
            <w:pPr>
              <w:widowControl w:val="0"/>
              <w:autoSpaceDE w:val="0"/>
              <w:autoSpaceDN w:val="0"/>
              <w:adjustRightInd w:val="0"/>
              <w:contextualSpacing/>
              <w:jc w:val="center"/>
              <w:rPr>
                <w:rFonts w:ascii="Times New Roman" w:hAnsi="Times New Roman" w:cs="Times New Roman"/>
                <w:sz w:val="24"/>
                <w:szCs w:val="24"/>
                <w:rPrChange w:id="1274"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275" w:author="ponnalagu sreenivas" w:date="2019-07-19T16:12:00Z">
                  <w:rPr>
                    <w:rFonts w:ascii="Book Antiqua" w:hAnsi="Book Antiqua" w:cs="Times New Roman"/>
                  </w:rPr>
                </w:rPrChange>
              </w:rPr>
              <w:t>Co</w:t>
            </w:r>
            <w:r w:rsidRPr="00723F43">
              <w:rPr>
                <w:rFonts w:ascii="Times New Roman" w:hAnsi="Times New Roman" w:cs="Times New Roman"/>
                <w:spacing w:val="-3"/>
                <w:sz w:val="24"/>
                <w:szCs w:val="24"/>
                <w:rPrChange w:id="1276" w:author="ponnalagu sreenivas" w:date="2019-07-19T16:12:00Z">
                  <w:rPr>
                    <w:rFonts w:ascii="Book Antiqua" w:hAnsi="Book Antiqua" w:cs="Times New Roman"/>
                    <w:spacing w:val="-3"/>
                  </w:rPr>
                </w:rPrChange>
              </w:rPr>
              <w:t>m</w:t>
            </w:r>
            <w:r w:rsidRPr="00723F43">
              <w:rPr>
                <w:rFonts w:ascii="Times New Roman" w:hAnsi="Times New Roman" w:cs="Times New Roman"/>
                <w:sz w:val="24"/>
                <w:szCs w:val="24"/>
                <w:rPrChange w:id="1277" w:author="ponnalagu sreenivas" w:date="2019-07-19T16:12:00Z">
                  <w:rPr>
                    <w:rFonts w:ascii="Book Antiqua" w:hAnsi="Book Antiqua" w:cs="Times New Roman"/>
                  </w:rPr>
                </w:rPrChange>
              </w:rPr>
              <w:t>p</w:t>
            </w:r>
            <w:r w:rsidRPr="00723F43">
              <w:rPr>
                <w:rFonts w:ascii="Times New Roman" w:hAnsi="Times New Roman" w:cs="Times New Roman"/>
                <w:spacing w:val="1"/>
                <w:sz w:val="24"/>
                <w:szCs w:val="24"/>
                <w:rPrChange w:id="1278" w:author="ponnalagu sreenivas" w:date="2019-07-19T16:12:00Z">
                  <w:rPr>
                    <w:rFonts w:ascii="Book Antiqua" w:hAnsi="Book Antiqua" w:cs="Times New Roman"/>
                    <w:spacing w:val="1"/>
                  </w:rPr>
                </w:rPrChange>
              </w:rPr>
              <w:t>r</w:t>
            </w:r>
            <w:r w:rsidRPr="00723F43">
              <w:rPr>
                <w:rFonts w:ascii="Times New Roman" w:hAnsi="Times New Roman" w:cs="Times New Roman"/>
                <w:sz w:val="24"/>
                <w:szCs w:val="24"/>
                <w:rPrChange w:id="1279" w:author="ponnalagu sreenivas" w:date="2019-07-19T16:12:00Z">
                  <w:rPr>
                    <w:rFonts w:ascii="Book Antiqua" w:hAnsi="Book Antiqua" w:cs="Times New Roman"/>
                  </w:rPr>
                </w:rPrChange>
              </w:rPr>
              <w:t>ehensive Exa</w:t>
            </w:r>
            <w:r w:rsidRPr="00723F43">
              <w:rPr>
                <w:rFonts w:ascii="Times New Roman" w:hAnsi="Times New Roman" w:cs="Times New Roman"/>
                <w:spacing w:val="-3"/>
                <w:sz w:val="24"/>
                <w:szCs w:val="24"/>
                <w:rPrChange w:id="1280" w:author="ponnalagu sreenivas" w:date="2019-07-19T16:12:00Z">
                  <w:rPr>
                    <w:rFonts w:ascii="Book Antiqua" w:hAnsi="Book Antiqua" w:cs="Times New Roman"/>
                    <w:spacing w:val="-3"/>
                  </w:rPr>
                </w:rPrChange>
              </w:rPr>
              <w:t>m</w:t>
            </w:r>
          </w:p>
        </w:tc>
        <w:tc>
          <w:tcPr>
            <w:tcW w:w="992" w:type="dxa"/>
            <w:tcPrChange w:id="1281" w:author="ponnalagu sreenivas" w:date="2019-07-20T12:24:00Z">
              <w:tcPr>
                <w:tcW w:w="1350" w:type="dxa"/>
                <w:tcBorders>
                  <w:top w:val="single" w:sz="3" w:space="0" w:color="000000"/>
                  <w:left w:val="single" w:sz="3" w:space="0" w:color="000000"/>
                  <w:bottom w:val="single" w:sz="3" w:space="0" w:color="000000"/>
                  <w:right w:val="single" w:sz="3" w:space="0" w:color="000000"/>
                </w:tcBorders>
                <w:vAlign w:val="center"/>
              </w:tcPr>
            </w:tcPrChange>
          </w:tcPr>
          <w:p w:rsidR="00864963" w:rsidRPr="00723F43" w:rsidRDefault="00DC5690" w:rsidP="00286ED6">
            <w:pPr>
              <w:widowControl w:val="0"/>
              <w:autoSpaceDE w:val="0"/>
              <w:autoSpaceDN w:val="0"/>
              <w:adjustRightInd w:val="0"/>
              <w:contextualSpacing/>
              <w:jc w:val="center"/>
              <w:rPr>
                <w:rFonts w:ascii="Times New Roman" w:hAnsi="Times New Roman" w:cs="Times New Roman"/>
                <w:sz w:val="24"/>
                <w:szCs w:val="24"/>
                <w:rPrChange w:id="128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283" w:author="ponnalagu sreenivas" w:date="2019-07-19T16:12:00Z">
                  <w:rPr>
                    <w:rFonts w:ascii="Book Antiqua" w:hAnsi="Book Antiqua" w:cs="Times New Roman"/>
                  </w:rPr>
                </w:rPrChange>
              </w:rPr>
              <w:t>3 hours</w:t>
            </w:r>
          </w:p>
        </w:tc>
        <w:tc>
          <w:tcPr>
            <w:tcW w:w="851" w:type="dxa"/>
            <w:tcPrChange w:id="1284" w:author="ponnalagu sreenivas" w:date="2019-07-20T12:24:00Z">
              <w:tcPr>
                <w:tcW w:w="1346" w:type="dxa"/>
                <w:tcBorders>
                  <w:top w:val="single" w:sz="3" w:space="0" w:color="000000"/>
                  <w:left w:val="single" w:sz="3" w:space="0" w:color="000000"/>
                  <w:bottom w:val="single" w:sz="3" w:space="0" w:color="000000"/>
                  <w:right w:val="single" w:sz="3" w:space="0" w:color="000000"/>
                </w:tcBorders>
              </w:tcPr>
            </w:tcPrChange>
          </w:tcPr>
          <w:p w:rsidR="00864963" w:rsidRPr="00723F43" w:rsidRDefault="00FF36CD" w:rsidP="00286ED6">
            <w:pPr>
              <w:widowControl w:val="0"/>
              <w:autoSpaceDE w:val="0"/>
              <w:autoSpaceDN w:val="0"/>
              <w:adjustRightInd w:val="0"/>
              <w:contextualSpacing/>
              <w:jc w:val="center"/>
              <w:rPr>
                <w:rFonts w:ascii="Times New Roman" w:hAnsi="Times New Roman" w:cs="Times New Roman"/>
                <w:sz w:val="24"/>
                <w:szCs w:val="24"/>
                <w:rPrChange w:id="128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286" w:author="ponnalagu sreenivas" w:date="2019-07-19T16:12:00Z">
                  <w:rPr>
                    <w:rFonts w:ascii="Book Antiqua" w:hAnsi="Book Antiqua" w:cs="Times New Roman"/>
                  </w:rPr>
                </w:rPrChange>
              </w:rPr>
              <w:t>40</w:t>
            </w:r>
          </w:p>
        </w:tc>
        <w:tc>
          <w:tcPr>
            <w:tcW w:w="1276" w:type="dxa"/>
            <w:tcPrChange w:id="1287" w:author="ponnalagu sreenivas" w:date="2019-07-20T12:24:00Z">
              <w:tcPr>
                <w:tcW w:w="1440" w:type="dxa"/>
                <w:tcBorders>
                  <w:top w:val="single" w:sz="3" w:space="0" w:color="000000"/>
                  <w:left w:val="single" w:sz="3" w:space="0" w:color="000000"/>
                  <w:bottom w:val="single" w:sz="3" w:space="0" w:color="000000"/>
                  <w:right w:val="single" w:sz="3" w:space="0" w:color="000000"/>
                </w:tcBorders>
                <w:vAlign w:val="center"/>
              </w:tcPr>
            </w:tcPrChange>
          </w:tcPr>
          <w:p w:rsidR="00864963" w:rsidRPr="00723F43" w:rsidRDefault="00791F0F" w:rsidP="00286ED6">
            <w:pPr>
              <w:widowControl w:val="0"/>
              <w:autoSpaceDE w:val="0"/>
              <w:autoSpaceDN w:val="0"/>
              <w:adjustRightInd w:val="0"/>
              <w:contextualSpacing/>
              <w:jc w:val="center"/>
              <w:rPr>
                <w:rFonts w:ascii="Times New Roman" w:hAnsi="Times New Roman" w:cs="Times New Roman"/>
                <w:sz w:val="24"/>
                <w:szCs w:val="24"/>
                <w:rPrChange w:id="128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289" w:author="ponnalagu sreenivas" w:date="2019-07-19T16:12:00Z">
                  <w:rPr>
                    <w:rFonts w:ascii="Book Antiqua" w:hAnsi="Book Antiqua" w:cs="Times New Roman"/>
                  </w:rPr>
                </w:rPrChange>
              </w:rPr>
              <w:t>120</w:t>
            </w:r>
          </w:p>
        </w:tc>
        <w:tc>
          <w:tcPr>
            <w:tcW w:w="2693" w:type="dxa"/>
            <w:tcPrChange w:id="1290" w:author="ponnalagu sreenivas" w:date="2019-07-20T12:24:00Z">
              <w:tcPr>
                <w:tcW w:w="2340" w:type="dxa"/>
                <w:tcBorders>
                  <w:top w:val="single" w:sz="3" w:space="0" w:color="000000"/>
                  <w:left w:val="single" w:sz="3" w:space="0" w:color="000000"/>
                  <w:bottom w:val="single" w:sz="3" w:space="0" w:color="000000"/>
                  <w:right w:val="single" w:sz="3" w:space="0" w:color="000000"/>
                </w:tcBorders>
                <w:vAlign w:val="center"/>
              </w:tcPr>
            </w:tcPrChange>
          </w:tcPr>
          <w:p w:rsidR="00864963" w:rsidRPr="00723F43" w:rsidDel="00CF3E49" w:rsidRDefault="008215C2">
            <w:pPr>
              <w:widowControl w:val="0"/>
              <w:autoSpaceDE w:val="0"/>
              <w:autoSpaceDN w:val="0"/>
              <w:adjustRightInd w:val="0"/>
              <w:contextualSpacing/>
              <w:jc w:val="center"/>
              <w:rPr>
                <w:del w:id="1291" w:author="ponnalagu sreenivas" w:date="2019-07-20T12:23:00Z"/>
                <w:rFonts w:ascii="Times New Roman" w:hAnsi="Times New Roman" w:cs="Times New Roman"/>
                <w:sz w:val="24"/>
                <w:szCs w:val="24"/>
                <w:rPrChange w:id="1292" w:author="ponnalagu sreenivas" w:date="2019-07-19T16:12:00Z">
                  <w:rPr>
                    <w:del w:id="1293" w:author="ponnalagu sreenivas" w:date="2019-07-20T12:23:00Z"/>
                    <w:rFonts w:ascii="Book Antiqua" w:hAnsi="Book Antiqua" w:cs="Times New Roman"/>
                  </w:rPr>
                </w:rPrChange>
              </w:rPr>
            </w:pPr>
            <w:del w:id="1294" w:author="ponnalagu sreenivas" w:date="2019-07-19T14:16:00Z">
              <w:r w:rsidRPr="00723F43" w:rsidDel="00286ED6">
                <w:rPr>
                  <w:rFonts w:ascii="Times New Roman" w:hAnsi="Times New Roman" w:cs="Times New Roman"/>
                  <w:sz w:val="24"/>
                  <w:szCs w:val="24"/>
                  <w:rPrChange w:id="1295" w:author="ponnalagu sreenivas" w:date="2019-07-19T16:12:00Z">
                    <w:rPr>
                      <w:rFonts w:ascii="Book Antiqua" w:hAnsi="Book Antiqua" w:cs="Times New Roman"/>
                    </w:rPr>
                  </w:rPrChange>
                </w:rPr>
                <w:delText>07</w:delText>
              </w:r>
            </w:del>
            <w:ins w:id="1296" w:author="ponnalagu sreenivas" w:date="2019-07-19T14:16:00Z">
              <w:r w:rsidR="00286ED6" w:rsidRPr="00723F43">
                <w:rPr>
                  <w:rFonts w:ascii="Times New Roman" w:hAnsi="Times New Roman" w:cs="Times New Roman"/>
                  <w:sz w:val="24"/>
                  <w:szCs w:val="24"/>
                  <w:rPrChange w:id="1297" w:author="ponnalagu sreenivas" w:date="2019-07-19T16:12:00Z">
                    <w:rPr>
                      <w:rFonts w:ascii="Book Antiqua" w:hAnsi="Book Antiqua" w:cs="Times New Roman"/>
                    </w:rPr>
                  </w:rPrChange>
                </w:rPr>
                <w:t>02</w:t>
              </w:r>
            </w:ins>
            <w:r w:rsidRPr="00723F43">
              <w:rPr>
                <w:rFonts w:ascii="Times New Roman" w:hAnsi="Times New Roman" w:cs="Times New Roman"/>
                <w:sz w:val="24"/>
                <w:szCs w:val="24"/>
                <w:rPrChange w:id="1298" w:author="ponnalagu sreenivas" w:date="2019-07-19T16:12:00Z">
                  <w:rPr>
                    <w:rFonts w:ascii="Book Antiqua" w:hAnsi="Book Antiqua" w:cs="Times New Roman"/>
                  </w:rPr>
                </w:rPrChange>
              </w:rPr>
              <w:t>.12.</w:t>
            </w:r>
            <w:del w:id="1299" w:author="ponnalagu sreenivas" w:date="2019-07-19T14:16:00Z">
              <w:r w:rsidRPr="00723F43" w:rsidDel="00286ED6">
                <w:rPr>
                  <w:rFonts w:ascii="Times New Roman" w:hAnsi="Times New Roman" w:cs="Times New Roman"/>
                  <w:sz w:val="24"/>
                  <w:szCs w:val="24"/>
                  <w:rPrChange w:id="1300" w:author="ponnalagu sreenivas" w:date="2019-07-19T16:12:00Z">
                    <w:rPr>
                      <w:rFonts w:ascii="Book Antiqua" w:hAnsi="Book Antiqua" w:cs="Times New Roman"/>
                    </w:rPr>
                  </w:rPrChange>
                </w:rPr>
                <w:delText>2018</w:delText>
              </w:r>
            </w:del>
            <w:ins w:id="1301" w:author="ponnalagu sreenivas" w:date="2019-07-19T14:16:00Z">
              <w:r w:rsidR="00286ED6" w:rsidRPr="00723F43">
                <w:rPr>
                  <w:rFonts w:ascii="Times New Roman" w:hAnsi="Times New Roman" w:cs="Times New Roman"/>
                  <w:sz w:val="24"/>
                  <w:szCs w:val="24"/>
                  <w:rPrChange w:id="1302" w:author="ponnalagu sreenivas" w:date="2019-07-19T16:12:00Z">
                    <w:rPr>
                      <w:rFonts w:ascii="Book Antiqua" w:hAnsi="Book Antiqua" w:cs="Times New Roman"/>
                    </w:rPr>
                  </w:rPrChange>
                </w:rPr>
                <w:t>2019</w:t>
              </w:r>
            </w:ins>
            <w:ins w:id="1303" w:author="ponnalagu sreenivas" w:date="2019-07-20T12:23:00Z">
              <w:r w:rsidR="00CF3E49">
                <w:rPr>
                  <w:rFonts w:ascii="Times New Roman" w:hAnsi="Times New Roman" w:cs="Times New Roman"/>
                  <w:sz w:val="24"/>
                  <w:szCs w:val="24"/>
                </w:rPr>
                <w:t xml:space="preserve"> AN</w:t>
              </w:r>
            </w:ins>
          </w:p>
          <w:p w:rsidR="008215C2" w:rsidRPr="00723F43" w:rsidRDefault="008215C2">
            <w:pPr>
              <w:widowControl w:val="0"/>
              <w:autoSpaceDE w:val="0"/>
              <w:autoSpaceDN w:val="0"/>
              <w:adjustRightInd w:val="0"/>
              <w:contextualSpacing/>
              <w:jc w:val="center"/>
              <w:rPr>
                <w:rFonts w:ascii="Times New Roman" w:hAnsi="Times New Roman" w:cs="Times New Roman"/>
                <w:sz w:val="24"/>
                <w:szCs w:val="24"/>
                <w:rPrChange w:id="1304" w:author="ponnalagu sreenivas" w:date="2019-07-19T16:12:00Z">
                  <w:rPr>
                    <w:rFonts w:ascii="Book Antiqua" w:hAnsi="Book Antiqua" w:cs="Times New Roman"/>
                  </w:rPr>
                </w:rPrChange>
              </w:rPr>
            </w:pPr>
            <w:del w:id="1305" w:author="ponnalagu sreenivas" w:date="2019-07-20T12:23:00Z">
              <w:r w:rsidRPr="00723F43" w:rsidDel="00CF3E49">
                <w:rPr>
                  <w:rFonts w:ascii="Times New Roman" w:hAnsi="Times New Roman" w:cs="Times New Roman"/>
                  <w:sz w:val="24"/>
                  <w:szCs w:val="24"/>
                  <w:rPrChange w:id="1306" w:author="ponnalagu sreenivas" w:date="2019-07-19T16:12:00Z">
                    <w:rPr>
                      <w:rFonts w:ascii="Book Antiqua" w:hAnsi="Book Antiqua" w:cs="Times New Roman"/>
                    </w:rPr>
                  </w:rPrChange>
                </w:rPr>
                <w:delText>2.00 to 5.00 pm</w:delText>
              </w:r>
            </w:del>
          </w:p>
        </w:tc>
        <w:tc>
          <w:tcPr>
            <w:tcW w:w="1241" w:type="dxa"/>
            <w:tcPrChange w:id="1307" w:author="ponnalagu sreenivas" w:date="2019-07-20T12:24:00Z">
              <w:tcPr>
                <w:tcW w:w="1115" w:type="dxa"/>
                <w:tcBorders>
                  <w:top w:val="single" w:sz="3" w:space="0" w:color="000000"/>
                  <w:left w:val="single" w:sz="3" w:space="0" w:color="000000"/>
                  <w:bottom w:val="single" w:sz="3" w:space="0" w:color="000000"/>
                  <w:right w:val="single" w:sz="3" w:space="0" w:color="000000"/>
                </w:tcBorders>
                <w:vAlign w:val="center"/>
              </w:tcPr>
            </w:tcPrChange>
          </w:tcPr>
          <w:p w:rsidR="00864963" w:rsidRPr="00723F43" w:rsidRDefault="00864963" w:rsidP="00286ED6">
            <w:pPr>
              <w:widowControl w:val="0"/>
              <w:autoSpaceDE w:val="0"/>
              <w:autoSpaceDN w:val="0"/>
              <w:adjustRightInd w:val="0"/>
              <w:contextualSpacing/>
              <w:jc w:val="center"/>
              <w:rPr>
                <w:rFonts w:ascii="Times New Roman" w:hAnsi="Times New Roman" w:cs="Times New Roman"/>
                <w:sz w:val="24"/>
                <w:szCs w:val="24"/>
                <w:rPrChange w:id="130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09" w:author="ponnalagu sreenivas" w:date="2019-07-19T16:12:00Z">
                  <w:rPr>
                    <w:rFonts w:ascii="Book Antiqua" w:hAnsi="Book Antiqua" w:cs="Times New Roman"/>
                  </w:rPr>
                </w:rPrChange>
              </w:rPr>
              <w:t>CB</w:t>
            </w:r>
          </w:p>
        </w:tc>
      </w:tr>
      <w:tr w:rsidR="0053657B" w:rsidRPr="00723F43" w:rsidTr="00CF3E49">
        <w:trPr>
          <w:trHeight w:val="369"/>
          <w:trPrChange w:id="1310" w:author="ponnalagu sreenivas" w:date="2019-07-20T12:24:00Z">
            <w:trPr>
              <w:trHeight w:val="369"/>
            </w:trPr>
          </w:trPrChange>
        </w:trPr>
        <w:tc>
          <w:tcPr>
            <w:tcW w:w="2972" w:type="dxa"/>
            <w:tcPrChange w:id="1311" w:author="ponnalagu sreenivas" w:date="2019-07-20T12:24:00Z">
              <w:tcPr>
                <w:tcW w:w="2434" w:type="dxa"/>
                <w:tcBorders>
                  <w:top w:val="single" w:sz="3" w:space="0" w:color="000000"/>
                  <w:left w:val="single" w:sz="3" w:space="0" w:color="000000"/>
                  <w:bottom w:val="single" w:sz="3" w:space="0" w:color="000000"/>
                  <w:right w:val="single" w:sz="3" w:space="0" w:color="000000"/>
                </w:tcBorders>
                <w:vAlign w:val="center"/>
              </w:tcPr>
            </w:tcPrChange>
          </w:tcPr>
          <w:p w:rsidR="0053657B" w:rsidRPr="00723F43" w:rsidRDefault="00B47411">
            <w:pPr>
              <w:widowControl w:val="0"/>
              <w:autoSpaceDE w:val="0"/>
              <w:autoSpaceDN w:val="0"/>
              <w:adjustRightInd w:val="0"/>
              <w:contextualSpacing/>
              <w:jc w:val="center"/>
              <w:rPr>
                <w:rFonts w:ascii="Times New Roman" w:hAnsi="Times New Roman" w:cs="Times New Roman"/>
                <w:sz w:val="24"/>
                <w:szCs w:val="24"/>
                <w:rPrChange w:id="1312" w:author="ponnalagu sreenivas" w:date="2019-07-19T16:12:00Z">
                  <w:rPr>
                    <w:rFonts w:ascii="Book Antiqua" w:hAnsi="Book Antiqua" w:cs="Times New Roman"/>
                  </w:rPr>
                </w:rPrChange>
              </w:rPr>
              <w:pPrChange w:id="1313" w:author="Admin" w:date="2018-07-21T11:06:00Z">
                <w:pPr>
                  <w:framePr w:hSpace="180" w:wrap="around" w:vAnchor="text" w:hAnchor="text" w:x="-442" w:y="1"/>
                  <w:widowControl w:val="0"/>
                  <w:autoSpaceDE w:val="0"/>
                  <w:autoSpaceDN w:val="0"/>
                  <w:adjustRightInd w:val="0"/>
                  <w:contextualSpacing/>
                  <w:suppressOverlap/>
                  <w:jc w:val="center"/>
                </w:pPr>
              </w:pPrChange>
            </w:pPr>
            <w:r w:rsidRPr="00723F43">
              <w:rPr>
                <w:rFonts w:ascii="Times New Roman" w:hAnsi="Times New Roman" w:cs="Times New Roman"/>
                <w:sz w:val="24"/>
                <w:szCs w:val="24"/>
                <w:rPrChange w:id="1314" w:author="ponnalagu sreenivas" w:date="2019-07-19T16:12:00Z">
                  <w:rPr>
                    <w:rFonts w:ascii="Book Antiqua" w:hAnsi="Book Antiqua" w:cs="Times New Roman"/>
                  </w:rPr>
                </w:rPrChange>
              </w:rPr>
              <w:t>Q</w:t>
            </w:r>
            <w:r w:rsidR="0053657B" w:rsidRPr="00723F43">
              <w:rPr>
                <w:rFonts w:ascii="Times New Roman" w:hAnsi="Times New Roman" w:cs="Times New Roman"/>
                <w:sz w:val="24"/>
                <w:szCs w:val="24"/>
                <w:rPrChange w:id="1315" w:author="ponnalagu sreenivas" w:date="2019-07-19T16:12:00Z">
                  <w:rPr>
                    <w:rFonts w:ascii="Book Antiqua" w:hAnsi="Book Antiqua" w:cs="Times New Roman"/>
                  </w:rPr>
                </w:rPrChange>
              </w:rPr>
              <w:t>uiz</w:t>
            </w:r>
            <w:ins w:id="1316" w:author="Admin" w:date="2018-07-21T11:06:00Z">
              <w:r w:rsidR="005F18DD" w:rsidRPr="00723F43">
                <w:rPr>
                  <w:rFonts w:ascii="Times New Roman" w:hAnsi="Times New Roman" w:cs="Times New Roman"/>
                  <w:sz w:val="24"/>
                  <w:szCs w:val="24"/>
                  <w:rPrChange w:id="1317" w:author="ponnalagu sreenivas" w:date="2019-07-19T16:12:00Z">
                    <w:rPr>
                      <w:rFonts w:ascii="Book Antiqua" w:hAnsi="Book Antiqua" w:cs="Times New Roman"/>
                    </w:rPr>
                  </w:rPrChange>
                </w:rPr>
                <w:t xml:space="preserve"> (Announced/ surprise)</w:t>
              </w:r>
            </w:ins>
          </w:p>
        </w:tc>
        <w:tc>
          <w:tcPr>
            <w:tcW w:w="992" w:type="dxa"/>
            <w:tcPrChange w:id="1318" w:author="ponnalagu sreenivas" w:date="2019-07-20T12:24:00Z">
              <w:tcPr>
                <w:tcW w:w="1350" w:type="dxa"/>
                <w:tcBorders>
                  <w:top w:val="single" w:sz="3" w:space="0" w:color="000000"/>
                  <w:left w:val="single" w:sz="3" w:space="0" w:color="000000"/>
                  <w:bottom w:val="single" w:sz="3" w:space="0" w:color="000000"/>
                  <w:right w:val="single" w:sz="3" w:space="0" w:color="000000"/>
                </w:tcBorders>
                <w:vAlign w:val="center"/>
              </w:tcPr>
            </w:tcPrChange>
          </w:tcPr>
          <w:p w:rsidR="0053657B" w:rsidRPr="00723F43" w:rsidRDefault="00A45384" w:rsidP="00286ED6">
            <w:pPr>
              <w:widowControl w:val="0"/>
              <w:autoSpaceDE w:val="0"/>
              <w:autoSpaceDN w:val="0"/>
              <w:adjustRightInd w:val="0"/>
              <w:contextualSpacing/>
              <w:jc w:val="center"/>
              <w:rPr>
                <w:rFonts w:ascii="Times New Roman" w:hAnsi="Times New Roman" w:cs="Times New Roman"/>
                <w:sz w:val="24"/>
                <w:szCs w:val="24"/>
                <w:rPrChange w:id="131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20" w:author="ponnalagu sreenivas" w:date="2019-07-19T16:12:00Z">
                  <w:rPr>
                    <w:rFonts w:ascii="Book Antiqua" w:hAnsi="Book Antiqua" w:cs="Times New Roman"/>
                  </w:rPr>
                </w:rPrChange>
              </w:rPr>
              <w:t>-</w:t>
            </w:r>
          </w:p>
        </w:tc>
        <w:tc>
          <w:tcPr>
            <w:tcW w:w="851" w:type="dxa"/>
            <w:tcPrChange w:id="1321" w:author="ponnalagu sreenivas" w:date="2019-07-20T12:24:00Z">
              <w:tcPr>
                <w:tcW w:w="1346" w:type="dxa"/>
                <w:tcBorders>
                  <w:top w:val="single" w:sz="3" w:space="0" w:color="000000"/>
                  <w:left w:val="single" w:sz="3" w:space="0" w:color="000000"/>
                  <w:bottom w:val="single" w:sz="3" w:space="0" w:color="000000"/>
                  <w:right w:val="single" w:sz="3" w:space="0" w:color="000000"/>
                </w:tcBorders>
              </w:tcPr>
            </w:tcPrChange>
          </w:tcPr>
          <w:p w:rsidR="0053657B" w:rsidRPr="00723F43" w:rsidRDefault="0053657B" w:rsidP="00286ED6">
            <w:pPr>
              <w:widowControl w:val="0"/>
              <w:autoSpaceDE w:val="0"/>
              <w:autoSpaceDN w:val="0"/>
              <w:adjustRightInd w:val="0"/>
              <w:contextualSpacing/>
              <w:jc w:val="center"/>
              <w:rPr>
                <w:rFonts w:ascii="Times New Roman" w:hAnsi="Times New Roman" w:cs="Times New Roman"/>
                <w:sz w:val="24"/>
                <w:szCs w:val="24"/>
                <w:rPrChange w:id="132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23" w:author="ponnalagu sreenivas" w:date="2019-07-19T16:12:00Z">
                  <w:rPr>
                    <w:rFonts w:ascii="Book Antiqua" w:hAnsi="Book Antiqua" w:cs="Times New Roman"/>
                  </w:rPr>
                </w:rPrChange>
              </w:rPr>
              <w:t>1</w:t>
            </w:r>
            <w:r w:rsidR="00B47411" w:rsidRPr="00723F43">
              <w:rPr>
                <w:rFonts w:ascii="Times New Roman" w:hAnsi="Times New Roman" w:cs="Times New Roman"/>
                <w:sz w:val="24"/>
                <w:szCs w:val="24"/>
                <w:rPrChange w:id="1324" w:author="ponnalagu sreenivas" w:date="2019-07-19T16:12:00Z">
                  <w:rPr>
                    <w:rFonts w:ascii="Book Antiqua" w:hAnsi="Book Antiqua" w:cs="Times New Roman"/>
                  </w:rPr>
                </w:rPrChange>
              </w:rPr>
              <w:t>5</w:t>
            </w:r>
          </w:p>
        </w:tc>
        <w:tc>
          <w:tcPr>
            <w:tcW w:w="1276" w:type="dxa"/>
            <w:tcPrChange w:id="1325" w:author="ponnalagu sreenivas" w:date="2019-07-20T12:24:00Z">
              <w:tcPr>
                <w:tcW w:w="1440" w:type="dxa"/>
                <w:tcBorders>
                  <w:top w:val="single" w:sz="3" w:space="0" w:color="000000"/>
                  <w:left w:val="single" w:sz="3" w:space="0" w:color="000000"/>
                  <w:bottom w:val="single" w:sz="3" w:space="0" w:color="000000"/>
                  <w:right w:val="single" w:sz="3" w:space="0" w:color="000000"/>
                </w:tcBorders>
                <w:vAlign w:val="center"/>
              </w:tcPr>
            </w:tcPrChange>
          </w:tcPr>
          <w:p w:rsidR="0053657B" w:rsidRPr="00723F43" w:rsidRDefault="00B47411" w:rsidP="00286ED6">
            <w:pPr>
              <w:widowControl w:val="0"/>
              <w:autoSpaceDE w:val="0"/>
              <w:autoSpaceDN w:val="0"/>
              <w:adjustRightInd w:val="0"/>
              <w:contextualSpacing/>
              <w:jc w:val="center"/>
              <w:rPr>
                <w:rFonts w:ascii="Times New Roman" w:hAnsi="Times New Roman" w:cs="Times New Roman"/>
                <w:sz w:val="24"/>
                <w:szCs w:val="24"/>
                <w:rPrChange w:id="132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27" w:author="ponnalagu sreenivas" w:date="2019-07-19T16:12:00Z">
                  <w:rPr>
                    <w:rFonts w:ascii="Book Antiqua" w:hAnsi="Book Antiqua" w:cs="Times New Roman"/>
                  </w:rPr>
                </w:rPrChange>
              </w:rPr>
              <w:t>45</w:t>
            </w:r>
          </w:p>
        </w:tc>
        <w:tc>
          <w:tcPr>
            <w:tcW w:w="2693" w:type="dxa"/>
            <w:tcPrChange w:id="1328" w:author="ponnalagu sreenivas" w:date="2019-07-20T12:24:00Z">
              <w:tcPr>
                <w:tcW w:w="2340" w:type="dxa"/>
                <w:tcBorders>
                  <w:top w:val="single" w:sz="3" w:space="0" w:color="000000"/>
                  <w:left w:val="single" w:sz="3" w:space="0" w:color="000000"/>
                  <w:bottom w:val="single" w:sz="3" w:space="0" w:color="000000"/>
                  <w:right w:val="single" w:sz="3" w:space="0" w:color="000000"/>
                </w:tcBorders>
                <w:vAlign w:val="center"/>
              </w:tcPr>
            </w:tcPrChange>
          </w:tcPr>
          <w:p w:rsidR="0053657B" w:rsidRPr="00723F43" w:rsidRDefault="009A73DA" w:rsidP="00286ED6">
            <w:pPr>
              <w:widowControl w:val="0"/>
              <w:autoSpaceDE w:val="0"/>
              <w:autoSpaceDN w:val="0"/>
              <w:adjustRightInd w:val="0"/>
              <w:contextualSpacing/>
              <w:jc w:val="center"/>
              <w:rPr>
                <w:rFonts w:ascii="Times New Roman" w:hAnsi="Times New Roman" w:cs="Times New Roman"/>
                <w:sz w:val="24"/>
                <w:szCs w:val="24"/>
                <w:rPrChange w:id="132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30" w:author="ponnalagu sreenivas" w:date="2019-07-19T16:12:00Z">
                  <w:rPr>
                    <w:rFonts w:ascii="Book Antiqua" w:hAnsi="Book Antiqua" w:cs="Times New Roman"/>
                  </w:rPr>
                </w:rPrChange>
              </w:rPr>
              <w:t>During Lecture / Tutorial</w:t>
            </w:r>
          </w:p>
        </w:tc>
        <w:tc>
          <w:tcPr>
            <w:tcW w:w="1241" w:type="dxa"/>
            <w:tcPrChange w:id="1331" w:author="ponnalagu sreenivas" w:date="2019-07-20T12:24:00Z">
              <w:tcPr>
                <w:tcW w:w="1115" w:type="dxa"/>
                <w:tcBorders>
                  <w:top w:val="single" w:sz="3" w:space="0" w:color="000000"/>
                  <w:left w:val="single" w:sz="3" w:space="0" w:color="000000"/>
                  <w:bottom w:val="single" w:sz="3" w:space="0" w:color="000000"/>
                  <w:right w:val="single" w:sz="3" w:space="0" w:color="000000"/>
                </w:tcBorders>
                <w:vAlign w:val="center"/>
              </w:tcPr>
            </w:tcPrChange>
          </w:tcPr>
          <w:p w:rsidR="0053657B" w:rsidRPr="00723F43" w:rsidRDefault="00B47411" w:rsidP="00286ED6">
            <w:pPr>
              <w:widowControl w:val="0"/>
              <w:tabs>
                <w:tab w:val="center" w:pos="833"/>
                <w:tab w:val="left" w:pos="1589"/>
              </w:tabs>
              <w:autoSpaceDE w:val="0"/>
              <w:autoSpaceDN w:val="0"/>
              <w:adjustRightInd w:val="0"/>
              <w:contextualSpacing/>
              <w:jc w:val="center"/>
              <w:rPr>
                <w:rFonts w:ascii="Times New Roman" w:hAnsi="Times New Roman" w:cs="Times New Roman"/>
                <w:sz w:val="24"/>
                <w:szCs w:val="24"/>
                <w:rPrChange w:id="133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33" w:author="ponnalagu sreenivas" w:date="2019-07-19T16:12:00Z">
                  <w:rPr>
                    <w:rFonts w:ascii="Book Antiqua" w:hAnsi="Book Antiqua" w:cs="Times New Roman"/>
                  </w:rPr>
                </w:rPrChange>
              </w:rPr>
              <w:t>CB</w:t>
            </w:r>
          </w:p>
        </w:tc>
      </w:tr>
      <w:tr w:rsidR="00FA58AC" w:rsidRPr="00723F43" w:rsidTr="00CF3E49">
        <w:trPr>
          <w:trHeight w:val="369"/>
          <w:trPrChange w:id="1334" w:author="ponnalagu sreenivas" w:date="2019-07-20T12:24:00Z">
            <w:trPr>
              <w:trHeight w:val="369"/>
            </w:trPr>
          </w:trPrChange>
        </w:trPr>
        <w:tc>
          <w:tcPr>
            <w:tcW w:w="2972" w:type="dxa"/>
            <w:tcPrChange w:id="1335" w:author="ponnalagu sreenivas" w:date="2019-07-20T12:24:00Z">
              <w:tcPr>
                <w:tcW w:w="2434"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A5298D" w:rsidP="00286ED6">
            <w:pPr>
              <w:widowControl w:val="0"/>
              <w:autoSpaceDE w:val="0"/>
              <w:autoSpaceDN w:val="0"/>
              <w:adjustRightInd w:val="0"/>
              <w:contextualSpacing/>
              <w:jc w:val="center"/>
              <w:rPr>
                <w:rFonts w:ascii="Times New Roman" w:hAnsi="Times New Roman" w:cs="Times New Roman"/>
                <w:sz w:val="24"/>
                <w:szCs w:val="24"/>
                <w:rPrChange w:id="1336"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37" w:author="ponnalagu sreenivas" w:date="2019-07-19T16:12:00Z">
                  <w:rPr>
                    <w:rFonts w:ascii="Book Antiqua" w:hAnsi="Book Antiqua" w:cs="Times New Roman"/>
                  </w:rPr>
                </w:rPrChange>
              </w:rPr>
              <w:t>Project</w:t>
            </w:r>
          </w:p>
        </w:tc>
        <w:tc>
          <w:tcPr>
            <w:tcW w:w="992" w:type="dxa"/>
            <w:tcPrChange w:id="1338" w:author="ponnalagu sreenivas" w:date="2019-07-20T12:24:00Z">
              <w:tcPr>
                <w:tcW w:w="135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9F1C48" w:rsidP="00286ED6">
            <w:pPr>
              <w:widowControl w:val="0"/>
              <w:autoSpaceDE w:val="0"/>
              <w:autoSpaceDN w:val="0"/>
              <w:adjustRightInd w:val="0"/>
              <w:contextualSpacing/>
              <w:jc w:val="center"/>
              <w:rPr>
                <w:rFonts w:ascii="Times New Roman" w:hAnsi="Times New Roman" w:cs="Times New Roman"/>
                <w:sz w:val="24"/>
                <w:szCs w:val="24"/>
                <w:rPrChange w:id="1339"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40" w:author="ponnalagu sreenivas" w:date="2019-07-19T16:12:00Z">
                  <w:rPr>
                    <w:rFonts w:ascii="Book Antiqua" w:hAnsi="Book Antiqua" w:cs="Times New Roman"/>
                  </w:rPr>
                </w:rPrChange>
              </w:rPr>
              <w:t>-</w:t>
            </w:r>
          </w:p>
        </w:tc>
        <w:tc>
          <w:tcPr>
            <w:tcW w:w="851" w:type="dxa"/>
            <w:tcPrChange w:id="1341" w:author="ponnalagu sreenivas" w:date="2019-07-20T12:24:00Z">
              <w:tcPr>
                <w:tcW w:w="1346" w:type="dxa"/>
                <w:tcBorders>
                  <w:top w:val="single" w:sz="3" w:space="0" w:color="000000"/>
                  <w:left w:val="single" w:sz="3" w:space="0" w:color="000000"/>
                  <w:bottom w:val="single" w:sz="3" w:space="0" w:color="000000"/>
                  <w:right w:val="single" w:sz="3" w:space="0" w:color="000000"/>
                </w:tcBorders>
              </w:tcPr>
            </w:tcPrChange>
          </w:tcPr>
          <w:p w:rsidR="00FA58AC" w:rsidRPr="00723F43" w:rsidRDefault="00397DFE" w:rsidP="00286ED6">
            <w:pPr>
              <w:widowControl w:val="0"/>
              <w:autoSpaceDE w:val="0"/>
              <w:autoSpaceDN w:val="0"/>
              <w:adjustRightInd w:val="0"/>
              <w:contextualSpacing/>
              <w:jc w:val="center"/>
              <w:rPr>
                <w:rFonts w:ascii="Times New Roman" w:hAnsi="Times New Roman" w:cs="Times New Roman"/>
                <w:sz w:val="24"/>
                <w:szCs w:val="24"/>
                <w:rPrChange w:id="1342"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43" w:author="ponnalagu sreenivas" w:date="2019-07-19T16:12:00Z">
                  <w:rPr>
                    <w:rFonts w:ascii="Book Antiqua" w:hAnsi="Book Antiqua" w:cs="Times New Roman"/>
                  </w:rPr>
                </w:rPrChange>
              </w:rPr>
              <w:t>20</w:t>
            </w:r>
          </w:p>
        </w:tc>
        <w:tc>
          <w:tcPr>
            <w:tcW w:w="1276" w:type="dxa"/>
            <w:tcPrChange w:id="1344" w:author="ponnalagu sreenivas" w:date="2019-07-20T12:24:00Z">
              <w:tcPr>
                <w:tcW w:w="144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397DFE" w:rsidP="00286ED6">
            <w:pPr>
              <w:widowControl w:val="0"/>
              <w:autoSpaceDE w:val="0"/>
              <w:autoSpaceDN w:val="0"/>
              <w:adjustRightInd w:val="0"/>
              <w:contextualSpacing/>
              <w:jc w:val="center"/>
              <w:rPr>
                <w:rFonts w:ascii="Times New Roman" w:hAnsi="Times New Roman" w:cs="Times New Roman"/>
                <w:sz w:val="24"/>
                <w:szCs w:val="24"/>
                <w:rPrChange w:id="134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46" w:author="ponnalagu sreenivas" w:date="2019-07-19T16:12:00Z">
                  <w:rPr>
                    <w:rFonts w:ascii="Book Antiqua" w:hAnsi="Book Antiqua" w:cs="Times New Roman"/>
                  </w:rPr>
                </w:rPrChange>
              </w:rPr>
              <w:t>60</w:t>
            </w:r>
          </w:p>
        </w:tc>
        <w:tc>
          <w:tcPr>
            <w:tcW w:w="2693" w:type="dxa"/>
            <w:tcPrChange w:id="1347" w:author="ponnalagu sreenivas" w:date="2019-07-20T12:24:00Z">
              <w:tcPr>
                <w:tcW w:w="234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63253D" w:rsidP="00286ED6">
            <w:pPr>
              <w:widowControl w:val="0"/>
              <w:autoSpaceDE w:val="0"/>
              <w:autoSpaceDN w:val="0"/>
              <w:adjustRightInd w:val="0"/>
              <w:contextualSpacing/>
              <w:jc w:val="center"/>
              <w:rPr>
                <w:rFonts w:ascii="Times New Roman" w:hAnsi="Times New Roman" w:cs="Times New Roman"/>
                <w:sz w:val="24"/>
                <w:szCs w:val="24"/>
                <w:rPrChange w:id="1348"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49" w:author="ponnalagu sreenivas" w:date="2019-07-19T16:12:00Z">
                  <w:rPr>
                    <w:rFonts w:ascii="Book Antiqua" w:hAnsi="Book Antiqua" w:cs="Times New Roman"/>
                  </w:rPr>
                </w:rPrChange>
              </w:rPr>
              <w:t>To be announced</w:t>
            </w:r>
          </w:p>
        </w:tc>
        <w:tc>
          <w:tcPr>
            <w:tcW w:w="1241" w:type="dxa"/>
            <w:tcPrChange w:id="1350" w:author="ponnalagu sreenivas" w:date="2019-07-20T12:24:00Z">
              <w:tcPr>
                <w:tcW w:w="1115"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tabs>
                <w:tab w:val="center" w:pos="833"/>
                <w:tab w:val="left" w:pos="1589"/>
              </w:tabs>
              <w:autoSpaceDE w:val="0"/>
              <w:autoSpaceDN w:val="0"/>
              <w:adjustRightInd w:val="0"/>
              <w:contextualSpacing/>
              <w:jc w:val="center"/>
              <w:rPr>
                <w:rFonts w:ascii="Times New Roman" w:hAnsi="Times New Roman" w:cs="Times New Roman"/>
                <w:sz w:val="24"/>
                <w:szCs w:val="24"/>
                <w:rPrChange w:id="1351"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352" w:author="ponnalagu sreenivas" w:date="2019-07-19T16:12:00Z">
                  <w:rPr>
                    <w:rFonts w:ascii="Book Antiqua" w:hAnsi="Book Antiqua" w:cs="Times New Roman"/>
                  </w:rPr>
                </w:rPrChange>
              </w:rPr>
              <w:t>OB</w:t>
            </w:r>
          </w:p>
        </w:tc>
      </w:tr>
      <w:tr w:rsidR="00FA58AC" w:rsidRPr="00723F43" w:rsidTr="00CF3E49">
        <w:trPr>
          <w:trHeight w:val="369"/>
          <w:trPrChange w:id="1353" w:author="ponnalagu sreenivas" w:date="2019-07-20T12:24:00Z">
            <w:trPr>
              <w:trHeight w:val="369"/>
            </w:trPr>
          </w:trPrChange>
        </w:trPr>
        <w:tc>
          <w:tcPr>
            <w:tcW w:w="2972" w:type="dxa"/>
            <w:tcPrChange w:id="1354" w:author="ponnalagu sreenivas" w:date="2019-07-20T12:24:00Z">
              <w:tcPr>
                <w:tcW w:w="2434"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355" w:author="ponnalagu sreenivas" w:date="2019-07-19T16:12:00Z">
                  <w:rPr>
                    <w:rFonts w:ascii="Book Antiqua" w:hAnsi="Book Antiqua" w:cs="Times New Roman"/>
                    <w:b/>
                  </w:rPr>
                </w:rPrChange>
              </w:rPr>
            </w:pPr>
            <w:r w:rsidRPr="00723F43">
              <w:rPr>
                <w:rFonts w:ascii="Times New Roman" w:hAnsi="Times New Roman" w:cs="Times New Roman"/>
                <w:b/>
                <w:sz w:val="24"/>
                <w:szCs w:val="24"/>
                <w:rPrChange w:id="1356" w:author="ponnalagu sreenivas" w:date="2019-07-19T16:12:00Z">
                  <w:rPr>
                    <w:rFonts w:ascii="Book Antiqua" w:hAnsi="Book Antiqua" w:cs="Times New Roman"/>
                    <w:b/>
                  </w:rPr>
                </w:rPrChange>
              </w:rPr>
              <w:t>Total</w:t>
            </w:r>
          </w:p>
        </w:tc>
        <w:tc>
          <w:tcPr>
            <w:tcW w:w="992" w:type="dxa"/>
            <w:tcPrChange w:id="1357" w:author="ponnalagu sreenivas" w:date="2019-07-20T12:24:00Z">
              <w:tcPr>
                <w:tcW w:w="135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358" w:author="ponnalagu sreenivas" w:date="2019-07-19T16:12:00Z">
                  <w:rPr>
                    <w:rFonts w:ascii="Book Antiqua" w:hAnsi="Book Antiqua" w:cs="Times New Roman"/>
                    <w:b/>
                  </w:rPr>
                </w:rPrChange>
              </w:rPr>
            </w:pPr>
          </w:p>
        </w:tc>
        <w:tc>
          <w:tcPr>
            <w:tcW w:w="851" w:type="dxa"/>
            <w:tcPrChange w:id="1359" w:author="ponnalagu sreenivas" w:date="2019-07-20T12:24:00Z">
              <w:tcPr>
                <w:tcW w:w="1346" w:type="dxa"/>
                <w:tcBorders>
                  <w:top w:val="single" w:sz="3" w:space="0" w:color="000000"/>
                  <w:left w:val="single" w:sz="3" w:space="0" w:color="000000"/>
                  <w:bottom w:val="single" w:sz="3" w:space="0" w:color="000000"/>
                  <w:right w:val="single" w:sz="3" w:space="0" w:color="000000"/>
                </w:tcBorders>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360" w:author="ponnalagu sreenivas" w:date="2019-07-19T16:12:00Z">
                  <w:rPr>
                    <w:rFonts w:ascii="Book Antiqua" w:hAnsi="Book Antiqua" w:cs="Times New Roman"/>
                    <w:b/>
                  </w:rPr>
                </w:rPrChange>
              </w:rPr>
            </w:pPr>
            <w:r w:rsidRPr="00723F43">
              <w:rPr>
                <w:rFonts w:ascii="Times New Roman" w:hAnsi="Times New Roman" w:cs="Times New Roman"/>
                <w:b/>
                <w:sz w:val="24"/>
                <w:szCs w:val="24"/>
                <w:rPrChange w:id="1361" w:author="ponnalagu sreenivas" w:date="2019-07-19T16:12:00Z">
                  <w:rPr>
                    <w:rFonts w:ascii="Book Antiqua" w:hAnsi="Book Antiqua" w:cs="Times New Roman"/>
                    <w:b/>
                  </w:rPr>
                </w:rPrChange>
              </w:rPr>
              <w:t>100</w:t>
            </w:r>
          </w:p>
        </w:tc>
        <w:tc>
          <w:tcPr>
            <w:tcW w:w="1276" w:type="dxa"/>
            <w:tcPrChange w:id="1362" w:author="ponnalagu sreenivas" w:date="2019-07-20T12:24:00Z">
              <w:tcPr>
                <w:tcW w:w="144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b/>
                <w:sz w:val="24"/>
                <w:szCs w:val="24"/>
                <w:rPrChange w:id="1363" w:author="ponnalagu sreenivas" w:date="2019-07-19T16:12:00Z">
                  <w:rPr>
                    <w:rFonts w:ascii="Book Antiqua" w:hAnsi="Book Antiqua" w:cs="Times New Roman"/>
                    <w:b/>
                  </w:rPr>
                </w:rPrChange>
              </w:rPr>
            </w:pPr>
            <w:r w:rsidRPr="00723F43">
              <w:rPr>
                <w:rFonts w:ascii="Times New Roman" w:hAnsi="Times New Roman" w:cs="Times New Roman"/>
                <w:b/>
                <w:sz w:val="24"/>
                <w:szCs w:val="24"/>
                <w:rPrChange w:id="1364" w:author="ponnalagu sreenivas" w:date="2019-07-19T16:12:00Z">
                  <w:rPr>
                    <w:rFonts w:ascii="Book Antiqua" w:hAnsi="Book Antiqua" w:cs="Times New Roman"/>
                    <w:b/>
                  </w:rPr>
                </w:rPrChange>
              </w:rPr>
              <w:t>300</w:t>
            </w:r>
          </w:p>
        </w:tc>
        <w:tc>
          <w:tcPr>
            <w:tcW w:w="2693" w:type="dxa"/>
            <w:tcPrChange w:id="1365" w:author="ponnalagu sreenivas" w:date="2019-07-20T12:24:00Z">
              <w:tcPr>
                <w:tcW w:w="2340"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sz w:val="24"/>
                <w:szCs w:val="24"/>
                <w:rPrChange w:id="1366" w:author="ponnalagu sreenivas" w:date="2019-07-19T16:12:00Z">
                  <w:rPr>
                    <w:rFonts w:ascii="Book Antiqua" w:hAnsi="Book Antiqua" w:cs="Times New Roman"/>
                  </w:rPr>
                </w:rPrChange>
              </w:rPr>
            </w:pPr>
          </w:p>
        </w:tc>
        <w:tc>
          <w:tcPr>
            <w:tcW w:w="1241" w:type="dxa"/>
            <w:tcPrChange w:id="1367" w:author="ponnalagu sreenivas" w:date="2019-07-20T12:24:00Z">
              <w:tcPr>
                <w:tcW w:w="1115" w:type="dxa"/>
                <w:tcBorders>
                  <w:top w:val="single" w:sz="3" w:space="0" w:color="000000"/>
                  <w:left w:val="single" w:sz="3" w:space="0" w:color="000000"/>
                  <w:bottom w:val="single" w:sz="3" w:space="0" w:color="000000"/>
                  <w:right w:val="single" w:sz="3" w:space="0" w:color="000000"/>
                </w:tcBorders>
                <w:vAlign w:val="center"/>
              </w:tcPr>
            </w:tcPrChange>
          </w:tcPr>
          <w:p w:rsidR="00FA58AC" w:rsidRPr="00723F43" w:rsidRDefault="00FA58AC" w:rsidP="00286ED6">
            <w:pPr>
              <w:widowControl w:val="0"/>
              <w:autoSpaceDE w:val="0"/>
              <w:autoSpaceDN w:val="0"/>
              <w:adjustRightInd w:val="0"/>
              <w:contextualSpacing/>
              <w:jc w:val="center"/>
              <w:rPr>
                <w:rFonts w:ascii="Times New Roman" w:hAnsi="Times New Roman" w:cs="Times New Roman"/>
                <w:sz w:val="24"/>
                <w:szCs w:val="24"/>
                <w:rPrChange w:id="1368" w:author="ponnalagu sreenivas" w:date="2019-07-19T16:12:00Z">
                  <w:rPr>
                    <w:rFonts w:ascii="Book Antiqua" w:hAnsi="Book Antiqua" w:cs="Times New Roman"/>
                  </w:rPr>
                </w:rPrChange>
              </w:rPr>
            </w:pPr>
          </w:p>
        </w:tc>
      </w:tr>
    </w:tbl>
    <w:p w:rsidR="005B367A" w:rsidRPr="00723F43" w:rsidRDefault="00DF2DFD" w:rsidP="005B367A">
      <w:pPr>
        <w:pStyle w:val="ListParagraph"/>
        <w:widowControl w:val="0"/>
        <w:autoSpaceDE w:val="0"/>
        <w:autoSpaceDN w:val="0"/>
        <w:adjustRightInd w:val="0"/>
        <w:spacing w:after="0" w:line="240" w:lineRule="auto"/>
        <w:rPr>
          <w:rFonts w:ascii="Times New Roman" w:hAnsi="Times New Roman" w:cs="Times New Roman"/>
          <w:i/>
          <w:sz w:val="24"/>
          <w:szCs w:val="24"/>
          <w:rPrChange w:id="1369" w:author="ponnalagu sreenivas" w:date="2019-07-19T16:12:00Z">
            <w:rPr>
              <w:rFonts w:ascii="Book Antiqua" w:hAnsi="Book Antiqua" w:cs="Times New Roman"/>
              <w:i/>
            </w:rPr>
          </w:rPrChange>
        </w:rPr>
      </w:pPr>
      <w:r w:rsidRPr="00723F43">
        <w:rPr>
          <w:rFonts w:ascii="Times New Roman" w:hAnsi="Times New Roman" w:cs="Times New Roman"/>
          <w:i/>
          <w:sz w:val="24"/>
          <w:szCs w:val="24"/>
          <w:rPrChange w:id="1370" w:author="ponnalagu sreenivas" w:date="2019-07-19T16:12:00Z">
            <w:rPr>
              <w:rFonts w:ascii="Book Antiqua" w:hAnsi="Book Antiqua" w:cs="Times New Roman"/>
              <w:i/>
            </w:rPr>
          </w:rPrChange>
        </w:rPr>
        <w:t xml:space="preserve">CB </w:t>
      </w:r>
      <w:r w:rsidRPr="00723F43">
        <w:rPr>
          <w:rFonts w:ascii="Times New Roman" w:hAnsi="Times New Roman" w:cs="Times New Roman"/>
          <w:i/>
          <w:sz w:val="24"/>
          <w:szCs w:val="24"/>
          <w:rPrChange w:id="1371" w:author="ponnalagu sreenivas" w:date="2019-07-19T16:12:00Z">
            <w:rPr>
              <w:rFonts w:ascii="Book Antiqua" w:hAnsi="Book Antiqua" w:cs="Times New Roman"/>
              <w:i/>
            </w:rPr>
          </w:rPrChange>
        </w:rPr>
        <w:sym w:font="Wingdings" w:char="F0E0"/>
      </w:r>
      <w:r w:rsidRPr="00723F43">
        <w:rPr>
          <w:rFonts w:ascii="Times New Roman" w:hAnsi="Times New Roman" w:cs="Times New Roman"/>
          <w:i/>
          <w:sz w:val="24"/>
          <w:szCs w:val="24"/>
          <w:rPrChange w:id="1372" w:author="ponnalagu sreenivas" w:date="2019-07-19T16:12:00Z">
            <w:rPr>
              <w:rFonts w:ascii="Book Antiqua" w:hAnsi="Book Antiqua" w:cs="Times New Roman"/>
              <w:i/>
            </w:rPr>
          </w:rPrChange>
        </w:rPr>
        <w:t xml:space="preserve"> Close book; OB </w:t>
      </w:r>
      <w:r w:rsidRPr="00723F43">
        <w:rPr>
          <w:rFonts w:ascii="Times New Roman" w:hAnsi="Times New Roman" w:cs="Times New Roman"/>
          <w:i/>
          <w:sz w:val="24"/>
          <w:szCs w:val="24"/>
          <w:rPrChange w:id="1373" w:author="ponnalagu sreenivas" w:date="2019-07-19T16:12:00Z">
            <w:rPr>
              <w:rFonts w:ascii="Book Antiqua" w:hAnsi="Book Antiqua" w:cs="Times New Roman"/>
              <w:i/>
            </w:rPr>
          </w:rPrChange>
        </w:rPr>
        <w:sym w:font="Wingdings" w:char="F0E0"/>
      </w:r>
      <w:r w:rsidRPr="00723F43">
        <w:rPr>
          <w:rFonts w:ascii="Times New Roman" w:hAnsi="Times New Roman" w:cs="Times New Roman"/>
          <w:i/>
          <w:sz w:val="24"/>
          <w:szCs w:val="24"/>
          <w:rPrChange w:id="1374" w:author="ponnalagu sreenivas" w:date="2019-07-19T16:12:00Z">
            <w:rPr>
              <w:rFonts w:ascii="Book Antiqua" w:hAnsi="Book Antiqua" w:cs="Times New Roman"/>
              <w:i/>
            </w:rPr>
          </w:rPrChange>
        </w:rPr>
        <w:t xml:space="preserve"> Open book</w:t>
      </w:r>
    </w:p>
    <w:p w:rsidR="008826BF" w:rsidRPr="00723F43" w:rsidRDefault="008826BF" w:rsidP="005B367A">
      <w:pPr>
        <w:pStyle w:val="ListParagraph"/>
        <w:widowControl w:val="0"/>
        <w:autoSpaceDE w:val="0"/>
        <w:autoSpaceDN w:val="0"/>
        <w:adjustRightInd w:val="0"/>
        <w:spacing w:after="0" w:line="240" w:lineRule="auto"/>
        <w:rPr>
          <w:rFonts w:ascii="Times New Roman" w:hAnsi="Times New Roman" w:cs="Times New Roman"/>
          <w:i/>
          <w:sz w:val="24"/>
          <w:szCs w:val="24"/>
          <w:rPrChange w:id="1375" w:author="ponnalagu sreenivas" w:date="2019-07-19T16:12:00Z">
            <w:rPr>
              <w:rFonts w:ascii="Book Antiqua" w:hAnsi="Book Antiqua" w:cs="Times New Roman"/>
              <w:i/>
            </w:rPr>
          </w:rPrChange>
        </w:rPr>
      </w:pPr>
    </w:p>
    <w:p w:rsidR="00B522D2" w:rsidRPr="00723F43" w:rsidRDefault="00B522D2" w:rsidP="00514FC7">
      <w:pPr>
        <w:pStyle w:val="ListParagraph"/>
        <w:widowControl w:val="0"/>
        <w:numPr>
          <w:ilvl w:val="0"/>
          <w:numId w:val="4"/>
        </w:numPr>
        <w:autoSpaceDE w:val="0"/>
        <w:autoSpaceDN w:val="0"/>
        <w:adjustRightInd w:val="0"/>
        <w:spacing w:after="120" w:line="240" w:lineRule="auto"/>
        <w:contextualSpacing w:val="0"/>
        <w:rPr>
          <w:rFonts w:ascii="Times New Roman" w:hAnsi="Times New Roman" w:cs="Times New Roman"/>
          <w:sz w:val="24"/>
          <w:szCs w:val="24"/>
          <w:rPrChange w:id="1376" w:author="ponnalagu sreenivas" w:date="2019-07-19T16:12:00Z">
            <w:rPr>
              <w:rFonts w:ascii="Book Antiqua" w:hAnsi="Book Antiqua" w:cs="Times New Roman"/>
            </w:rPr>
          </w:rPrChange>
        </w:rPr>
      </w:pPr>
      <w:r w:rsidRPr="00723F43">
        <w:rPr>
          <w:rFonts w:ascii="Times New Roman" w:hAnsi="Times New Roman" w:cs="Times New Roman"/>
          <w:b/>
          <w:bCs/>
          <w:spacing w:val="-1"/>
          <w:sz w:val="24"/>
          <w:szCs w:val="24"/>
          <w:rPrChange w:id="1377" w:author="ponnalagu sreenivas" w:date="2019-07-19T16:12:00Z">
            <w:rPr>
              <w:rFonts w:ascii="Book Antiqua" w:hAnsi="Book Antiqua" w:cs="Times New Roman"/>
              <w:b/>
              <w:bCs/>
              <w:spacing w:val="-1"/>
            </w:rPr>
          </w:rPrChange>
        </w:rPr>
        <w:t>C</w:t>
      </w:r>
      <w:r w:rsidRPr="00723F43">
        <w:rPr>
          <w:rFonts w:ascii="Times New Roman" w:hAnsi="Times New Roman" w:cs="Times New Roman"/>
          <w:b/>
          <w:bCs/>
          <w:spacing w:val="1"/>
          <w:sz w:val="24"/>
          <w:szCs w:val="24"/>
          <w:rPrChange w:id="1378" w:author="ponnalagu sreenivas" w:date="2019-07-19T16:12:00Z">
            <w:rPr>
              <w:rFonts w:ascii="Book Antiqua" w:hAnsi="Book Antiqua" w:cs="Times New Roman"/>
              <w:b/>
              <w:bCs/>
              <w:spacing w:val="1"/>
            </w:rPr>
          </w:rPrChange>
        </w:rPr>
        <w:t>H</w:t>
      </w:r>
      <w:r w:rsidRPr="00723F43">
        <w:rPr>
          <w:rFonts w:ascii="Times New Roman" w:hAnsi="Times New Roman" w:cs="Times New Roman"/>
          <w:b/>
          <w:bCs/>
          <w:spacing w:val="-1"/>
          <w:sz w:val="24"/>
          <w:szCs w:val="24"/>
          <w:rPrChange w:id="1379" w:author="ponnalagu sreenivas" w:date="2019-07-19T16:12:00Z">
            <w:rPr>
              <w:rFonts w:ascii="Book Antiqua" w:hAnsi="Book Antiqua" w:cs="Times New Roman"/>
              <w:b/>
              <w:bCs/>
              <w:spacing w:val="-1"/>
            </w:rPr>
          </w:rPrChange>
        </w:rPr>
        <w:t>A</w:t>
      </w:r>
      <w:r w:rsidRPr="00723F43">
        <w:rPr>
          <w:rFonts w:ascii="Times New Roman" w:hAnsi="Times New Roman" w:cs="Times New Roman"/>
          <w:b/>
          <w:bCs/>
          <w:spacing w:val="-2"/>
          <w:sz w:val="24"/>
          <w:szCs w:val="24"/>
          <w:rPrChange w:id="1380" w:author="ponnalagu sreenivas" w:date="2019-07-19T16:12:00Z">
            <w:rPr>
              <w:rFonts w:ascii="Book Antiqua" w:hAnsi="Book Antiqua" w:cs="Times New Roman"/>
              <w:b/>
              <w:bCs/>
              <w:spacing w:val="-2"/>
            </w:rPr>
          </w:rPrChange>
        </w:rPr>
        <w:t>M</w:t>
      </w:r>
      <w:r w:rsidRPr="00723F43">
        <w:rPr>
          <w:rFonts w:ascii="Times New Roman" w:hAnsi="Times New Roman" w:cs="Times New Roman"/>
          <w:b/>
          <w:bCs/>
          <w:spacing w:val="2"/>
          <w:sz w:val="24"/>
          <w:szCs w:val="24"/>
          <w:rPrChange w:id="1381" w:author="ponnalagu sreenivas" w:date="2019-07-19T16:12:00Z">
            <w:rPr>
              <w:rFonts w:ascii="Book Antiqua" w:hAnsi="Book Antiqua" w:cs="Times New Roman"/>
              <w:b/>
              <w:bCs/>
              <w:spacing w:val="2"/>
            </w:rPr>
          </w:rPrChange>
        </w:rPr>
        <w:t>B</w:t>
      </w:r>
      <w:r w:rsidRPr="00723F43">
        <w:rPr>
          <w:rFonts w:ascii="Times New Roman" w:hAnsi="Times New Roman" w:cs="Times New Roman"/>
          <w:b/>
          <w:bCs/>
          <w:sz w:val="24"/>
          <w:szCs w:val="24"/>
          <w:rPrChange w:id="1382" w:author="ponnalagu sreenivas" w:date="2019-07-19T16:12:00Z">
            <w:rPr>
              <w:rFonts w:ascii="Book Antiqua" w:hAnsi="Book Antiqua" w:cs="Times New Roman"/>
              <w:b/>
              <w:bCs/>
            </w:rPr>
          </w:rPrChange>
        </w:rPr>
        <w:t>ER</w:t>
      </w:r>
      <w:r w:rsidRPr="00723F43">
        <w:rPr>
          <w:rFonts w:ascii="Times New Roman" w:hAnsi="Times New Roman" w:cs="Times New Roman"/>
          <w:b/>
          <w:bCs/>
          <w:spacing w:val="-1"/>
          <w:sz w:val="24"/>
          <w:szCs w:val="24"/>
          <w:rPrChange w:id="1383" w:author="ponnalagu sreenivas" w:date="2019-07-19T16:12:00Z">
            <w:rPr>
              <w:rFonts w:ascii="Book Antiqua" w:hAnsi="Book Antiqua" w:cs="Times New Roman"/>
              <w:b/>
              <w:bCs/>
              <w:spacing w:val="-1"/>
            </w:rPr>
          </w:rPrChange>
        </w:rPr>
        <w:t xml:space="preserve"> C</w:t>
      </w:r>
      <w:r w:rsidRPr="00723F43">
        <w:rPr>
          <w:rFonts w:ascii="Times New Roman" w:hAnsi="Times New Roman" w:cs="Times New Roman"/>
          <w:b/>
          <w:bCs/>
          <w:spacing w:val="1"/>
          <w:sz w:val="24"/>
          <w:szCs w:val="24"/>
          <w:rPrChange w:id="1384" w:author="ponnalagu sreenivas" w:date="2019-07-19T16:12:00Z">
            <w:rPr>
              <w:rFonts w:ascii="Book Antiqua" w:hAnsi="Book Antiqua" w:cs="Times New Roman"/>
              <w:b/>
              <w:bCs/>
              <w:spacing w:val="1"/>
            </w:rPr>
          </w:rPrChange>
        </w:rPr>
        <w:t>O</w:t>
      </w:r>
      <w:r w:rsidRPr="00723F43">
        <w:rPr>
          <w:rFonts w:ascii="Times New Roman" w:hAnsi="Times New Roman" w:cs="Times New Roman"/>
          <w:b/>
          <w:bCs/>
          <w:spacing w:val="-1"/>
          <w:sz w:val="24"/>
          <w:szCs w:val="24"/>
          <w:rPrChange w:id="1385" w:author="ponnalagu sreenivas" w:date="2019-07-19T16:12:00Z">
            <w:rPr>
              <w:rFonts w:ascii="Book Antiqua" w:hAnsi="Book Antiqua" w:cs="Times New Roman"/>
              <w:b/>
              <w:bCs/>
              <w:spacing w:val="-1"/>
            </w:rPr>
          </w:rPrChange>
        </w:rPr>
        <w:t>N</w:t>
      </w:r>
      <w:r w:rsidRPr="00723F43">
        <w:rPr>
          <w:rFonts w:ascii="Times New Roman" w:hAnsi="Times New Roman" w:cs="Times New Roman"/>
          <w:b/>
          <w:bCs/>
          <w:sz w:val="24"/>
          <w:szCs w:val="24"/>
          <w:rPrChange w:id="1386" w:author="ponnalagu sreenivas" w:date="2019-07-19T16:12:00Z">
            <w:rPr>
              <w:rFonts w:ascii="Book Antiqua" w:hAnsi="Book Antiqua" w:cs="Times New Roman"/>
              <w:b/>
              <w:bCs/>
            </w:rPr>
          </w:rPrChange>
        </w:rPr>
        <w:t>S</w:t>
      </w:r>
      <w:r w:rsidRPr="00723F43">
        <w:rPr>
          <w:rFonts w:ascii="Times New Roman" w:hAnsi="Times New Roman" w:cs="Times New Roman"/>
          <w:b/>
          <w:bCs/>
          <w:spacing w:val="-1"/>
          <w:sz w:val="24"/>
          <w:szCs w:val="24"/>
          <w:rPrChange w:id="1387" w:author="ponnalagu sreenivas" w:date="2019-07-19T16:12:00Z">
            <w:rPr>
              <w:rFonts w:ascii="Book Antiqua" w:hAnsi="Book Antiqua" w:cs="Times New Roman"/>
              <w:b/>
              <w:bCs/>
              <w:spacing w:val="-1"/>
            </w:rPr>
          </w:rPrChange>
        </w:rPr>
        <w:t>U</w:t>
      </w:r>
      <w:r w:rsidRPr="00723F43">
        <w:rPr>
          <w:rFonts w:ascii="Times New Roman" w:hAnsi="Times New Roman" w:cs="Times New Roman"/>
          <w:b/>
          <w:bCs/>
          <w:sz w:val="24"/>
          <w:szCs w:val="24"/>
          <w:rPrChange w:id="1388" w:author="ponnalagu sreenivas" w:date="2019-07-19T16:12:00Z">
            <w:rPr>
              <w:rFonts w:ascii="Book Antiqua" w:hAnsi="Book Antiqua" w:cs="Times New Roman"/>
              <w:b/>
              <w:bCs/>
            </w:rPr>
          </w:rPrChange>
        </w:rPr>
        <w:t>LT</w:t>
      </w:r>
      <w:r w:rsidRPr="00723F43">
        <w:rPr>
          <w:rFonts w:ascii="Times New Roman" w:hAnsi="Times New Roman" w:cs="Times New Roman"/>
          <w:b/>
          <w:bCs/>
          <w:spacing w:val="-1"/>
          <w:sz w:val="24"/>
          <w:szCs w:val="24"/>
          <w:rPrChange w:id="1389" w:author="ponnalagu sreenivas" w:date="2019-07-19T16:12:00Z">
            <w:rPr>
              <w:rFonts w:ascii="Book Antiqua" w:hAnsi="Book Antiqua" w:cs="Times New Roman"/>
              <w:b/>
              <w:bCs/>
              <w:spacing w:val="-1"/>
            </w:rPr>
          </w:rPrChange>
        </w:rPr>
        <w:t>A</w:t>
      </w:r>
      <w:r w:rsidRPr="00723F43">
        <w:rPr>
          <w:rFonts w:ascii="Times New Roman" w:hAnsi="Times New Roman" w:cs="Times New Roman"/>
          <w:b/>
          <w:bCs/>
          <w:sz w:val="24"/>
          <w:szCs w:val="24"/>
          <w:rPrChange w:id="1390" w:author="ponnalagu sreenivas" w:date="2019-07-19T16:12:00Z">
            <w:rPr>
              <w:rFonts w:ascii="Book Antiqua" w:hAnsi="Book Antiqua" w:cs="Times New Roman"/>
              <w:b/>
              <w:bCs/>
            </w:rPr>
          </w:rPrChange>
        </w:rPr>
        <w:t>TI</w:t>
      </w:r>
      <w:r w:rsidRPr="00723F43">
        <w:rPr>
          <w:rFonts w:ascii="Times New Roman" w:hAnsi="Times New Roman" w:cs="Times New Roman"/>
          <w:b/>
          <w:bCs/>
          <w:spacing w:val="1"/>
          <w:sz w:val="24"/>
          <w:szCs w:val="24"/>
          <w:rPrChange w:id="1391" w:author="ponnalagu sreenivas" w:date="2019-07-19T16:12:00Z">
            <w:rPr>
              <w:rFonts w:ascii="Book Antiqua" w:hAnsi="Book Antiqua" w:cs="Times New Roman"/>
              <w:b/>
              <w:bCs/>
              <w:spacing w:val="1"/>
            </w:rPr>
          </w:rPrChange>
        </w:rPr>
        <w:t>O</w:t>
      </w:r>
      <w:r w:rsidRPr="00723F43">
        <w:rPr>
          <w:rFonts w:ascii="Times New Roman" w:hAnsi="Times New Roman" w:cs="Times New Roman"/>
          <w:b/>
          <w:bCs/>
          <w:sz w:val="24"/>
          <w:szCs w:val="24"/>
          <w:rPrChange w:id="1392" w:author="ponnalagu sreenivas" w:date="2019-07-19T16:12:00Z">
            <w:rPr>
              <w:rFonts w:ascii="Book Antiqua" w:hAnsi="Book Antiqua" w:cs="Times New Roman"/>
              <w:b/>
              <w:bCs/>
            </w:rPr>
          </w:rPrChange>
        </w:rPr>
        <w:t>N</w:t>
      </w:r>
      <w:r w:rsidRPr="00723F43">
        <w:rPr>
          <w:rFonts w:ascii="Times New Roman" w:hAnsi="Times New Roman" w:cs="Times New Roman"/>
          <w:b/>
          <w:bCs/>
          <w:spacing w:val="-1"/>
          <w:sz w:val="24"/>
          <w:szCs w:val="24"/>
          <w:rPrChange w:id="1393" w:author="ponnalagu sreenivas" w:date="2019-07-19T16:12:00Z">
            <w:rPr>
              <w:rFonts w:ascii="Book Antiqua" w:hAnsi="Book Antiqua" w:cs="Times New Roman"/>
              <w:b/>
              <w:bCs/>
              <w:spacing w:val="-1"/>
            </w:rPr>
          </w:rPrChange>
        </w:rPr>
        <w:t xml:space="preserve"> H</w:t>
      </w:r>
      <w:r w:rsidRPr="00723F43">
        <w:rPr>
          <w:rFonts w:ascii="Times New Roman" w:hAnsi="Times New Roman" w:cs="Times New Roman"/>
          <w:b/>
          <w:bCs/>
          <w:spacing w:val="1"/>
          <w:sz w:val="24"/>
          <w:szCs w:val="24"/>
          <w:rPrChange w:id="1394" w:author="ponnalagu sreenivas" w:date="2019-07-19T16:12:00Z">
            <w:rPr>
              <w:rFonts w:ascii="Book Antiqua" w:hAnsi="Book Antiqua" w:cs="Times New Roman"/>
              <w:b/>
              <w:bCs/>
              <w:spacing w:val="1"/>
            </w:rPr>
          </w:rPrChange>
        </w:rPr>
        <w:t>O</w:t>
      </w:r>
      <w:r w:rsidRPr="00723F43">
        <w:rPr>
          <w:rFonts w:ascii="Times New Roman" w:hAnsi="Times New Roman" w:cs="Times New Roman"/>
          <w:b/>
          <w:bCs/>
          <w:spacing w:val="-1"/>
          <w:sz w:val="24"/>
          <w:szCs w:val="24"/>
          <w:rPrChange w:id="1395" w:author="ponnalagu sreenivas" w:date="2019-07-19T16:12:00Z">
            <w:rPr>
              <w:rFonts w:ascii="Book Antiqua" w:hAnsi="Book Antiqua" w:cs="Times New Roman"/>
              <w:b/>
              <w:bCs/>
              <w:spacing w:val="-1"/>
            </w:rPr>
          </w:rPrChange>
        </w:rPr>
        <w:t>UR</w:t>
      </w:r>
      <w:r w:rsidRPr="00723F43">
        <w:rPr>
          <w:rFonts w:ascii="Times New Roman" w:hAnsi="Times New Roman" w:cs="Times New Roman"/>
          <w:b/>
          <w:bCs/>
          <w:sz w:val="24"/>
          <w:szCs w:val="24"/>
          <w:rPrChange w:id="1396" w:author="ponnalagu sreenivas" w:date="2019-07-19T16:12:00Z">
            <w:rPr>
              <w:rFonts w:ascii="Book Antiqua" w:hAnsi="Book Antiqua" w:cs="Times New Roman"/>
              <w:b/>
              <w:bCs/>
            </w:rPr>
          </w:rPrChange>
        </w:rPr>
        <w:t xml:space="preserve">: </w:t>
      </w:r>
      <w:r w:rsidR="008215C2" w:rsidRPr="00723F43">
        <w:rPr>
          <w:rFonts w:ascii="Times New Roman" w:hAnsi="Times New Roman" w:cs="Times New Roman"/>
          <w:b/>
          <w:bCs/>
          <w:sz w:val="24"/>
          <w:szCs w:val="24"/>
          <w:rPrChange w:id="1397" w:author="ponnalagu sreenivas" w:date="2019-07-19T16:12:00Z">
            <w:rPr>
              <w:rFonts w:ascii="Book Antiqua" w:hAnsi="Book Antiqua" w:cs="Times New Roman"/>
              <w:b/>
              <w:bCs/>
            </w:rPr>
          </w:rPrChange>
        </w:rPr>
        <w:t xml:space="preserve"> </w:t>
      </w:r>
      <w:ins w:id="1398" w:author="Admin" w:date="2018-07-21T11:06:00Z">
        <w:r w:rsidR="005F18DD" w:rsidRPr="00723F43">
          <w:rPr>
            <w:rFonts w:ascii="Times New Roman" w:hAnsi="Times New Roman" w:cs="Times New Roman"/>
            <w:bCs/>
            <w:sz w:val="24"/>
            <w:szCs w:val="24"/>
            <w:rPrChange w:id="1399" w:author="ponnalagu sreenivas" w:date="2019-07-19T16:12:00Z">
              <w:rPr>
                <w:rFonts w:ascii="Book Antiqua" w:hAnsi="Book Antiqua" w:cs="Times New Roman"/>
                <w:b/>
                <w:bCs/>
              </w:rPr>
            </w:rPrChange>
          </w:rPr>
          <w:t>To be announced in class</w:t>
        </w:r>
      </w:ins>
      <w:del w:id="1400" w:author="Admin" w:date="2018-07-20T16:59:00Z">
        <w:r w:rsidR="008215C2" w:rsidRPr="00723F43" w:rsidDel="00AF0D46">
          <w:rPr>
            <w:rFonts w:ascii="Times New Roman" w:hAnsi="Times New Roman" w:cs="Times New Roman"/>
            <w:spacing w:val="2"/>
            <w:sz w:val="24"/>
            <w:szCs w:val="24"/>
            <w:rPrChange w:id="1401" w:author="ponnalagu sreenivas" w:date="2019-07-19T16:12:00Z">
              <w:rPr>
                <w:rFonts w:ascii="Book Antiqua" w:hAnsi="Book Antiqua" w:cs="Times New Roman"/>
                <w:spacing w:val="2"/>
              </w:rPr>
            </w:rPrChange>
          </w:rPr>
          <w:delText>Wednesday</w:delText>
        </w:r>
        <w:r w:rsidR="000D0A99" w:rsidRPr="00723F43" w:rsidDel="00AF0D46">
          <w:rPr>
            <w:rFonts w:ascii="Times New Roman" w:hAnsi="Times New Roman" w:cs="Times New Roman"/>
            <w:spacing w:val="2"/>
            <w:sz w:val="24"/>
            <w:szCs w:val="24"/>
            <w:rPrChange w:id="1402" w:author="ponnalagu sreenivas" w:date="2019-07-19T16:12:00Z">
              <w:rPr>
                <w:rFonts w:ascii="Book Antiqua" w:hAnsi="Book Antiqua" w:cs="Times New Roman"/>
                <w:spacing w:val="2"/>
              </w:rPr>
            </w:rPrChange>
          </w:rPr>
          <w:delText>, 4 -</w:delText>
        </w:r>
        <w:r w:rsidR="005A203A" w:rsidRPr="00723F43" w:rsidDel="00AF0D46">
          <w:rPr>
            <w:rFonts w:ascii="Times New Roman" w:hAnsi="Times New Roman" w:cs="Times New Roman"/>
            <w:spacing w:val="2"/>
            <w:sz w:val="24"/>
            <w:szCs w:val="24"/>
            <w:rPrChange w:id="1403" w:author="ponnalagu sreenivas" w:date="2019-07-19T16:12:00Z">
              <w:rPr>
                <w:rFonts w:ascii="Book Antiqua" w:hAnsi="Book Antiqua" w:cs="Times New Roman"/>
                <w:spacing w:val="2"/>
              </w:rPr>
            </w:rPrChange>
          </w:rPr>
          <w:delText xml:space="preserve"> </w:delText>
        </w:r>
        <w:r w:rsidR="000D0A99" w:rsidRPr="00723F43" w:rsidDel="00AF0D46">
          <w:rPr>
            <w:rFonts w:ascii="Times New Roman" w:hAnsi="Times New Roman" w:cs="Times New Roman"/>
            <w:spacing w:val="2"/>
            <w:sz w:val="24"/>
            <w:szCs w:val="24"/>
            <w:rPrChange w:id="1404" w:author="ponnalagu sreenivas" w:date="2019-07-19T16:12:00Z">
              <w:rPr>
                <w:rFonts w:ascii="Book Antiqua" w:hAnsi="Book Antiqua" w:cs="Times New Roman"/>
                <w:spacing w:val="2"/>
              </w:rPr>
            </w:rPrChange>
          </w:rPr>
          <w:delText>5 pm</w:delText>
        </w:r>
      </w:del>
    </w:p>
    <w:p w:rsidR="00A45384" w:rsidRPr="00723F43" w:rsidRDefault="00B522D2" w:rsidP="00771B49">
      <w:pPr>
        <w:pStyle w:val="ListParagraph"/>
        <w:widowControl w:val="0"/>
        <w:numPr>
          <w:ilvl w:val="0"/>
          <w:numId w:val="4"/>
        </w:numPr>
        <w:autoSpaceDE w:val="0"/>
        <w:autoSpaceDN w:val="0"/>
        <w:adjustRightInd w:val="0"/>
        <w:spacing w:after="120" w:line="240" w:lineRule="auto"/>
        <w:contextualSpacing w:val="0"/>
        <w:jc w:val="both"/>
        <w:rPr>
          <w:rFonts w:ascii="Times New Roman" w:hAnsi="Times New Roman" w:cs="Times New Roman"/>
          <w:sz w:val="24"/>
          <w:szCs w:val="24"/>
          <w:rPrChange w:id="1405" w:author="ponnalagu sreenivas" w:date="2019-07-19T16:12:00Z">
            <w:rPr>
              <w:rFonts w:ascii="Book Antiqua" w:hAnsi="Book Antiqua" w:cs="Times New Roman"/>
            </w:rPr>
          </w:rPrChange>
        </w:rPr>
      </w:pPr>
      <w:r w:rsidRPr="00723F43">
        <w:rPr>
          <w:rFonts w:ascii="Times New Roman" w:hAnsi="Times New Roman" w:cs="Times New Roman"/>
          <w:b/>
          <w:bCs/>
          <w:spacing w:val="1"/>
          <w:sz w:val="24"/>
          <w:szCs w:val="24"/>
          <w:rPrChange w:id="1406" w:author="ponnalagu sreenivas" w:date="2019-07-19T16:12:00Z">
            <w:rPr>
              <w:rFonts w:ascii="Book Antiqua" w:hAnsi="Book Antiqua" w:cs="Times New Roman"/>
              <w:b/>
              <w:bCs/>
              <w:spacing w:val="1"/>
            </w:rPr>
          </w:rPrChange>
        </w:rPr>
        <w:t>M</w:t>
      </w:r>
      <w:r w:rsidRPr="00723F43">
        <w:rPr>
          <w:rFonts w:ascii="Times New Roman" w:hAnsi="Times New Roman" w:cs="Times New Roman"/>
          <w:b/>
          <w:bCs/>
          <w:sz w:val="24"/>
          <w:szCs w:val="24"/>
          <w:rPrChange w:id="1407" w:author="ponnalagu sreenivas" w:date="2019-07-19T16:12:00Z">
            <w:rPr>
              <w:rFonts w:ascii="Book Antiqua" w:hAnsi="Book Antiqua" w:cs="Times New Roman"/>
              <w:b/>
              <w:bCs/>
            </w:rPr>
          </w:rPrChange>
        </w:rPr>
        <w:t>akeup</w:t>
      </w:r>
      <w:r w:rsidR="00B53D1F" w:rsidRPr="00723F43">
        <w:rPr>
          <w:rFonts w:ascii="Times New Roman" w:hAnsi="Times New Roman" w:cs="Times New Roman"/>
          <w:b/>
          <w:bCs/>
          <w:sz w:val="24"/>
          <w:szCs w:val="24"/>
          <w:rPrChange w:id="1408" w:author="ponnalagu sreenivas" w:date="2019-07-19T16:12:00Z">
            <w:rPr>
              <w:rFonts w:ascii="Book Antiqua" w:hAnsi="Book Antiqua" w:cs="Times New Roman"/>
              <w:b/>
              <w:bCs/>
            </w:rPr>
          </w:rPrChange>
        </w:rPr>
        <w:t xml:space="preserve"> </w:t>
      </w:r>
      <w:r w:rsidRPr="00723F43">
        <w:rPr>
          <w:rFonts w:ascii="Times New Roman" w:hAnsi="Times New Roman" w:cs="Times New Roman"/>
          <w:b/>
          <w:bCs/>
          <w:spacing w:val="2"/>
          <w:sz w:val="24"/>
          <w:szCs w:val="24"/>
          <w:rPrChange w:id="1409" w:author="ponnalagu sreenivas" w:date="2019-07-19T16:12:00Z">
            <w:rPr>
              <w:rFonts w:ascii="Book Antiqua" w:hAnsi="Book Antiqua" w:cs="Times New Roman"/>
              <w:b/>
              <w:bCs/>
              <w:spacing w:val="2"/>
            </w:rPr>
          </w:rPrChange>
        </w:rPr>
        <w:t>P</w:t>
      </w:r>
      <w:r w:rsidRPr="00723F43">
        <w:rPr>
          <w:rFonts w:ascii="Times New Roman" w:hAnsi="Times New Roman" w:cs="Times New Roman"/>
          <w:b/>
          <w:bCs/>
          <w:spacing w:val="-2"/>
          <w:sz w:val="24"/>
          <w:szCs w:val="24"/>
          <w:rPrChange w:id="1410" w:author="ponnalagu sreenivas" w:date="2019-07-19T16:12:00Z">
            <w:rPr>
              <w:rFonts w:ascii="Book Antiqua" w:hAnsi="Book Antiqua" w:cs="Times New Roman"/>
              <w:b/>
              <w:bCs/>
              <w:spacing w:val="-2"/>
            </w:rPr>
          </w:rPrChange>
        </w:rPr>
        <w:t>o</w:t>
      </w:r>
      <w:r w:rsidRPr="00723F43">
        <w:rPr>
          <w:rFonts w:ascii="Times New Roman" w:hAnsi="Times New Roman" w:cs="Times New Roman"/>
          <w:b/>
          <w:bCs/>
          <w:spacing w:val="1"/>
          <w:sz w:val="24"/>
          <w:szCs w:val="24"/>
          <w:rPrChange w:id="1411" w:author="ponnalagu sreenivas" w:date="2019-07-19T16:12:00Z">
            <w:rPr>
              <w:rFonts w:ascii="Book Antiqua" w:hAnsi="Book Antiqua" w:cs="Times New Roman"/>
              <w:b/>
              <w:bCs/>
              <w:spacing w:val="1"/>
            </w:rPr>
          </w:rPrChange>
        </w:rPr>
        <w:t>l</w:t>
      </w:r>
      <w:r w:rsidRPr="00723F43">
        <w:rPr>
          <w:rFonts w:ascii="Times New Roman" w:hAnsi="Times New Roman" w:cs="Times New Roman"/>
          <w:b/>
          <w:bCs/>
          <w:spacing w:val="-1"/>
          <w:sz w:val="24"/>
          <w:szCs w:val="24"/>
          <w:rPrChange w:id="1412" w:author="ponnalagu sreenivas" w:date="2019-07-19T16:12:00Z">
            <w:rPr>
              <w:rFonts w:ascii="Book Antiqua" w:hAnsi="Book Antiqua" w:cs="Times New Roman"/>
              <w:b/>
              <w:bCs/>
              <w:spacing w:val="-1"/>
            </w:rPr>
          </w:rPrChange>
        </w:rPr>
        <w:t>i</w:t>
      </w:r>
      <w:r w:rsidRPr="00723F43">
        <w:rPr>
          <w:rFonts w:ascii="Times New Roman" w:hAnsi="Times New Roman" w:cs="Times New Roman"/>
          <w:b/>
          <w:bCs/>
          <w:sz w:val="24"/>
          <w:szCs w:val="24"/>
          <w:rPrChange w:id="1413" w:author="ponnalagu sreenivas" w:date="2019-07-19T16:12:00Z">
            <w:rPr>
              <w:rFonts w:ascii="Book Antiqua" w:hAnsi="Book Antiqua" w:cs="Times New Roman"/>
              <w:b/>
              <w:bCs/>
            </w:rPr>
          </w:rPrChange>
        </w:rPr>
        <w:t>cy:</w:t>
      </w:r>
      <w:r w:rsidR="00DF2DFD" w:rsidRPr="00723F43">
        <w:rPr>
          <w:rFonts w:ascii="Times New Roman" w:hAnsi="Times New Roman" w:cs="Times New Roman"/>
          <w:b/>
          <w:bCs/>
          <w:sz w:val="24"/>
          <w:szCs w:val="24"/>
          <w:rPrChange w:id="1414" w:author="ponnalagu sreenivas" w:date="2019-07-19T16:12:00Z">
            <w:rPr>
              <w:rFonts w:ascii="Book Antiqua" w:hAnsi="Book Antiqua" w:cs="Times New Roman"/>
              <w:b/>
              <w:bCs/>
            </w:rPr>
          </w:rPrChange>
        </w:rPr>
        <w:t xml:space="preserve"> </w:t>
      </w:r>
      <w:del w:id="1415" w:author="Admin" w:date="2018-07-21T11:06:00Z">
        <w:r w:rsidRPr="00723F43" w:rsidDel="005F18DD">
          <w:rPr>
            <w:rFonts w:ascii="Times New Roman" w:hAnsi="Times New Roman" w:cs="Times New Roman"/>
            <w:spacing w:val="1"/>
            <w:sz w:val="24"/>
            <w:szCs w:val="24"/>
            <w:rPrChange w:id="1416" w:author="ponnalagu sreenivas" w:date="2019-07-19T16:12:00Z">
              <w:rPr>
                <w:rFonts w:ascii="Book Antiqua" w:hAnsi="Book Antiqua" w:cs="Times New Roman"/>
                <w:spacing w:val="1"/>
              </w:rPr>
            </w:rPrChange>
          </w:rPr>
          <w:delText>M</w:delText>
        </w:r>
        <w:r w:rsidRPr="00723F43" w:rsidDel="005F18DD">
          <w:rPr>
            <w:rFonts w:ascii="Times New Roman" w:hAnsi="Times New Roman" w:cs="Times New Roman"/>
            <w:sz w:val="24"/>
            <w:szCs w:val="24"/>
            <w:rPrChange w:id="1417" w:author="ponnalagu sreenivas" w:date="2019-07-19T16:12:00Z">
              <w:rPr>
                <w:rFonts w:ascii="Book Antiqua" w:hAnsi="Book Antiqua" w:cs="Times New Roman"/>
              </w:rPr>
            </w:rPrChange>
          </w:rPr>
          <w:delText>a</w:delText>
        </w:r>
        <w:r w:rsidRPr="00723F43" w:rsidDel="005F18DD">
          <w:rPr>
            <w:rFonts w:ascii="Times New Roman" w:hAnsi="Times New Roman" w:cs="Times New Roman"/>
            <w:spacing w:val="-2"/>
            <w:sz w:val="24"/>
            <w:szCs w:val="24"/>
            <w:rPrChange w:id="1418" w:author="ponnalagu sreenivas" w:date="2019-07-19T16:12:00Z">
              <w:rPr>
                <w:rFonts w:ascii="Book Antiqua" w:hAnsi="Book Antiqua" w:cs="Times New Roman"/>
                <w:spacing w:val="-2"/>
              </w:rPr>
            </w:rPrChange>
          </w:rPr>
          <w:delText>k</w:delText>
        </w:r>
        <w:r w:rsidRPr="00723F43" w:rsidDel="005F18DD">
          <w:rPr>
            <w:rFonts w:ascii="Times New Roman" w:hAnsi="Times New Roman" w:cs="Times New Roman"/>
            <w:spacing w:val="1"/>
            <w:sz w:val="24"/>
            <w:szCs w:val="24"/>
            <w:rPrChange w:id="1419" w:author="ponnalagu sreenivas" w:date="2019-07-19T16:12:00Z">
              <w:rPr>
                <w:rFonts w:ascii="Book Antiqua" w:hAnsi="Book Antiqua" w:cs="Times New Roman"/>
                <w:spacing w:val="1"/>
              </w:rPr>
            </w:rPrChange>
          </w:rPr>
          <w:delText>e</w:delText>
        </w:r>
        <w:r w:rsidRPr="00723F43" w:rsidDel="005F18DD">
          <w:rPr>
            <w:rFonts w:ascii="Times New Roman" w:hAnsi="Times New Roman" w:cs="Times New Roman"/>
            <w:spacing w:val="-4"/>
            <w:sz w:val="24"/>
            <w:szCs w:val="24"/>
            <w:rPrChange w:id="1420" w:author="ponnalagu sreenivas" w:date="2019-07-19T16:12:00Z">
              <w:rPr>
                <w:rFonts w:ascii="Book Antiqua" w:hAnsi="Book Antiqua" w:cs="Times New Roman"/>
                <w:spacing w:val="-4"/>
              </w:rPr>
            </w:rPrChange>
          </w:rPr>
          <w:delText>-</w:delText>
        </w:r>
        <w:r w:rsidRPr="00723F43" w:rsidDel="005F18DD">
          <w:rPr>
            <w:rFonts w:ascii="Times New Roman" w:hAnsi="Times New Roman" w:cs="Times New Roman"/>
            <w:sz w:val="24"/>
            <w:szCs w:val="24"/>
            <w:rPrChange w:id="1421" w:author="ponnalagu sreenivas" w:date="2019-07-19T16:12:00Z">
              <w:rPr>
                <w:rFonts w:ascii="Book Antiqua" w:hAnsi="Book Antiqua" w:cs="Times New Roman"/>
              </w:rPr>
            </w:rPrChange>
          </w:rPr>
          <w:delText>up</w:delText>
        </w:r>
        <w:r w:rsidR="003A11F0" w:rsidRPr="00723F43" w:rsidDel="005F18DD">
          <w:rPr>
            <w:rFonts w:ascii="Times New Roman" w:hAnsi="Times New Roman" w:cs="Times New Roman"/>
            <w:sz w:val="24"/>
            <w:szCs w:val="24"/>
            <w:rPrChange w:id="1422" w:author="ponnalagu sreenivas" w:date="2019-07-19T16:12:00Z">
              <w:rPr>
                <w:rFonts w:ascii="Book Antiqua" w:hAnsi="Book Antiqua" w:cs="Times New Roman"/>
              </w:rPr>
            </w:rPrChange>
          </w:rPr>
          <w:delText xml:space="preserve"> only to those who apply before start of test</w:delText>
        </w:r>
        <w:r w:rsidR="00A45384" w:rsidRPr="00723F43" w:rsidDel="005F18DD">
          <w:rPr>
            <w:rFonts w:ascii="Times New Roman" w:hAnsi="Times New Roman" w:cs="Times New Roman"/>
            <w:sz w:val="24"/>
            <w:szCs w:val="24"/>
            <w:rPrChange w:id="1423" w:author="ponnalagu sreenivas" w:date="2019-07-19T16:12:00Z">
              <w:rPr>
                <w:rFonts w:ascii="Book Antiqua" w:hAnsi="Book Antiqua"/>
              </w:rPr>
            </w:rPrChange>
          </w:rPr>
          <w:delText xml:space="preserve"> </w:delText>
        </w:r>
      </w:del>
      <w:r w:rsidR="00A45384" w:rsidRPr="00723F43">
        <w:rPr>
          <w:rFonts w:ascii="Times New Roman" w:hAnsi="Times New Roman" w:cs="Times New Roman"/>
          <w:sz w:val="24"/>
          <w:szCs w:val="24"/>
          <w:rPrChange w:id="1424" w:author="ponnalagu sreenivas" w:date="2019-07-19T16:12:00Z">
            <w:rPr>
              <w:rFonts w:ascii="Book Antiqua" w:hAnsi="Book Antiqua"/>
            </w:rPr>
          </w:rPrChange>
        </w:rPr>
        <w:t xml:space="preserve">Make-up will be given on </w:t>
      </w:r>
      <w:r w:rsidR="00A45384" w:rsidRPr="00723F43">
        <w:rPr>
          <w:rFonts w:ascii="Times New Roman" w:hAnsi="Times New Roman" w:cs="Times New Roman"/>
          <w:b/>
          <w:bCs/>
          <w:sz w:val="24"/>
          <w:szCs w:val="24"/>
          <w:rPrChange w:id="1425" w:author="ponnalagu sreenivas" w:date="2019-07-19T16:12:00Z">
            <w:rPr>
              <w:rFonts w:ascii="Book Antiqua" w:hAnsi="Book Antiqua"/>
              <w:b/>
              <w:bCs/>
            </w:rPr>
          </w:rPrChange>
        </w:rPr>
        <w:t>genuine</w:t>
      </w:r>
      <w:r w:rsidR="00A45384" w:rsidRPr="00723F43">
        <w:rPr>
          <w:rFonts w:ascii="Times New Roman" w:hAnsi="Times New Roman" w:cs="Times New Roman"/>
          <w:sz w:val="24"/>
          <w:szCs w:val="24"/>
          <w:rPrChange w:id="1426" w:author="ponnalagu sreenivas" w:date="2019-07-19T16:12:00Z">
            <w:rPr>
              <w:rFonts w:ascii="Book Antiqua" w:hAnsi="Book Antiqua"/>
            </w:rPr>
          </w:rPrChange>
        </w:rPr>
        <w:t xml:space="preserve"> grounds only. Prior application should be made for seeking the make- up examination. No make-up will be given for the </w:t>
      </w:r>
      <w:del w:id="1427" w:author="Admin" w:date="2018-07-20T16:59:00Z">
        <w:r w:rsidR="00A45384" w:rsidRPr="00723F43" w:rsidDel="00AF0D46">
          <w:rPr>
            <w:rFonts w:ascii="Times New Roman" w:hAnsi="Times New Roman" w:cs="Times New Roman"/>
            <w:sz w:val="24"/>
            <w:szCs w:val="24"/>
            <w:rPrChange w:id="1428" w:author="ponnalagu sreenivas" w:date="2019-07-19T16:12:00Z">
              <w:rPr>
                <w:rFonts w:ascii="Book Antiqua" w:hAnsi="Book Antiqua"/>
              </w:rPr>
            </w:rPrChange>
          </w:rPr>
          <w:delText xml:space="preserve">surprise </w:delText>
        </w:r>
      </w:del>
      <w:r w:rsidR="00A45384" w:rsidRPr="00723F43">
        <w:rPr>
          <w:rFonts w:ascii="Times New Roman" w:hAnsi="Times New Roman" w:cs="Times New Roman"/>
          <w:sz w:val="24"/>
          <w:szCs w:val="24"/>
          <w:rPrChange w:id="1429" w:author="ponnalagu sreenivas" w:date="2019-07-19T16:12:00Z">
            <w:rPr>
              <w:rFonts w:ascii="Book Antiqua" w:hAnsi="Book Antiqua"/>
            </w:rPr>
          </w:rPrChange>
        </w:rPr>
        <w:t>quiz.</w:t>
      </w:r>
    </w:p>
    <w:p w:rsidR="00514FC7" w:rsidRPr="00CA1002" w:rsidRDefault="00514FC7" w:rsidP="00771B49">
      <w:pPr>
        <w:pStyle w:val="ListParagraph"/>
        <w:widowControl w:val="0"/>
        <w:numPr>
          <w:ilvl w:val="0"/>
          <w:numId w:val="4"/>
        </w:numPr>
        <w:autoSpaceDE w:val="0"/>
        <w:autoSpaceDN w:val="0"/>
        <w:adjustRightInd w:val="0"/>
        <w:spacing w:after="120" w:line="240" w:lineRule="auto"/>
        <w:contextualSpacing w:val="0"/>
        <w:jc w:val="both"/>
        <w:rPr>
          <w:ins w:id="1430" w:author="Windows User" w:date="2019-07-29T14:13:00Z"/>
          <w:rFonts w:ascii="Times New Roman" w:hAnsi="Times New Roman" w:cs="Times New Roman"/>
          <w:sz w:val="24"/>
          <w:szCs w:val="24"/>
          <w:rPrChange w:id="1431" w:author="Windows User" w:date="2019-07-29T14:13:00Z">
            <w:rPr>
              <w:ins w:id="1432" w:author="Windows User" w:date="2019-07-29T14:13:00Z"/>
              <w:rFonts w:ascii="Times New Roman" w:hAnsi="Times New Roman" w:cs="Times New Roman"/>
              <w:bCs/>
              <w:spacing w:val="1"/>
              <w:w w:val="99"/>
              <w:sz w:val="24"/>
              <w:szCs w:val="24"/>
            </w:rPr>
          </w:rPrChange>
        </w:rPr>
      </w:pPr>
      <w:r w:rsidRPr="00723F43">
        <w:rPr>
          <w:rFonts w:ascii="Times New Roman" w:hAnsi="Times New Roman" w:cs="Times New Roman"/>
          <w:b/>
          <w:bCs/>
          <w:w w:val="99"/>
          <w:sz w:val="24"/>
          <w:szCs w:val="24"/>
          <w:rPrChange w:id="1433" w:author="ponnalagu sreenivas" w:date="2019-07-19T16:12:00Z">
            <w:rPr>
              <w:rFonts w:ascii="Book Antiqua" w:hAnsi="Book Antiqua" w:cs="Times New Roman"/>
              <w:b/>
              <w:bCs/>
              <w:w w:val="99"/>
            </w:rPr>
          </w:rPrChange>
        </w:rPr>
        <w:lastRenderedPageBreak/>
        <w:t>N</w:t>
      </w:r>
      <w:r w:rsidRPr="00723F43">
        <w:rPr>
          <w:rFonts w:ascii="Times New Roman" w:hAnsi="Times New Roman" w:cs="Times New Roman"/>
          <w:b/>
          <w:bCs/>
          <w:spacing w:val="1"/>
          <w:w w:val="99"/>
          <w:sz w:val="24"/>
          <w:szCs w:val="24"/>
          <w:rPrChange w:id="1434" w:author="ponnalagu sreenivas" w:date="2019-07-19T16:12:00Z">
            <w:rPr>
              <w:rFonts w:ascii="Book Antiqua" w:hAnsi="Book Antiqua" w:cs="Times New Roman"/>
              <w:b/>
              <w:bCs/>
              <w:spacing w:val="1"/>
              <w:w w:val="99"/>
            </w:rPr>
          </w:rPrChange>
        </w:rPr>
        <w:t>OT</w:t>
      </w:r>
      <w:r w:rsidRPr="00723F43">
        <w:rPr>
          <w:rFonts w:ascii="Times New Roman" w:hAnsi="Times New Roman" w:cs="Times New Roman"/>
          <w:b/>
          <w:bCs/>
          <w:w w:val="99"/>
          <w:sz w:val="24"/>
          <w:szCs w:val="24"/>
          <w:rPrChange w:id="1435" w:author="ponnalagu sreenivas" w:date="2019-07-19T16:12:00Z">
            <w:rPr>
              <w:rFonts w:ascii="Book Antiqua" w:hAnsi="Book Antiqua" w:cs="Times New Roman"/>
              <w:b/>
              <w:bCs/>
              <w:w w:val="99"/>
            </w:rPr>
          </w:rPrChange>
        </w:rPr>
        <w:t>IC</w:t>
      </w:r>
      <w:r w:rsidRPr="00723F43">
        <w:rPr>
          <w:rFonts w:ascii="Times New Roman" w:hAnsi="Times New Roman" w:cs="Times New Roman"/>
          <w:b/>
          <w:bCs/>
          <w:spacing w:val="1"/>
          <w:w w:val="99"/>
          <w:sz w:val="24"/>
          <w:szCs w:val="24"/>
          <w:rPrChange w:id="1436" w:author="ponnalagu sreenivas" w:date="2019-07-19T16:12:00Z">
            <w:rPr>
              <w:rFonts w:ascii="Book Antiqua" w:hAnsi="Book Antiqua" w:cs="Times New Roman"/>
              <w:b/>
              <w:bCs/>
              <w:spacing w:val="1"/>
              <w:w w:val="99"/>
            </w:rPr>
          </w:rPrChange>
        </w:rPr>
        <w:t xml:space="preserve">ES &amp; OTHER INFORMATION: </w:t>
      </w:r>
      <w:r w:rsidRPr="00723F43">
        <w:rPr>
          <w:rFonts w:ascii="Times New Roman" w:hAnsi="Times New Roman" w:cs="Times New Roman"/>
          <w:bCs/>
          <w:spacing w:val="1"/>
          <w:w w:val="99"/>
          <w:sz w:val="24"/>
          <w:szCs w:val="24"/>
          <w:rPrChange w:id="1437" w:author="ponnalagu sreenivas" w:date="2019-07-19T16:12:00Z">
            <w:rPr>
              <w:rFonts w:ascii="Book Antiqua" w:hAnsi="Book Antiqua" w:cs="Times New Roman"/>
              <w:bCs/>
              <w:spacing w:val="1"/>
              <w:w w:val="99"/>
            </w:rPr>
          </w:rPrChange>
        </w:rPr>
        <w:t>Please refer course CMS page regularly.</w:t>
      </w:r>
    </w:p>
    <w:p w:rsidR="00CA1002" w:rsidRPr="00CA1002" w:rsidRDefault="00CA1002" w:rsidP="00CA1002">
      <w:pPr>
        <w:pStyle w:val="ListParagraph"/>
        <w:widowControl w:val="0"/>
        <w:numPr>
          <w:ilvl w:val="0"/>
          <w:numId w:val="4"/>
        </w:numPr>
        <w:overflowPunct w:val="0"/>
        <w:autoSpaceDE w:val="0"/>
        <w:autoSpaceDN w:val="0"/>
        <w:adjustRightInd w:val="0"/>
        <w:spacing w:after="0" w:line="240" w:lineRule="auto"/>
        <w:contextualSpacing w:val="0"/>
        <w:jc w:val="both"/>
        <w:rPr>
          <w:ins w:id="1438" w:author="Windows User" w:date="2019-07-29T14:13:00Z"/>
          <w:rFonts w:ascii="Times New Roman" w:hAnsi="Times New Roman"/>
          <w:b/>
          <w:bCs/>
          <w:sz w:val="28"/>
          <w:szCs w:val="24"/>
          <w:rPrChange w:id="1439" w:author="Windows User" w:date="2019-07-29T14:13:00Z">
            <w:rPr>
              <w:ins w:id="1440" w:author="Windows User" w:date="2019-07-29T14:13:00Z"/>
              <w:rFonts w:ascii="Times New Roman" w:hAnsi="Times New Roman"/>
              <w:b/>
              <w:bCs/>
              <w:sz w:val="24"/>
              <w:szCs w:val="24"/>
            </w:rPr>
          </w:rPrChange>
        </w:rPr>
      </w:pPr>
      <w:ins w:id="1441" w:author="Windows User" w:date="2019-07-29T14:13:00Z">
        <w:r w:rsidRPr="00CA1002">
          <w:rPr>
            <w:rFonts w:ascii="Times New Roman" w:hAnsi="Times New Roman"/>
            <w:b/>
            <w:bCs/>
            <w:sz w:val="24"/>
            <w:rPrChange w:id="1442" w:author="Windows User" w:date="2019-07-29T14:13:00Z">
              <w:rPr>
                <w:rFonts w:ascii="Times New Roman" w:hAnsi="Times New Roman"/>
                <w:b/>
                <w:bCs/>
              </w:rPr>
            </w:rPrChange>
          </w:rPr>
          <w:t>Academic Honesty and Integrity Policy</w:t>
        </w:r>
        <w:r w:rsidRPr="00CA1002">
          <w:rPr>
            <w:rFonts w:ascii="Times New Roman" w:hAnsi="Times New Roman"/>
            <w:sz w:val="24"/>
            <w:rPrChange w:id="1443" w:author="Windows User" w:date="2019-07-29T14:13:00Z">
              <w:rPr>
                <w:rFonts w:ascii="Times New Roman" w:hAnsi="Times New Roman"/>
              </w:rPr>
            </w:rPrChange>
          </w:rPr>
          <w:t xml:space="preserve">: </w:t>
        </w:r>
      </w:ins>
    </w:p>
    <w:p w:rsidR="00CA1002" w:rsidRPr="00CA1002" w:rsidRDefault="00CA1002">
      <w:pPr>
        <w:pStyle w:val="ListParagraph"/>
        <w:widowControl w:val="0"/>
        <w:overflowPunct w:val="0"/>
        <w:autoSpaceDE w:val="0"/>
        <w:autoSpaceDN w:val="0"/>
        <w:adjustRightInd w:val="0"/>
        <w:spacing w:after="0" w:line="240" w:lineRule="auto"/>
        <w:ind w:left="360"/>
        <w:contextualSpacing w:val="0"/>
        <w:jc w:val="both"/>
        <w:rPr>
          <w:ins w:id="1444" w:author="Windows User" w:date="2019-07-29T14:13:00Z"/>
          <w:rFonts w:ascii="Times New Roman" w:hAnsi="Times New Roman"/>
          <w:b/>
          <w:bCs/>
          <w:sz w:val="28"/>
          <w:szCs w:val="24"/>
          <w:rPrChange w:id="1445" w:author="Windows User" w:date="2019-07-29T14:13:00Z">
            <w:rPr>
              <w:ins w:id="1446" w:author="Windows User" w:date="2019-07-29T14:13:00Z"/>
              <w:rFonts w:ascii="Times New Roman" w:hAnsi="Times New Roman"/>
              <w:b/>
              <w:bCs/>
              <w:sz w:val="24"/>
              <w:szCs w:val="24"/>
            </w:rPr>
          </w:rPrChange>
        </w:rPr>
        <w:pPrChange w:id="1447" w:author="Windows User" w:date="2019-07-29T14:14:00Z">
          <w:pPr>
            <w:pStyle w:val="ListParagraph"/>
            <w:widowControl w:val="0"/>
            <w:numPr>
              <w:numId w:val="4"/>
            </w:numPr>
            <w:overflowPunct w:val="0"/>
            <w:autoSpaceDE w:val="0"/>
            <w:autoSpaceDN w:val="0"/>
            <w:adjustRightInd w:val="0"/>
            <w:spacing w:after="0" w:line="240" w:lineRule="auto"/>
            <w:ind w:left="360" w:hanging="360"/>
            <w:contextualSpacing w:val="0"/>
            <w:jc w:val="both"/>
          </w:pPr>
        </w:pPrChange>
      </w:pPr>
      <w:ins w:id="1448" w:author="Windows User" w:date="2019-07-29T14:13:00Z">
        <w:r w:rsidRPr="00CA1002">
          <w:rPr>
            <w:rFonts w:ascii="Times New Roman" w:hAnsi="Times New Roman"/>
            <w:sz w:val="24"/>
            <w:rPrChange w:id="1449" w:author="Windows User" w:date="2019-07-29T14:13:00Z">
              <w:rPr>
                <w:rFonts w:ascii="Times New Roman" w:hAnsi="Times New Roman"/>
              </w:rPr>
            </w:rPrChange>
          </w:rPr>
          <w:t>Academic honesty and integrity are to be maintained by all the students throughout the semester and no type of academic dishonesty is acceptable.</w:t>
        </w:r>
      </w:ins>
    </w:p>
    <w:p w:rsidR="00CA1002" w:rsidRPr="00CA1002" w:rsidRDefault="00CA1002">
      <w:pPr>
        <w:widowControl w:val="0"/>
        <w:autoSpaceDE w:val="0"/>
        <w:autoSpaceDN w:val="0"/>
        <w:adjustRightInd w:val="0"/>
        <w:spacing w:after="120" w:line="240" w:lineRule="auto"/>
        <w:jc w:val="both"/>
        <w:rPr>
          <w:rFonts w:ascii="Times New Roman" w:hAnsi="Times New Roman" w:cs="Times New Roman"/>
          <w:sz w:val="24"/>
          <w:szCs w:val="24"/>
          <w:rPrChange w:id="1450" w:author="Windows User" w:date="2019-07-29T14:14:00Z">
            <w:rPr>
              <w:rFonts w:ascii="Book Antiqua" w:hAnsi="Book Antiqua" w:cs="Times New Roman"/>
            </w:rPr>
          </w:rPrChange>
        </w:rPr>
        <w:pPrChange w:id="1451" w:author="Windows User" w:date="2019-07-29T14:14:00Z">
          <w:pPr>
            <w:pStyle w:val="ListParagraph"/>
            <w:widowControl w:val="0"/>
            <w:numPr>
              <w:numId w:val="4"/>
            </w:numPr>
            <w:autoSpaceDE w:val="0"/>
            <w:autoSpaceDN w:val="0"/>
            <w:adjustRightInd w:val="0"/>
            <w:spacing w:after="120" w:line="240" w:lineRule="auto"/>
            <w:ind w:left="360" w:hanging="360"/>
            <w:contextualSpacing w:val="0"/>
            <w:jc w:val="both"/>
          </w:pPr>
        </w:pPrChange>
      </w:pPr>
    </w:p>
    <w:p w:rsidR="003A11F0" w:rsidRPr="00723F43" w:rsidRDefault="00A8409B">
      <w:pPr>
        <w:widowControl w:val="0"/>
        <w:autoSpaceDE w:val="0"/>
        <w:autoSpaceDN w:val="0"/>
        <w:adjustRightInd w:val="0"/>
        <w:spacing w:after="0" w:line="240" w:lineRule="auto"/>
        <w:ind w:left="6480" w:right="81"/>
        <w:contextualSpacing/>
        <w:rPr>
          <w:rFonts w:ascii="Times New Roman" w:hAnsi="Times New Roman" w:cs="Times New Roman"/>
          <w:spacing w:val="17"/>
          <w:sz w:val="24"/>
          <w:szCs w:val="24"/>
          <w:rPrChange w:id="1452" w:author="ponnalagu sreenivas" w:date="2019-07-19T16:12:00Z">
            <w:rPr>
              <w:rFonts w:ascii="Book Antiqua" w:hAnsi="Book Antiqua" w:cs="Times New Roman"/>
              <w:spacing w:val="17"/>
            </w:rPr>
          </w:rPrChange>
        </w:rPr>
        <w:pPrChange w:id="1453" w:author="ponnalagu sreenivas" w:date="2019-07-20T12:24:00Z">
          <w:pPr>
            <w:widowControl w:val="0"/>
            <w:autoSpaceDE w:val="0"/>
            <w:autoSpaceDN w:val="0"/>
            <w:adjustRightInd w:val="0"/>
            <w:spacing w:after="0" w:line="240" w:lineRule="auto"/>
            <w:ind w:left="460" w:right="81"/>
            <w:contextualSpacing/>
          </w:pPr>
        </w:pPrChange>
      </w:pPr>
      <w:ins w:id="1454" w:author="ponnalagu sreenivas" w:date="2019-07-20T12:24:00Z">
        <w:r>
          <w:rPr>
            <w:rFonts w:ascii="Times New Roman" w:hAnsi="Times New Roman" w:cs="Times New Roman"/>
            <w:spacing w:val="17"/>
            <w:sz w:val="24"/>
            <w:szCs w:val="24"/>
          </w:rPr>
          <w:t xml:space="preserve">R. N. </w:t>
        </w:r>
        <w:proofErr w:type="spellStart"/>
        <w:r>
          <w:rPr>
            <w:rFonts w:ascii="Times New Roman" w:hAnsi="Times New Roman" w:cs="Times New Roman"/>
            <w:spacing w:val="17"/>
            <w:sz w:val="24"/>
            <w:szCs w:val="24"/>
          </w:rPr>
          <w:t>Ponnalagu</w:t>
        </w:r>
      </w:ins>
      <w:proofErr w:type="spellEnd"/>
    </w:p>
    <w:p w:rsidR="00B522D2" w:rsidRPr="00723F43" w:rsidRDefault="003A11F0" w:rsidP="0073546C">
      <w:pPr>
        <w:widowControl w:val="0"/>
        <w:autoSpaceDE w:val="0"/>
        <w:autoSpaceDN w:val="0"/>
        <w:adjustRightInd w:val="0"/>
        <w:spacing w:after="0" w:line="240" w:lineRule="auto"/>
        <w:ind w:left="460" w:right="81"/>
        <w:contextualSpacing/>
        <w:jc w:val="right"/>
        <w:rPr>
          <w:rFonts w:ascii="Times New Roman" w:hAnsi="Times New Roman" w:cs="Times New Roman"/>
          <w:sz w:val="24"/>
          <w:szCs w:val="24"/>
          <w:rPrChange w:id="1455" w:author="ponnalagu sreenivas" w:date="2019-07-19T16:12:00Z">
            <w:rPr>
              <w:rFonts w:ascii="Book Antiqua" w:hAnsi="Book Antiqua" w:cs="Times New Roman"/>
            </w:rPr>
          </w:rPrChange>
        </w:rPr>
      </w:pPr>
      <w:r w:rsidRPr="00723F43">
        <w:rPr>
          <w:rFonts w:ascii="Times New Roman" w:hAnsi="Times New Roman" w:cs="Times New Roman"/>
          <w:sz w:val="24"/>
          <w:szCs w:val="24"/>
          <w:rPrChange w:id="1456" w:author="ponnalagu sreenivas" w:date="2019-07-19T16:12:00Z">
            <w:rPr>
              <w:rFonts w:ascii="Book Antiqua" w:hAnsi="Book Antiqua" w:cs="Times New Roman"/>
            </w:rPr>
          </w:rPrChange>
        </w:rPr>
        <w:t>Instru</w:t>
      </w:r>
      <w:r w:rsidR="00B522D2" w:rsidRPr="00723F43">
        <w:rPr>
          <w:rFonts w:ascii="Times New Roman" w:hAnsi="Times New Roman" w:cs="Times New Roman"/>
          <w:sz w:val="24"/>
          <w:szCs w:val="24"/>
          <w:rPrChange w:id="1457" w:author="ponnalagu sreenivas" w:date="2019-07-19T16:12:00Z">
            <w:rPr>
              <w:rFonts w:ascii="Book Antiqua" w:hAnsi="Book Antiqua" w:cs="Times New Roman"/>
            </w:rPr>
          </w:rPrChange>
        </w:rPr>
        <w:t>c</w:t>
      </w:r>
      <w:r w:rsidR="00B522D2" w:rsidRPr="00723F43">
        <w:rPr>
          <w:rFonts w:ascii="Times New Roman" w:hAnsi="Times New Roman" w:cs="Times New Roman"/>
          <w:spacing w:val="1"/>
          <w:sz w:val="24"/>
          <w:szCs w:val="24"/>
          <w:rPrChange w:id="1458" w:author="ponnalagu sreenivas" w:date="2019-07-19T16:12:00Z">
            <w:rPr>
              <w:rFonts w:ascii="Book Antiqua" w:hAnsi="Book Antiqua" w:cs="Times New Roman"/>
              <w:spacing w:val="1"/>
            </w:rPr>
          </w:rPrChange>
        </w:rPr>
        <w:t>t</w:t>
      </w:r>
      <w:r w:rsidR="00B522D2" w:rsidRPr="00723F43">
        <w:rPr>
          <w:rFonts w:ascii="Times New Roman" w:hAnsi="Times New Roman" w:cs="Times New Roman"/>
          <w:spacing w:val="-2"/>
          <w:sz w:val="24"/>
          <w:szCs w:val="24"/>
          <w:rPrChange w:id="1459" w:author="ponnalagu sreenivas" w:date="2019-07-19T16:12:00Z">
            <w:rPr>
              <w:rFonts w:ascii="Book Antiqua" w:hAnsi="Book Antiqua" w:cs="Times New Roman"/>
              <w:spacing w:val="-2"/>
            </w:rPr>
          </w:rPrChange>
        </w:rPr>
        <w:t>o</w:t>
      </w:r>
      <w:r w:rsidR="00B522D2" w:rsidRPr="00723F43">
        <w:rPr>
          <w:rFonts w:ascii="Times New Roman" w:hAnsi="Times New Roman" w:cs="Times New Roman"/>
          <w:spacing w:val="2"/>
          <w:sz w:val="24"/>
          <w:szCs w:val="24"/>
          <w:rPrChange w:id="1460" w:author="ponnalagu sreenivas" w:date="2019-07-19T16:12:00Z">
            <w:rPr>
              <w:rFonts w:ascii="Book Antiqua" w:hAnsi="Book Antiqua" w:cs="Times New Roman"/>
              <w:spacing w:val="2"/>
            </w:rPr>
          </w:rPrChange>
        </w:rPr>
        <w:t>r</w:t>
      </w:r>
      <w:r w:rsidR="00B522D2" w:rsidRPr="00723F43">
        <w:rPr>
          <w:rFonts w:ascii="Times New Roman" w:hAnsi="Times New Roman" w:cs="Times New Roman"/>
          <w:spacing w:val="-4"/>
          <w:sz w:val="24"/>
          <w:szCs w:val="24"/>
          <w:rPrChange w:id="1461" w:author="ponnalagu sreenivas" w:date="2019-07-19T16:12:00Z">
            <w:rPr>
              <w:rFonts w:ascii="Book Antiqua" w:hAnsi="Book Antiqua" w:cs="Times New Roman"/>
              <w:spacing w:val="-4"/>
            </w:rPr>
          </w:rPrChange>
        </w:rPr>
        <w:t>-</w:t>
      </w:r>
      <w:r w:rsidR="00B522D2" w:rsidRPr="00723F43">
        <w:rPr>
          <w:rFonts w:ascii="Times New Roman" w:hAnsi="Times New Roman" w:cs="Times New Roman"/>
          <w:spacing w:val="1"/>
          <w:sz w:val="24"/>
          <w:szCs w:val="24"/>
          <w:rPrChange w:id="1462" w:author="ponnalagu sreenivas" w:date="2019-07-19T16:12:00Z">
            <w:rPr>
              <w:rFonts w:ascii="Book Antiqua" w:hAnsi="Book Antiqua" w:cs="Times New Roman"/>
              <w:spacing w:val="1"/>
            </w:rPr>
          </w:rPrChange>
        </w:rPr>
        <w:t>i</w:t>
      </w:r>
      <w:r w:rsidR="00B522D2" w:rsidRPr="00723F43">
        <w:rPr>
          <w:rFonts w:ascii="Times New Roman" w:hAnsi="Times New Roman" w:cs="Times New Roman"/>
          <w:spacing w:val="3"/>
          <w:sz w:val="24"/>
          <w:szCs w:val="24"/>
          <w:rPrChange w:id="1463" w:author="ponnalagu sreenivas" w:date="2019-07-19T16:12:00Z">
            <w:rPr>
              <w:rFonts w:ascii="Book Antiqua" w:hAnsi="Book Antiqua" w:cs="Times New Roman"/>
              <w:spacing w:val="3"/>
            </w:rPr>
          </w:rPrChange>
        </w:rPr>
        <w:t>n</w:t>
      </w:r>
      <w:r w:rsidR="00B522D2" w:rsidRPr="00723F43">
        <w:rPr>
          <w:rFonts w:ascii="Times New Roman" w:hAnsi="Times New Roman" w:cs="Times New Roman"/>
          <w:spacing w:val="-4"/>
          <w:sz w:val="24"/>
          <w:szCs w:val="24"/>
          <w:rPrChange w:id="1464" w:author="ponnalagu sreenivas" w:date="2019-07-19T16:12:00Z">
            <w:rPr>
              <w:rFonts w:ascii="Book Antiqua" w:hAnsi="Book Antiqua" w:cs="Times New Roman"/>
              <w:spacing w:val="-4"/>
            </w:rPr>
          </w:rPrChange>
        </w:rPr>
        <w:t>-</w:t>
      </w:r>
      <w:r w:rsidR="00B522D2" w:rsidRPr="00723F43">
        <w:rPr>
          <w:rFonts w:ascii="Times New Roman" w:hAnsi="Times New Roman" w:cs="Times New Roman"/>
          <w:sz w:val="24"/>
          <w:szCs w:val="24"/>
          <w:rPrChange w:id="1465" w:author="ponnalagu sreenivas" w:date="2019-07-19T16:12:00Z">
            <w:rPr>
              <w:rFonts w:ascii="Book Antiqua" w:hAnsi="Book Antiqua" w:cs="Times New Roman"/>
            </w:rPr>
          </w:rPrChange>
        </w:rPr>
        <w:t>cha</w:t>
      </w:r>
      <w:r w:rsidR="00B522D2" w:rsidRPr="00723F43">
        <w:rPr>
          <w:rFonts w:ascii="Times New Roman" w:hAnsi="Times New Roman" w:cs="Times New Roman"/>
          <w:spacing w:val="1"/>
          <w:sz w:val="24"/>
          <w:szCs w:val="24"/>
          <w:rPrChange w:id="1466" w:author="ponnalagu sreenivas" w:date="2019-07-19T16:12:00Z">
            <w:rPr>
              <w:rFonts w:ascii="Book Antiqua" w:hAnsi="Book Antiqua" w:cs="Times New Roman"/>
              <w:spacing w:val="1"/>
            </w:rPr>
          </w:rPrChange>
        </w:rPr>
        <w:t>r</w:t>
      </w:r>
      <w:r w:rsidR="00B522D2" w:rsidRPr="00723F43">
        <w:rPr>
          <w:rFonts w:ascii="Times New Roman" w:hAnsi="Times New Roman" w:cs="Times New Roman"/>
          <w:spacing w:val="-2"/>
          <w:sz w:val="24"/>
          <w:szCs w:val="24"/>
          <w:rPrChange w:id="1467" w:author="ponnalagu sreenivas" w:date="2019-07-19T16:12:00Z">
            <w:rPr>
              <w:rFonts w:ascii="Book Antiqua" w:hAnsi="Book Antiqua" w:cs="Times New Roman"/>
              <w:spacing w:val="-2"/>
            </w:rPr>
          </w:rPrChange>
        </w:rPr>
        <w:t>g</w:t>
      </w:r>
      <w:r w:rsidR="00B522D2" w:rsidRPr="00723F43">
        <w:rPr>
          <w:rFonts w:ascii="Times New Roman" w:hAnsi="Times New Roman" w:cs="Times New Roman"/>
          <w:sz w:val="24"/>
          <w:szCs w:val="24"/>
          <w:rPrChange w:id="1468" w:author="ponnalagu sreenivas" w:date="2019-07-19T16:12:00Z">
            <w:rPr>
              <w:rFonts w:ascii="Book Antiqua" w:hAnsi="Book Antiqua" w:cs="Times New Roman"/>
            </w:rPr>
          </w:rPrChange>
        </w:rPr>
        <w:t>e</w:t>
      </w:r>
      <w:r w:rsidR="0073546C" w:rsidRPr="00723F43">
        <w:rPr>
          <w:rFonts w:ascii="Times New Roman" w:hAnsi="Times New Roman" w:cs="Times New Roman"/>
          <w:sz w:val="24"/>
          <w:szCs w:val="24"/>
          <w:rPrChange w:id="1469" w:author="ponnalagu sreenivas" w:date="2019-07-19T16:12:00Z">
            <w:rPr>
              <w:rFonts w:ascii="Book Antiqua" w:hAnsi="Book Antiqua" w:cs="Times New Roman"/>
            </w:rPr>
          </w:rPrChange>
        </w:rPr>
        <w:t xml:space="preserve">- </w:t>
      </w:r>
      <w:r w:rsidR="00B522D2" w:rsidRPr="00723F43">
        <w:rPr>
          <w:rFonts w:ascii="Times New Roman" w:hAnsi="Times New Roman" w:cs="Times New Roman"/>
          <w:spacing w:val="-1"/>
          <w:sz w:val="24"/>
          <w:szCs w:val="24"/>
          <w:rPrChange w:id="1470" w:author="ponnalagu sreenivas" w:date="2019-07-19T16:12:00Z">
            <w:rPr>
              <w:rFonts w:ascii="Book Antiqua" w:hAnsi="Book Antiqua" w:cs="Times New Roman"/>
              <w:spacing w:val="-1"/>
            </w:rPr>
          </w:rPrChange>
        </w:rPr>
        <w:t>IN</w:t>
      </w:r>
      <w:r w:rsidR="00B522D2" w:rsidRPr="00723F43">
        <w:rPr>
          <w:rFonts w:ascii="Times New Roman" w:hAnsi="Times New Roman" w:cs="Times New Roman"/>
          <w:sz w:val="24"/>
          <w:szCs w:val="24"/>
          <w:rPrChange w:id="1471" w:author="ponnalagu sreenivas" w:date="2019-07-19T16:12:00Z">
            <w:rPr>
              <w:rFonts w:ascii="Book Antiqua" w:hAnsi="Book Antiqua" w:cs="Times New Roman"/>
            </w:rPr>
          </w:rPrChange>
        </w:rPr>
        <w:t>S</w:t>
      </w:r>
      <w:r w:rsidR="00B522D2" w:rsidRPr="00723F43">
        <w:rPr>
          <w:rFonts w:ascii="Times New Roman" w:hAnsi="Times New Roman" w:cs="Times New Roman"/>
          <w:spacing w:val="2"/>
          <w:sz w:val="24"/>
          <w:szCs w:val="24"/>
          <w:rPrChange w:id="1472" w:author="ponnalagu sreenivas" w:date="2019-07-19T16:12:00Z">
            <w:rPr>
              <w:rFonts w:ascii="Book Antiqua" w:hAnsi="Book Antiqua" w:cs="Times New Roman"/>
              <w:spacing w:val="2"/>
            </w:rPr>
          </w:rPrChange>
        </w:rPr>
        <w:t>T</w:t>
      </w:r>
      <w:r w:rsidR="00B522D2" w:rsidRPr="00723F43">
        <w:rPr>
          <w:rFonts w:ascii="Times New Roman" w:hAnsi="Times New Roman" w:cs="Times New Roman"/>
          <w:sz w:val="24"/>
          <w:szCs w:val="24"/>
          <w:rPrChange w:id="1473" w:author="ponnalagu sreenivas" w:date="2019-07-19T16:12:00Z">
            <w:rPr>
              <w:rFonts w:ascii="Book Antiqua" w:hAnsi="Book Antiqua" w:cs="Times New Roman"/>
            </w:rPr>
          </w:rPrChange>
        </w:rPr>
        <w:t xml:space="preserve">R </w:t>
      </w:r>
      <w:r w:rsidR="00057EEA" w:rsidRPr="00723F43">
        <w:rPr>
          <w:rFonts w:ascii="Times New Roman" w:hAnsi="Times New Roman" w:cs="Times New Roman"/>
          <w:sz w:val="24"/>
          <w:szCs w:val="24"/>
          <w:rPrChange w:id="1474" w:author="ponnalagu sreenivas" w:date="2019-07-19T16:12:00Z">
            <w:rPr>
              <w:rFonts w:ascii="Book Antiqua" w:hAnsi="Book Antiqua" w:cs="Times New Roman"/>
            </w:rPr>
          </w:rPrChange>
        </w:rPr>
        <w:t>F312</w:t>
      </w:r>
    </w:p>
    <w:sectPr w:rsidR="00B522D2" w:rsidRPr="00723F43" w:rsidSect="00D73A0F">
      <w:footerReference w:type="default" r:id="rId8"/>
      <w:pgSz w:w="11907" w:h="16839"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B13" w:rsidRDefault="00E62B13" w:rsidP="003A4F7D">
      <w:pPr>
        <w:spacing w:after="0" w:line="240" w:lineRule="auto"/>
      </w:pPr>
      <w:r>
        <w:separator/>
      </w:r>
    </w:p>
  </w:endnote>
  <w:endnote w:type="continuationSeparator" w:id="0">
    <w:p w:rsidR="00E62B13" w:rsidRDefault="00E62B13" w:rsidP="003A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6"/>
      <w:gridCol w:w="7881"/>
    </w:tblGrid>
    <w:tr w:rsidR="003A4F7D" w:rsidRPr="003A4F7D" w:rsidTr="003A4F7D">
      <w:tc>
        <w:tcPr>
          <w:tcW w:w="1188" w:type="dxa"/>
        </w:tcPr>
        <w:p w:rsidR="003A4F7D" w:rsidRPr="003A4F7D" w:rsidRDefault="003A4F7D">
          <w:pPr>
            <w:pStyle w:val="Footer"/>
            <w:jc w:val="right"/>
            <w:rPr>
              <w:bCs/>
              <w:color w:val="7F7F7F" w:themeColor="text1" w:themeTint="80"/>
              <w:sz w:val="20"/>
              <w:szCs w:val="20"/>
            </w:rPr>
          </w:pPr>
          <w:r w:rsidRPr="003A4F7D">
            <w:rPr>
              <w:color w:val="7F7F7F" w:themeColor="text1" w:themeTint="80"/>
              <w:sz w:val="20"/>
              <w:szCs w:val="20"/>
            </w:rPr>
            <w:t xml:space="preserve">Page </w:t>
          </w:r>
          <w:r w:rsidR="00921165" w:rsidRPr="003A4F7D">
            <w:rPr>
              <w:color w:val="7F7F7F" w:themeColor="text1" w:themeTint="80"/>
              <w:sz w:val="20"/>
              <w:szCs w:val="20"/>
            </w:rPr>
            <w:fldChar w:fldCharType="begin"/>
          </w:r>
          <w:r w:rsidRPr="003A4F7D">
            <w:rPr>
              <w:color w:val="7F7F7F" w:themeColor="text1" w:themeTint="80"/>
              <w:sz w:val="20"/>
              <w:szCs w:val="20"/>
            </w:rPr>
            <w:instrText xml:space="preserve"> PAGE   \* MERGEFORMAT </w:instrText>
          </w:r>
          <w:r w:rsidR="00921165" w:rsidRPr="003A4F7D">
            <w:rPr>
              <w:color w:val="7F7F7F" w:themeColor="text1" w:themeTint="80"/>
              <w:sz w:val="20"/>
              <w:szCs w:val="20"/>
            </w:rPr>
            <w:fldChar w:fldCharType="separate"/>
          </w:r>
          <w:r w:rsidR="001C234E" w:rsidRPr="001C234E">
            <w:rPr>
              <w:bCs/>
              <w:noProof/>
              <w:color w:val="7F7F7F" w:themeColor="text1" w:themeTint="80"/>
              <w:sz w:val="20"/>
              <w:szCs w:val="20"/>
            </w:rPr>
            <w:t>4</w:t>
          </w:r>
          <w:r w:rsidR="00921165" w:rsidRPr="003A4F7D">
            <w:rPr>
              <w:bCs/>
              <w:noProof/>
              <w:color w:val="7F7F7F" w:themeColor="text1" w:themeTint="80"/>
              <w:sz w:val="20"/>
              <w:szCs w:val="20"/>
            </w:rPr>
            <w:fldChar w:fldCharType="end"/>
          </w:r>
          <w:r w:rsidRPr="003A4F7D">
            <w:rPr>
              <w:bCs/>
              <w:noProof/>
              <w:color w:val="7F7F7F" w:themeColor="text1" w:themeTint="80"/>
              <w:sz w:val="20"/>
              <w:szCs w:val="20"/>
            </w:rPr>
            <w:t xml:space="preserve">  of </w:t>
          </w:r>
          <w:r w:rsidR="00E62B13">
            <w:fldChar w:fldCharType="begin"/>
          </w:r>
          <w:r w:rsidR="00E62B13">
            <w:instrText xml:space="preserve"> NUMPAGES   \* MERGEFORMAT </w:instrText>
          </w:r>
          <w:r w:rsidR="00E62B13">
            <w:fldChar w:fldCharType="separate"/>
          </w:r>
          <w:r w:rsidR="001C234E" w:rsidRPr="001C234E">
            <w:rPr>
              <w:bCs/>
              <w:noProof/>
              <w:color w:val="7F7F7F" w:themeColor="text1" w:themeTint="80"/>
              <w:sz w:val="20"/>
              <w:szCs w:val="20"/>
            </w:rPr>
            <w:t>4</w:t>
          </w:r>
          <w:r w:rsidR="00E62B13">
            <w:rPr>
              <w:bCs/>
              <w:noProof/>
              <w:color w:val="7F7F7F" w:themeColor="text1" w:themeTint="80"/>
              <w:sz w:val="20"/>
              <w:szCs w:val="20"/>
            </w:rPr>
            <w:fldChar w:fldCharType="end"/>
          </w:r>
        </w:p>
      </w:tc>
      <w:tc>
        <w:tcPr>
          <w:tcW w:w="8388" w:type="dxa"/>
        </w:tcPr>
        <w:p w:rsidR="003A4F7D" w:rsidRPr="003A4F7D" w:rsidRDefault="003A4F7D">
          <w:pPr>
            <w:pStyle w:val="Footer"/>
            <w:rPr>
              <w:color w:val="7F7F7F" w:themeColor="text1" w:themeTint="80"/>
              <w:sz w:val="20"/>
              <w:szCs w:val="20"/>
            </w:rPr>
          </w:pPr>
          <w:r>
            <w:rPr>
              <w:color w:val="7F7F7F" w:themeColor="text1" w:themeTint="80"/>
              <w:sz w:val="20"/>
              <w:szCs w:val="20"/>
            </w:rPr>
            <w:t xml:space="preserve">INSTR F312- Transducers and Measurement Systems: Course </w:t>
          </w:r>
          <w:r w:rsidR="00CB2F6D">
            <w:rPr>
              <w:color w:val="7F7F7F" w:themeColor="text1" w:themeTint="80"/>
              <w:sz w:val="20"/>
              <w:szCs w:val="20"/>
            </w:rPr>
            <w:t xml:space="preserve">Handout Part </w:t>
          </w:r>
          <w:r w:rsidR="00563B23">
            <w:rPr>
              <w:color w:val="7F7F7F" w:themeColor="text1" w:themeTint="80"/>
              <w:sz w:val="20"/>
              <w:szCs w:val="20"/>
            </w:rPr>
            <w:t>II</w:t>
          </w:r>
        </w:p>
      </w:tc>
    </w:tr>
  </w:tbl>
  <w:p w:rsidR="003A4F7D" w:rsidRDefault="003A4F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B13" w:rsidRDefault="00E62B13" w:rsidP="003A4F7D">
      <w:pPr>
        <w:spacing w:after="0" w:line="240" w:lineRule="auto"/>
      </w:pPr>
      <w:r>
        <w:separator/>
      </w:r>
    </w:p>
  </w:footnote>
  <w:footnote w:type="continuationSeparator" w:id="0">
    <w:p w:rsidR="00E62B13" w:rsidRDefault="00E62B13" w:rsidP="003A4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4AA2"/>
    <w:multiLevelType w:val="hybridMultilevel"/>
    <w:tmpl w:val="C9508328"/>
    <w:lvl w:ilvl="0" w:tplc="1E7E3142">
      <w:start w:val="1"/>
      <w:numFmt w:val="bullet"/>
      <w:lvlText w:val="•"/>
      <w:lvlJc w:val="left"/>
      <w:pPr>
        <w:tabs>
          <w:tab w:val="num" w:pos="720"/>
        </w:tabs>
        <w:ind w:left="720" w:hanging="360"/>
      </w:pPr>
      <w:rPr>
        <w:rFonts w:ascii="Arial" w:hAnsi="Arial" w:hint="default"/>
      </w:rPr>
    </w:lvl>
    <w:lvl w:ilvl="1" w:tplc="2E166984" w:tentative="1">
      <w:start w:val="1"/>
      <w:numFmt w:val="bullet"/>
      <w:lvlText w:val="•"/>
      <w:lvlJc w:val="left"/>
      <w:pPr>
        <w:tabs>
          <w:tab w:val="num" w:pos="1440"/>
        </w:tabs>
        <w:ind w:left="1440" w:hanging="360"/>
      </w:pPr>
      <w:rPr>
        <w:rFonts w:ascii="Arial" w:hAnsi="Arial" w:hint="default"/>
      </w:rPr>
    </w:lvl>
    <w:lvl w:ilvl="2" w:tplc="73F4F8E0" w:tentative="1">
      <w:start w:val="1"/>
      <w:numFmt w:val="bullet"/>
      <w:lvlText w:val="•"/>
      <w:lvlJc w:val="left"/>
      <w:pPr>
        <w:tabs>
          <w:tab w:val="num" w:pos="2160"/>
        </w:tabs>
        <w:ind w:left="2160" w:hanging="360"/>
      </w:pPr>
      <w:rPr>
        <w:rFonts w:ascii="Arial" w:hAnsi="Arial" w:hint="default"/>
      </w:rPr>
    </w:lvl>
    <w:lvl w:ilvl="3" w:tplc="4A980F9A" w:tentative="1">
      <w:start w:val="1"/>
      <w:numFmt w:val="bullet"/>
      <w:lvlText w:val="•"/>
      <w:lvlJc w:val="left"/>
      <w:pPr>
        <w:tabs>
          <w:tab w:val="num" w:pos="2880"/>
        </w:tabs>
        <w:ind w:left="2880" w:hanging="360"/>
      </w:pPr>
      <w:rPr>
        <w:rFonts w:ascii="Arial" w:hAnsi="Arial" w:hint="default"/>
      </w:rPr>
    </w:lvl>
    <w:lvl w:ilvl="4" w:tplc="0C1AABF8" w:tentative="1">
      <w:start w:val="1"/>
      <w:numFmt w:val="bullet"/>
      <w:lvlText w:val="•"/>
      <w:lvlJc w:val="left"/>
      <w:pPr>
        <w:tabs>
          <w:tab w:val="num" w:pos="3600"/>
        </w:tabs>
        <w:ind w:left="3600" w:hanging="360"/>
      </w:pPr>
      <w:rPr>
        <w:rFonts w:ascii="Arial" w:hAnsi="Arial" w:hint="default"/>
      </w:rPr>
    </w:lvl>
    <w:lvl w:ilvl="5" w:tplc="DC2AD45E" w:tentative="1">
      <w:start w:val="1"/>
      <w:numFmt w:val="bullet"/>
      <w:lvlText w:val="•"/>
      <w:lvlJc w:val="left"/>
      <w:pPr>
        <w:tabs>
          <w:tab w:val="num" w:pos="4320"/>
        </w:tabs>
        <w:ind w:left="4320" w:hanging="360"/>
      </w:pPr>
      <w:rPr>
        <w:rFonts w:ascii="Arial" w:hAnsi="Arial" w:hint="default"/>
      </w:rPr>
    </w:lvl>
    <w:lvl w:ilvl="6" w:tplc="DC5AFBDC" w:tentative="1">
      <w:start w:val="1"/>
      <w:numFmt w:val="bullet"/>
      <w:lvlText w:val="•"/>
      <w:lvlJc w:val="left"/>
      <w:pPr>
        <w:tabs>
          <w:tab w:val="num" w:pos="5040"/>
        </w:tabs>
        <w:ind w:left="5040" w:hanging="360"/>
      </w:pPr>
      <w:rPr>
        <w:rFonts w:ascii="Arial" w:hAnsi="Arial" w:hint="default"/>
      </w:rPr>
    </w:lvl>
    <w:lvl w:ilvl="7" w:tplc="E2E89486" w:tentative="1">
      <w:start w:val="1"/>
      <w:numFmt w:val="bullet"/>
      <w:lvlText w:val="•"/>
      <w:lvlJc w:val="left"/>
      <w:pPr>
        <w:tabs>
          <w:tab w:val="num" w:pos="5760"/>
        </w:tabs>
        <w:ind w:left="5760" w:hanging="360"/>
      </w:pPr>
      <w:rPr>
        <w:rFonts w:ascii="Arial" w:hAnsi="Arial" w:hint="default"/>
      </w:rPr>
    </w:lvl>
    <w:lvl w:ilvl="8" w:tplc="7640F8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644E12"/>
    <w:multiLevelType w:val="hybridMultilevel"/>
    <w:tmpl w:val="084EED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08F153F"/>
    <w:multiLevelType w:val="hybridMultilevel"/>
    <w:tmpl w:val="D33E6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CC533F"/>
    <w:multiLevelType w:val="hybridMultilevel"/>
    <w:tmpl w:val="D9E4A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D81557"/>
    <w:multiLevelType w:val="hybridMultilevel"/>
    <w:tmpl w:val="A41E8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CF2D33"/>
    <w:multiLevelType w:val="hybridMultilevel"/>
    <w:tmpl w:val="8F80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2575"/>
    <w:multiLevelType w:val="hybridMultilevel"/>
    <w:tmpl w:val="CCF46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703990"/>
    <w:multiLevelType w:val="hybridMultilevel"/>
    <w:tmpl w:val="3F2AA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
  </w:num>
  <w:num w:numId="5">
    <w:abstractNumId w:val="3"/>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onnalagu sreenivas">
    <w15:presenceInfo w15:providerId="Windows Live" w15:userId="df88808fcda43b03"/>
  </w15:person>
  <w15:person w15:author="Windows User">
    <w15:presenceInfo w15:providerId="None" w15:userId="Windows User"/>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1C"/>
    <w:rsid w:val="000039B2"/>
    <w:rsid w:val="000042C2"/>
    <w:rsid w:val="00036E2C"/>
    <w:rsid w:val="00037128"/>
    <w:rsid w:val="000470DA"/>
    <w:rsid w:val="00057EEA"/>
    <w:rsid w:val="00073649"/>
    <w:rsid w:val="00076E54"/>
    <w:rsid w:val="00077633"/>
    <w:rsid w:val="000811BD"/>
    <w:rsid w:val="000908BF"/>
    <w:rsid w:val="00097383"/>
    <w:rsid w:val="000A4036"/>
    <w:rsid w:val="000A6227"/>
    <w:rsid w:val="000B5E40"/>
    <w:rsid w:val="000B783D"/>
    <w:rsid w:val="000C45F4"/>
    <w:rsid w:val="000C4CFF"/>
    <w:rsid w:val="000D0A99"/>
    <w:rsid w:val="000D2848"/>
    <w:rsid w:val="000D41C8"/>
    <w:rsid w:val="000E5D53"/>
    <w:rsid w:val="000F129A"/>
    <w:rsid w:val="000F2D1C"/>
    <w:rsid w:val="001020F0"/>
    <w:rsid w:val="00104550"/>
    <w:rsid w:val="001122EC"/>
    <w:rsid w:val="00121B04"/>
    <w:rsid w:val="001229BC"/>
    <w:rsid w:val="00126E29"/>
    <w:rsid w:val="0013645C"/>
    <w:rsid w:val="00137569"/>
    <w:rsid w:val="001466E6"/>
    <w:rsid w:val="0017464F"/>
    <w:rsid w:val="001A0D94"/>
    <w:rsid w:val="001A4A55"/>
    <w:rsid w:val="001B07CE"/>
    <w:rsid w:val="001C234E"/>
    <w:rsid w:val="001C53B4"/>
    <w:rsid w:val="001D0380"/>
    <w:rsid w:val="001F7050"/>
    <w:rsid w:val="00200EE3"/>
    <w:rsid w:val="0020265F"/>
    <w:rsid w:val="00205AC1"/>
    <w:rsid w:val="00206A2C"/>
    <w:rsid w:val="00210EB6"/>
    <w:rsid w:val="00217763"/>
    <w:rsid w:val="002177FA"/>
    <w:rsid w:val="002204D7"/>
    <w:rsid w:val="00230DB9"/>
    <w:rsid w:val="002324B4"/>
    <w:rsid w:val="002343C3"/>
    <w:rsid w:val="002437A7"/>
    <w:rsid w:val="00246905"/>
    <w:rsid w:val="002535D4"/>
    <w:rsid w:val="00253636"/>
    <w:rsid w:val="00266A86"/>
    <w:rsid w:val="002708A3"/>
    <w:rsid w:val="002746D9"/>
    <w:rsid w:val="00286ED6"/>
    <w:rsid w:val="0029167D"/>
    <w:rsid w:val="002B2609"/>
    <w:rsid w:val="002C115B"/>
    <w:rsid w:val="002C1FCD"/>
    <w:rsid w:val="002D3D5B"/>
    <w:rsid w:val="002E138A"/>
    <w:rsid w:val="002E56EC"/>
    <w:rsid w:val="002E7B2A"/>
    <w:rsid w:val="00316955"/>
    <w:rsid w:val="00317B35"/>
    <w:rsid w:val="00317C1B"/>
    <w:rsid w:val="003235A0"/>
    <w:rsid w:val="00335827"/>
    <w:rsid w:val="003429E4"/>
    <w:rsid w:val="0034568B"/>
    <w:rsid w:val="0035231B"/>
    <w:rsid w:val="003532B6"/>
    <w:rsid w:val="003548E6"/>
    <w:rsid w:val="003726D9"/>
    <w:rsid w:val="00372C8E"/>
    <w:rsid w:val="0038524F"/>
    <w:rsid w:val="00397DFE"/>
    <w:rsid w:val="003A11A7"/>
    <w:rsid w:val="003A11F0"/>
    <w:rsid w:val="003A4F7D"/>
    <w:rsid w:val="003F3F20"/>
    <w:rsid w:val="003F7398"/>
    <w:rsid w:val="004038AF"/>
    <w:rsid w:val="00407B8B"/>
    <w:rsid w:val="0041443A"/>
    <w:rsid w:val="00414AB7"/>
    <w:rsid w:val="0042082D"/>
    <w:rsid w:val="00436F6A"/>
    <w:rsid w:val="00443329"/>
    <w:rsid w:val="0044376F"/>
    <w:rsid w:val="004451A7"/>
    <w:rsid w:val="004478CF"/>
    <w:rsid w:val="00452B55"/>
    <w:rsid w:val="00490C31"/>
    <w:rsid w:val="004916B8"/>
    <w:rsid w:val="00491F13"/>
    <w:rsid w:val="004945B9"/>
    <w:rsid w:val="00496760"/>
    <w:rsid w:val="004A12B9"/>
    <w:rsid w:val="004A4FA1"/>
    <w:rsid w:val="004B0B7C"/>
    <w:rsid w:val="004C7793"/>
    <w:rsid w:val="004D1BDF"/>
    <w:rsid w:val="004D5906"/>
    <w:rsid w:val="004F5E2F"/>
    <w:rsid w:val="004F7FBC"/>
    <w:rsid w:val="00514FC7"/>
    <w:rsid w:val="0052140E"/>
    <w:rsid w:val="0052477B"/>
    <w:rsid w:val="005248CD"/>
    <w:rsid w:val="0053202B"/>
    <w:rsid w:val="0053657B"/>
    <w:rsid w:val="0053732C"/>
    <w:rsid w:val="005430A4"/>
    <w:rsid w:val="00544674"/>
    <w:rsid w:val="00562212"/>
    <w:rsid w:val="00563B23"/>
    <w:rsid w:val="00581533"/>
    <w:rsid w:val="005979C8"/>
    <w:rsid w:val="005A03B3"/>
    <w:rsid w:val="005A1945"/>
    <w:rsid w:val="005A203A"/>
    <w:rsid w:val="005B367A"/>
    <w:rsid w:val="005B3B83"/>
    <w:rsid w:val="005C3B9E"/>
    <w:rsid w:val="005C3D3F"/>
    <w:rsid w:val="005C7797"/>
    <w:rsid w:val="005D04E6"/>
    <w:rsid w:val="005D1BC1"/>
    <w:rsid w:val="005D3DB5"/>
    <w:rsid w:val="005E1684"/>
    <w:rsid w:val="005F18DD"/>
    <w:rsid w:val="005F606C"/>
    <w:rsid w:val="00605FF9"/>
    <w:rsid w:val="0061640F"/>
    <w:rsid w:val="006178C5"/>
    <w:rsid w:val="006207D3"/>
    <w:rsid w:val="00622DA3"/>
    <w:rsid w:val="0063253D"/>
    <w:rsid w:val="00652CCD"/>
    <w:rsid w:val="0066158A"/>
    <w:rsid w:val="00662F2E"/>
    <w:rsid w:val="006925EB"/>
    <w:rsid w:val="006938D0"/>
    <w:rsid w:val="006A68C3"/>
    <w:rsid w:val="006B2FCB"/>
    <w:rsid w:val="006C4320"/>
    <w:rsid w:val="006D44ED"/>
    <w:rsid w:val="006D710A"/>
    <w:rsid w:val="00704870"/>
    <w:rsid w:val="00723F43"/>
    <w:rsid w:val="0073546C"/>
    <w:rsid w:val="00747DFD"/>
    <w:rsid w:val="00757F93"/>
    <w:rsid w:val="00761EA4"/>
    <w:rsid w:val="00772263"/>
    <w:rsid w:val="007847B8"/>
    <w:rsid w:val="00786D81"/>
    <w:rsid w:val="00791F0F"/>
    <w:rsid w:val="007A1139"/>
    <w:rsid w:val="007C2018"/>
    <w:rsid w:val="0081460D"/>
    <w:rsid w:val="00815CA8"/>
    <w:rsid w:val="0082086A"/>
    <w:rsid w:val="008215C2"/>
    <w:rsid w:val="00823EA7"/>
    <w:rsid w:val="00827964"/>
    <w:rsid w:val="00830A93"/>
    <w:rsid w:val="008378FB"/>
    <w:rsid w:val="0085254E"/>
    <w:rsid w:val="00856D31"/>
    <w:rsid w:val="00857AFD"/>
    <w:rsid w:val="00861837"/>
    <w:rsid w:val="0086465F"/>
    <w:rsid w:val="00864963"/>
    <w:rsid w:val="00875A32"/>
    <w:rsid w:val="008826BF"/>
    <w:rsid w:val="0088711B"/>
    <w:rsid w:val="008B4C54"/>
    <w:rsid w:val="008B5211"/>
    <w:rsid w:val="008E73B8"/>
    <w:rsid w:val="008E79B0"/>
    <w:rsid w:val="008F39DF"/>
    <w:rsid w:val="008F4C93"/>
    <w:rsid w:val="008F73B4"/>
    <w:rsid w:val="009006B0"/>
    <w:rsid w:val="0091084A"/>
    <w:rsid w:val="00920636"/>
    <w:rsid w:val="00921165"/>
    <w:rsid w:val="009407DF"/>
    <w:rsid w:val="00941B79"/>
    <w:rsid w:val="009479E1"/>
    <w:rsid w:val="0096786B"/>
    <w:rsid w:val="00971524"/>
    <w:rsid w:val="009A264D"/>
    <w:rsid w:val="009A7239"/>
    <w:rsid w:val="009A73DA"/>
    <w:rsid w:val="009D2F85"/>
    <w:rsid w:val="009F1C48"/>
    <w:rsid w:val="009F7C0C"/>
    <w:rsid w:val="00A05894"/>
    <w:rsid w:val="00A063D0"/>
    <w:rsid w:val="00A110CE"/>
    <w:rsid w:val="00A169A9"/>
    <w:rsid w:val="00A31CBE"/>
    <w:rsid w:val="00A45384"/>
    <w:rsid w:val="00A5298D"/>
    <w:rsid w:val="00A75037"/>
    <w:rsid w:val="00A80FA6"/>
    <w:rsid w:val="00A8409B"/>
    <w:rsid w:val="00AB2926"/>
    <w:rsid w:val="00AB6BC6"/>
    <w:rsid w:val="00AC1524"/>
    <w:rsid w:val="00AC74F9"/>
    <w:rsid w:val="00AD3941"/>
    <w:rsid w:val="00AD3A95"/>
    <w:rsid w:val="00AE4779"/>
    <w:rsid w:val="00AE6F5E"/>
    <w:rsid w:val="00AF0216"/>
    <w:rsid w:val="00AF0D46"/>
    <w:rsid w:val="00AF1627"/>
    <w:rsid w:val="00AF58EA"/>
    <w:rsid w:val="00B02941"/>
    <w:rsid w:val="00B1175F"/>
    <w:rsid w:val="00B13C91"/>
    <w:rsid w:val="00B36172"/>
    <w:rsid w:val="00B36C37"/>
    <w:rsid w:val="00B42989"/>
    <w:rsid w:val="00B47411"/>
    <w:rsid w:val="00B522D2"/>
    <w:rsid w:val="00B53D1F"/>
    <w:rsid w:val="00B555D7"/>
    <w:rsid w:val="00B615B7"/>
    <w:rsid w:val="00B63A7A"/>
    <w:rsid w:val="00B75BEB"/>
    <w:rsid w:val="00B80EF1"/>
    <w:rsid w:val="00B84B13"/>
    <w:rsid w:val="00B86CB2"/>
    <w:rsid w:val="00B92C88"/>
    <w:rsid w:val="00BB2A17"/>
    <w:rsid w:val="00BD6C9E"/>
    <w:rsid w:val="00BE09B6"/>
    <w:rsid w:val="00BE1ECD"/>
    <w:rsid w:val="00C0717F"/>
    <w:rsid w:val="00C3540D"/>
    <w:rsid w:val="00C550F0"/>
    <w:rsid w:val="00C602B0"/>
    <w:rsid w:val="00C65FCC"/>
    <w:rsid w:val="00C666BC"/>
    <w:rsid w:val="00C67CB2"/>
    <w:rsid w:val="00C8024C"/>
    <w:rsid w:val="00C906DD"/>
    <w:rsid w:val="00C97B0F"/>
    <w:rsid w:val="00CA1002"/>
    <w:rsid w:val="00CA5FB3"/>
    <w:rsid w:val="00CB1C55"/>
    <w:rsid w:val="00CB2F6D"/>
    <w:rsid w:val="00CC14C8"/>
    <w:rsid w:val="00CF1EB2"/>
    <w:rsid w:val="00CF3E49"/>
    <w:rsid w:val="00D16810"/>
    <w:rsid w:val="00D1719E"/>
    <w:rsid w:val="00D33FCC"/>
    <w:rsid w:val="00D413B4"/>
    <w:rsid w:val="00D43DC5"/>
    <w:rsid w:val="00D60EA2"/>
    <w:rsid w:val="00D62C90"/>
    <w:rsid w:val="00D73A0F"/>
    <w:rsid w:val="00D8257A"/>
    <w:rsid w:val="00D93DCF"/>
    <w:rsid w:val="00DB5E13"/>
    <w:rsid w:val="00DC0851"/>
    <w:rsid w:val="00DC1CE1"/>
    <w:rsid w:val="00DC5690"/>
    <w:rsid w:val="00DF2DFD"/>
    <w:rsid w:val="00DF7F42"/>
    <w:rsid w:val="00E01625"/>
    <w:rsid w:val="00E04B03"/>
    <w:rsid w:val="00E07D53"/>
    <w:rsid w:val="00E104DB"/>
    <w:rsid w:val="00E135DA"/>
    <w:rsid w:val="00E16AD8"/>
    <w:rsid w:val="00E233E9"/>
    <w:rsid w:val="00E27AC2"/>
    <w:rsid w:val="00E32D46"/>
    <w:rsid w:val="00E36033"/>
    <w:rsid w:val="00E50D46"/>
    <w:rsid w:val="00E62B13"/>
    <w:rsid w:val="00E71369"/>
    <w:rsid w:val="00E80AE7"/>
    <w:rsid w:val="00E84151"/>
    <w:rsid w:val="00E94177"/>
    <w:rsid w:val="00E96815"/>
    <w:rsid w:val="00EB3B3F"/>
    <w:rsid w:val="00ED7B79"/>
    <w:rsid w:val="00EE0DEC"/>
    <w:rsid w:val="00EE3E31"/>
    <w:rsid w:val="00EE419E"/>
    <w:rsid w:val="00F06BBE"/>
    <w:rsid w:val="00F06F07"/>
    <w:rsid w:val="00F13C68"/>
    <w:rsid w:val="00F16B15"/>
    <w:rsid w:val="00F37567"/>
    <w:rsid w:val="00F536AA"/>
    <w:rsid w:val="00F645B3"/>
    <w:rsid w:val="00F67F56"/>
    <w:rsid w:val="00F846E1"/>
    <w:rsid w:val="00F85036"/>
    <w:rsid w:val="00F86704"/>
    <w:rsid w:val="00F91274"/>
    <w:rsid w:val="00F945FA"/>
    <w:rsid w:val="00F9679C"/>
    <w:rsid w:val="00FA58AC"/>
    <w:rsid w:val="00FC3E31"/>
    <w:rsid w:val="00FD0A65"/>
    <w:rsid w:val="00FF0C09"/>
    <w:rsid w:val="00FF23FA"/>
    <w:rsid w:val="00FF36CD"/>
    <w:rsid w:val="00FF3D6A"/>
    <w:rsid w:val="00FF6032"/>
    <w:rsid w:val="00FF714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759A"/>
  <w15:docId w15:val="{EF75A071-FBA0-41C1-B49F-8C31F76A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7569"/>
    <w:pPr>
      <w:ind w:left="720"/>
      <w:contextualSpacing/>
    </w:pPr>
  </w:style>
  <w:style w:type="paragraph" w:styleId="BodyTextIndent2">
    <w:name w:val="Body Text Indent 2"/>
    <w:basedOn w:val="Normal"/>
    <w:link w:val="BodyTextIndent2Char"/>
    <w:rsid w:val="00317B35"/>
    <w:pPr>
      <w:spacing w:after="0" w:line="240" w:lineRule="auto"/>
      <w:ind w:left="720" w:hanging="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17B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AC"/>
    <w:rPr>
      <w:rFonts w:ascii="Tahoma" w:hAnsi="Tahoma" w:cs="Tahoma"/>
      <w:sz w:val="16"/>
      <w:szCs w:val="16"/>
    </w:rPr>
  </w:style>
  <w:style w:type="paragraph" w:styleId="Header">
    <w:name w:val="header"/>
    <w:basedOn w:val="Normal"/>
    <w:link w:val="HeaderChar"/>
    <w:uiPriority w:val="99"/>
    <w:unhideWhenUsed/>
    <w:rsid w:val="003A4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F7D"/>
  </w:style>
  <w:style w:type="paragraph" w:styleId="Footer">
    <w:name w:val="footer"/>
    <w:basedOn w:val="Normal"/>
    <w:link w:val="FooterChar"/>
    <w:uiPriority w:val="99"/>
    <w:unhideWhenUsed/>
    <w:rsid w:val="003A4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F7D"/>
  </w:style>
  <w:style w:type="paragraph" w:styleId="Title">
    <w:name w:val="Title"/>
    <w:basedOn w:val="Normal"/>
    <w:link w:val="TitleChar"/>
    <w:qFormat/>
    <w:rsid w:val="00723F43"/>
    <w:pPr>
      <w:spacing w:after="0" w:line="240" w:lineRule="auto"/>
      <w:jc w:val="center"/>
    </w:pPr>
    <w:rPr>
      <w:rFonts w:ascii="Times New Roman" w:eastAsia="Times New Roman" w:hAnsi="Times New Roman" w:cs="Times New Roman"/>
      <w:b/>
      <w:bCs/>
      <w:sz w:val="28"/>
      <w:szCs w:val="28"/>
      <w:lang w:val="en-AU"/>
    </w:rPr>
  </w:style>
  <w:style w:type="character" w:customStyle="1" w:styleId="TitleChar">
    <w:name w:val="Title Char"/>
    <w:basedOn w:val="DefaultParagraphFont"/>
    <w:link w:val="Title"/>
    <w:rsid w:val="00723F43"/>
    <w:rPr>
      <w:rFonts w:ascii="Times New Roman" w:eastAsia="Times New Roman" w:hAnsi="Times New Roman" w:cs="Times New Roman"/>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33945">
      <w:bodyDiv w:val="1"/>
      <w:marLeft w:val="0"/>
      <w:marRight w:val="0"/>
      <w:marTop w:val="0"/>
      <w:marBottom w:val="0"/>
      <w:divBdr>
        <w:top w:val="none" w:sz="0" w:space="0" w:color="auto"/>
        <w:left w:val="none" w:sz="0" w:space="0" w:color="auto"/>
        <w:bottom w:val="none" w:sz="0" w:space="0" w:color="auto"/>
        <w:right w:val="none" w:sz="0" w:space="0" w:color="auto"/>
      </w:divBdr>
    </w:div>
    <w:div w:id="1831557782">
      <w:bodyDiv w:val="1"/>
      <w:marLeft w:val="0"/>
      <w:marRight w:val="0"/>
      <w:marTop w:val="0"/>
      <w:marBottom w:val="0"/>
      <w:divBdr>
        <w:top w:val="none" w:sz="0" w:space="0" w:color="auto"/>
        <w:left w:val="none" w:sz="0" w:space="0" w:color="auto"/>
        <w:bottom w:val="none" w:sz="0" w:space="0" w:color="auto"/>
        <w:right w:val="none" w:sz="0" w:space="0" w:color="auto"/>
      </w:divBdr>
      <w:divsChild>
        <w:div w:id="399986103">
          <w:marLeft w:val="547"/>
          <w:marRight w:val="0"/>
          <w:marTop w:val="0"/>
          <w:marBottom w:val="120"/>
          <w:divBdr>
            <w:top w:val="none" w:sz="0" w:space="0" w:color="auto"/>
            <w:left w:val="none" w:sz="0" w:space="0" w:color="auto"/>
            <w:bottom w:val="none" w:sz="0" w:space="0" w:color="auto"/>
            <w:right w:val="none" w:sz="0" w:space="0" w:color="auto"/>
          </w:divBdr>
        </w:div>
        <w:div w:id="1401437668">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Alivelu</dc:creator>
  <cp:lastModifiedBy>Windows User</cp:lastModifiedBy>
  <cp:revision>8</cp:revision>
  <cp:lastPrinted>2017-01-21T05:00:00Z</cp:lastPrinted>
  <dcterms:created xsi:type="dcterms:W3CDTF">2019-07-19T10:53:00Z</dcterms:created>
  <dcterms:modified xsi:type="dcterms:W3CDTF">2019-07-30T11:58:00Z</dcterms:modified>
</cp:coreProperties>
</file>